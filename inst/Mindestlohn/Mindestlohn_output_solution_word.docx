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D341A" w14:textId="77777777" w:rsidR="002B6076" w:rsidRDefault="00000000" w:rsidP="00BB48D7">
      <w:pPr>
        <w:pStyle w:val="Titel"/>
        <w:spacing w:line="276" w:lineRule="auto"/>
      </w:pPr>
      <w:r>
        <w:t>Problem Set</w:t>
      </w:r>
    </w:p>
    <w:p w14:paraId="4BC4AA67" w14:textId="77777777" w:rsidR="002B6076" w:rsidRDefault="00000000" w:rsidP="0023645B">
      <w:pPr>
        <w:pStyle w:val="berschrift2"/>
        <w:spacing w:afterLines="25" w:after="60" w:line="276" w:lineRule="auto"/>
      </w:pPr>
      <w:bookmarkStart w:id="0" w:name="X4e24fc44d1ee6e7b7178df60d436e95d13f79ad"/>
      <w:r>
        <w:t>Mindestlöhne und Unternehmensgewinne - Eine interaktive Analyse mit R</w:t>
      </w:r>
    </w:p>
    <w:p w14:paraId="52CA0CE8" w14:textId="4C2E51AE" w:rsidR="002B6076" w:rsidRDefault="00000000" w:rsidP="0023645B">
      <w:pPr>
        <w:pStyle w:val="berschrift2"/>
        <w:spacing w:afterLines="25" w:after="60" w:line="276" w:lineRule="auto"/>
      </w:pPr>
      <w:bookmarkStart w:id="1" w:name="exercise-inhaltsübersicht"/>
      <w:bookmarkEnd w:id="0"/>
      <w:del w:id="2" w:author="Lasse Dauner" w:date="2025-02-05T23:54:00Z" w16du:dateUtc="2025-02-05T22:54:00Z">
        <w:r w:rsidDel="0023645B">
          <w:delText xml:space="preserve">Exercise </w:delText>
        </w:r>
      </w:del>
      <w:r>
        <w:t>Inhaltsübersicht</w:t>
      </w:r>
    </w:p>
    <w:p w14:paraId="2C5DF1CE" w14:textId="77777777" w:rsidR="002B6076" w:rsidRDefault="00000000" w:rsidP="0023645B">
      <w:pPr>
        <w:pStyle w:val="FirstParagraph"/>
        <w:spacing w:afterLines="25" w:after="60" w:line="276" w:lineRule="auto"/>
      </w:pPr>
      <w:r>
        <w:t xml:space="preserve">Herzlich Willkommen zu diesem interaktiven RTutor Problem Set. Im Rahmen meiner Bachelorarbeit gehen wir den Zusammenhängen von Mindestlöhnen und der Unternehmensprofitabilität auf den Grund. Die Basis bildet der Artikel </w:t>
      </w:r>
      <w:hyperlink r:id="rId6">
        <w:r w:rsidR="002B6076">
          <w:rPr>
            <w:rStyle w:val="Hyperlink"/>
          </w:rPr>
          <w:t>Minimum Wages and Firm Profitability</w:t>
        </w:r>
      </w:hyperlink>
      <w:r>
        <w:t xml:space="preserve"> von Mirko Draca, Stephen Machin und John Van Reenen, erschienen im Januar 2011 im American Economic Journal: Applied Economics.</w:t>
      </w:r>
    </w:p>
    <w:p w14:paraId="2B12374A" w14:textId="77777777" w:rsidR="002B6076" w:rsidRDefault="00000000" w:rsidP="0023645B">
      <w:pPr>
        <w:pStyle w:val="Textkrper"/>
        <w:spacing w:afterLines="25" w:after="60" w:line="276" w:lineRule="auto"/>
      </w:pPr>
      <w:r>
        <w:t>Kommen Sie mit auf eine Reise ins Vereinigte Königreich und seine Arbeitswelt.</w:t>
      </w:r>
    </w:p>
    <w:p w14:paraId="74DFE859" w14:textId="77777777" w:rsidR="002B6076" w:rsidRDefault="00000000" w:rsidP="0023645B">
      <w:pPr>
        <w:pStyle w:val="Textkrper"/>
        <w:spacing w:afterLines="25" w:after="60" w:line="276" w:lineRule="auto"/>
      </w:pPr>
      <w:r>
        <w:t>Durch die Verknüpfung von inhaltlichen Hintergründen, fachlicher Analyse von Ergebnissen, persönlichen Einschätzungen und technischer Arbeit mit der Statistiksoftware R sollen Sie durch dieses Problem Set von einem fundierten Wissenszuwachs profitieren.</w:t>
      </w:r>
      <w:r>
        <w:br/>
        <w:t>Es ist das Ziel, dass Sie sich nach der geführten Erarbeitung des Themas kritisch und differenziert mit politischen Mindestlohnforderungen auseinandersetzen können und dazu in der Lage sind, Ihre Meinungsbildung ökonomisch zu begründen.</w:t>
      </w:r>
      <w:r>
        <w:br/>
        <w:t>Zudem wird Ihnen die Möglichkeit geboten, sich kritisch mit Fachliteratur auseinanderzusetzen und Analysen einzuordnen.</w:t>
      </w:r>
    </w:p>
    <w:p w14:paraId="4CE18FB3" w14:textId="77777777" w:rsidR="002B6076" w:rsidRPr="00276740" w:rsidRDefault="00000000" w:rsidP="0023645B">
      <w:pPr>
        <w:pStyle w:val="berschrift3"/>
        <w:spacing w:afterLines="25" w:after="60" w:line="276" w:lineRule="auto"/>
        <w:rPr>
          <w:rFonts w:ascii="Times New Roman" w:hAnsi="Times New Roman" w:cs="Times New Roman"/>
          <w:color w:val="000000" w:themeColor="text1"/>
        </w:rPr>
      </w:pPr>
      <w:bookmarkStart w:id="3" w:name="inhalt"/>
      <w:r w:rsidRPr="00276740">
        <w:rPr>
          <w:rFonts w:ascii="Times New Roman" w:hAnsi="Times New Roman" w:cs="Times New Roman"/>
          <w:color w:val="000000" w:themeColor="text1"/>
        </w:rPr>
        <w:t>Inhalt</w:t>
      </w:r>
    </w:p>
    <w:p w14:paraId="04529920" w14:textId="77777777" w:rsidR="002B6076" w:rsidRDefault="00000000" w:rsidP="0023645B">
      <w:pPr>
        <w:numPr>
          <w:ilvl w:val="0"/>
          <w:numId w:val="3"/>
        </w:numPr>
        <w:spacing w:afterLines="25" w:after="60" w:line="276" w:lineRule="auto"/>
      </w:pPr>
      <w:r>
        <w:t>Einführung in den Mindestlohn</w:t>
      </w:r>
    </w:p>
    <w:p w14:paraId="6FC924F5" w14:textId="77777777" w:rsidR="002B6076" w:rsidRDefault="00000000" w:rsidP="0023645B">
      <w:pPr>
        <w:numPr>
          <w:ilvl w:val="0"/>
          <w:numId w:val="3"/>
        </w:numPr>
        <w:spacing w:afterLines="25" w:after="60" w:line="276" w:lineRule="auto"/>
      </w:pPr>
      <w:r>
        <w:t>Datenüberblick</w:t>
      </w:r>
    </w:p>
    <w:p w14:paraId="129BBE06" w14:textId="77777777" w:rsidR="002B6076" w:rsidRDefault="00000000" w:rsidP="0023645B">
      <w:pPr>
        <w:numPr>
          <w:ilvl w:val="0"/>
          <w:numId w:val="3"/>
        </w:numPr>
        <w:spacing w:afterLines="25" w:after="60" w:line="276" w:lineRule="auto"/>
      </w:pPr>
      <w:r>
        <w:t>Difference in Differences</w:t>
      </w:r>
    </w:p>
    <w:p w14:paraId="7BD598C2" w14:textId="77777777" w:rsidR="002B6076" w:rsidRDefault="00000000" w:rsidP="0023645B">
      <w:pPr>
        <w:numPr>
          <w:ilvl w:val="0"/>
          <w:numId w:val="2"/>
        </w:numPr>
        <w:spacing w:afterLines="25" w:after="60" w:line="276" w:lineRule="auto"/>
      </w:pPr>
      <w:r>
        <w:t>3.1 Wahl der Gruppen</w:t>
      </w:r>
    </w:p>
    <w:p w14:paraId="4C524D9A" w14:textId="77777777" w:rsidR="002B6076" w:rsidRDefault="00000000" w:rsidP="0023645B">
      <w:pPr>
        <w:numPr>
          <w:ilvl w:val="0"/>
          <w:numId w:val="2"/>
        </w:numPr>
        <w:spacing w:afterLines="25" w:after="60" w:line="276" w:lineRule="auto"/>
      </w:pPr>
      <w:r>
        <w:t>3.2 Händische DiD Berechnung</w:t>
      </w:r>
    </w:p>
    <w:p w14:paraId="0C77E1FE" w14:textId="77777777" w:rsidR="002B6076" w:rsidRDefault="00000000" w:rsidP="0023645B">
      <w:pPr>
        <w:numPr>
          <w:ilvl w:val="0"/>
          <w:numId w:val="2"/>
        </w:numPr>
        <w:spacing w:afterLines="25" w:after="60" w:line="276" w:lineRule="auto"/>
      </w:pPr>
      <w:r>
        <w:t>3.3 DiD-Schätzung mittels Regression</w:t>
      </w:r>
    </w:p>
    <w:p w14:paraId="6E2586F7" w14:textId="77777777" w:rsidR="002B6076" w:rsidRDefault="00000000" w:rsidP="0023645B">
      <w:pPr>
        <w:numPr>
          <w:ilvl w:val="0"/>
          <w:numId w:val="2"/>
        </w:numPr>
        <w:spacing w:afterLines="25" w:after="60" w:line="276" w:lineRule="auto"/>
      </w:pPr>
      <w:r>
        <w:t>3.4 Weiterführende Analysen</w:t>
      </w:r>
    </w:p>
    <w:p w14:paraId="30B7ACB0" w14:textId="77777777" w:rsidR="002B6076" w:rsidRDefault="00000000" w:rsidP="0023645B">
      <w:pPr>
        <w:numPr>
          <w:ilvl w:val="0"/>
          <w:numId w:val="3"/>
        </w:numPr>
        <w:spacing w:afterLines="25" w:after="60" w:line="276" w:lineRule="auto"/>
        <w:rPr>
          <w:ins w:id="4" w:author="Lasse Dauner" w:date="2025-02-05T23:56:00Z" w16du:dateUtc="2025-02-05T22:56:00Z"/>
        </w:rPr>
      </w:pPr>
      <w:r>
        <w:t>Einordnung des Artikels</w:t>
      </w:r>
    </w:p>
    <w:p w14:paraId="1A2509A5" w14:textId="77777777" w:rsidR="0023645B" w:rsidRDefault="0023645B" w:rsidP="0023645B">
      <w:pPr>
        <w:spacing w:afterLines="25" w:after="60" w:line="276" w:lineRule="auto"/>
        <w:rPr>
          <w:ins w:id="5" w:author="Lasse Dauner" w:date="2025-02-05T23:56:00Z" w16du:dateUtc="2025-02-05T22:56:00Z"/>
        </w:rPr>
      </w:pPr>
    </w:p>
    <w:p w14:paraId="2A41340C" w14:textId="77777777" w:rsidR="0023645B" w:rsidRDefault="0023645B" w:rsidP="0023645B">
      <w:pPr>
        <w:spacing w:afterLines="25" w:after="60" w:line="276" w:lineRule="auto"/>
        <w:rPr>
          <w:ins w:id="6" w:author="Lasse Dauner" w:date="2025-02-05T23:56:00Z" w16du:dateUtc="2025-02-05T22:56:00Z"/>
        </w:rPr>
      </w:pPr>
    </w:p>
    <w:p w14:paraId="03EB711A" w14:textId="77777777" w:rsidR="0023645B" w:rsidRDefault="0023645B" w:rsidP="0023645B">
      <w:pPr>
        <w:spacing w:afterLines="25" w:after="60" w:line="276" w:lineRule="auto"/>
        <w:pPrChange w:id="7" w:author="Lasse Dauner" w:date="2025-02-05T23:56:00Z" w16du:dateUtc="2025-02-05T22:56:00Z">
          <w:pPr>
            <w:numPr>
              <w:numId w:val="3"/>
            </w:numPr>
            <w:spacing w:afterLines="25" w:after="60" w:line="276" w:lineRule="auto"/>
            <w:ind w:left="720" w:hanging="360"/>
          </w:pPr>
        </w:pPrChange>
      </w:pPr>
    </w:p>
    <w:p w14:paraId="1168B8A1" w14:textId="15CEFC8C" w:rsidR="002B6076" w:rsidRDefault="00BB48D7" w:rsidP="0023645B">
      <w:pPr>
        <w:pStyle w:val="berschrift2"/>
        <w:spacing w:afterLines="25" w:after="60" w:line="276" w:lineRule="auto"/>
      </w:pPr>
      <w:bookmarkStart w:id="8" w:name="exercise-1-einführung-in-den-mindestlohn"/>
      <w:bookmarkEnd w:id="1"/>
      <w:bookmarkEnd w:id="3"/>
      <w:del w:id="9" w:author="Lasse Dauner" w:date="2025-02-05T23:59:00Z" w16du:dateUtc="2025-02-05T22:59:00Z">
        <w:r w:rsidDel="0023645B">
          <w:lastRenderedPageBreak/>
          <w:delText xml:space="preserve">Aufgabe </w:delText>
        </w:r>
      </w:del>
      <w:r>
        <w:t>1</w:t>
      </w:r>
      <w:ins w:id="10" w:author="Lasse Dauner" w:date="2025-02-05T23:59:00Z" w16du:dateUtc="2025-02-05T22:59:00Z">
        <w:r w:rsidR="0023645B">
          <w:t>.</w:t>
        </w:r>
      </w:ins>
      <w:r>
        <w:t xml:space="preserve"> Einführung in den Mindestlohn</w:t>
      </w:r>
    </w:p>
    <w:p w14:paraId="797FA00C" w14:textId="77777777" w:rsidR="002B6076" w:rsidRDefault="00000000" w:rsidP="0023645B">
      <w:pPr>
        <w:pStyle w:val="FirstParagraph"/>
        <w:spacing w:afterLines="25" w:after="60" w:line="276" w:lineRule="auto"/>
      </w:pPr>
      <w:r>
        <w:rPr>
          <w:b/>
          <w:bCs/>
        </w:rPr>
        <w:t>“Jetzt 12€ Mindestlohn wählen.”</w:t>
      </w:r>
    </w:p>
    <w:p w14:paraId="302BE8F7" w14:textId="77777777" w:rsidR="002B6076" w:rsidRDefault="00000000" w:rsidP="0023645B">
      <w:pPr>
        <w:pStyle w:val="Textkrper"/>
        <w:spacing w:afterLines="25" w:after="60" w:line="276" w:lineRule="auto"/>
      </w:pPr>
      <w:r>
        <w:t>Ein zentrales Wahlkampfthema der SPD zur Bundestagswahl 2021. Es war nicht das erste Mal und wird auch nicht das letzte Mal gewesen sein, dass die Versprechung zur Verbesserung des Lohns ein zentrales Instrument der Arbeitsmarktpolitik ist, um eine große Wählerschaft zu mobilisieren.</w:t>
      </w:r>
      <w:r>
        <w:br/>
        <w:t>Hinter diesem leicht verständlichen Versprechen steckt allerdings die komplexe Frage, wie die Lohnerhöhungen getragen werden.</w:t>
      </w:r>
    </w:p>
    <w:p w14:paraId="1F952845" w14:textId="27BAD8BD" w:rsidR="002B6076" w:rsidRDefault="00000000" w:rsidP="0023645B">
      <w:pPr>
        <w:pStyle w:val="Textkrper"/>
        <w:spacing w:afterLines="25" w:after="60" w:line="276" w:lineRule="auto"/>
      </w:pPr>
      <w:r>
        <w:t>Häufig wird in der Forschung die Frage der Auswirkungen auf die Beschäftigung betrachtet. Dabei treten Kontroversen auf und es herrscht keine Einigkeit in den Schlussfolgerungen.</w:t>
      </w:r>
      <w:r>
        <w:br/>
        <w:t xml:space="preserve">Daher wählen wir mit unserer Analyse nach Draca et. </w:t>
      </w:r>
      <w:ins w:id="11" w:author="Lasse Dauner" w:date="2025-02-05T23:56:00Z" w16du:dateUtc="2025-02-05T22:56:00Z">
        <w:r w:rsidR="0023645B">
          <w:t>al</w:t>
        </w:r>
      </w:ins>
      <w:del w:id="12" w:author="Lasse Dauner" w:date="2025-02-05T23:56:00Z" w16du:dateUtc="2025-02-05T22:56:00Z">
        <w:r w:rsidR="0023645B" w:rsidDel="0023645B">
          <w:delText>A</w:delText>
        </w:r>
        <w:r w:rsidDel="0023645B">
          <w:delText>l</w:delText>
        </w:r>
      </w:del>
      <w:ins w:id="13" w:author="Lasse Dauner" w:date="2025-02-05T23:56:00Z" w16du:dateUtc="2025-02-05T22:56:00Z">
        <w:r w:rsidR="0023645B">
          <w:t>.</w:t>
        </w:r>
      </w:ins>
      <w:r>
        <w:t xml:space="preserve"> (2011) einen anderen Ansatz.</w:t>
      </w:r>
      <w:r>
        <w:br/>
        <w:t>Anstatt die Beschäftigung in den Vordergrund zu rücken, widmen wir uns der vorgelagerteten Frage, wie die Lohnsteigerungen innerhalb von Unternehmen kompensiert werden.</w:t>
      </w:r>
      <w:r>
        <w:br/>
        <w:t>Eine solche Betrachtungsweise ist nach den Autoren in der Forschung bisher weitestgehend unbeachtet geblieben (vgl. Draca et. al (2011), S. 129f.)</w:t>
      </w:r>
    </w:p>
    <w:p w14:paraId="38369F0E" w14:textId="77777777" w:rsidR="002B6076" w:rsidRDefault="00000000" w:rsidP="0023645B">
      <w:pPr>
        <w:pStyle w:val="Textkrper"/>
        <w:spacing w:afterLines="25" w:after="60" w:line="276" w:lineRule="auto"/>
      </w:pPr>
      <w:r>
        <w:t>Die Basis der Analyse bilden Unternehmensdaten aus dem Vereinigten Königreich (UK).</w:t>
      </w:r>
    </w:p>
    <w:p w14:paraId="2280BA93" w14:textId="77777777" w:rsidR="002B6076" w:rsidRDefault="00000000" w:rsidP="0023645B">
      <w:pPr>
        <w:pStyle w:val="Textkrper"/>
        <w:spacing w:afterLines="25" w:after="60" w:line="276" w:lineRule="auto"/>
      </w:pPr>
      <w:r>
        <w:t>Quiz: Wie können Unternehmen die Lohnsteigerung kompensieren?</w:t>
      </w:r>
    </w:p>
    <w:p w14:paraId="3F824EC0" w14:textId="77777777" w:rsidR="002B6076" w:rsidRDefault="00000000" w:rsidP="0023645B">
      <w:pPr>
        <w:numPr>
          <w:ilvl w:val="0"/>
          <w:numId w:val="4"/>
        </w:numPr>
        <w:spacing w:afterLines="25" w:after="60" w:line="276" w:lineRule="auto"/>
      </w:pPr>
      <w:r>
        <w:t>Verkleinerung der Gewinnmarge [x]</w:t>
      </w:r>
    </w:p>
    <w:p w14:paraId="0514022E" w14:textId="77777777" w:rsidR="002B6076" w:rsidRDefault="00000000" w:rsidP="0023645B">
      <w:pPr>
        <w:numPr>
          <w:ilvl w:val="0"/>
          <w:numId w:val="4"/>
        </w:numPr>
        <w:spacing w:afterLines="25" w:after="60" w:line="276" w:lineRule="auto"/>
      </w:pPr>
      <w:r>
        <w:t>Weitergabe der Kostensteigerung an Verbraucher [ ]</w:t>
      </w:r>
    </w:p>
    <w:p w14:paraId="6BA45DCC" w14:textId="77777777" w:rsidR="002B6076" w:rsidRDefault="00000000" w:rsidP="0023645B">
      <w:pPr>
        <w:numPr>
          <w:ilvl w:val="0"/>
          <w:numId w:val="4"/>
        </w:numPr>
        <w:spacing w:afterLines="25" w:after="60" w:line="276" w:lineRule="auto"/>
      </w:pPr>
      <w:r>
        <w:t>Effizienzsteigerung [ ]</w:t>
      </w:r>
    </w:p>
    <w:p w14:paraId="1BAF5911" w14:textId="77777777" w:rsidR="002B6076" w:rsidRDefault="002B6076" w:rsidP="0023645B">
      <w:pPr>
        <w:pStyle w:val="FirstParagraph"/>
        <w:spacing w:afterLines="25" w:after="60" w:line="276" w:lineRule="auto"/>
      </w:pPr>
    </w:p>
    <w:p w14:paraId="30F8A1B1" w14:textId="77777777" w:rsidR="002B6076" w:rsidRDefault="00000000" w:rsidP="0023645B">
      <w:pPr>
        <w:pStyle w:val="Textkrper"/>
        <w:spacing w:afterLines="25" w:after="60" w:line="276" w:lineRule="auto"/>
      </w:pPr>
      <w:r>
        <w:rPr>
          <w:b/>
          <w:bCs/>
        </w:rPr>
        <w:t>Hintergrund der Einführung</w:t>
      </w:r>
    </w:p>
    <w:p w14:paraId="615B2DB8" w14:textId="77777777" w:rsidR="0023645B" w:rsidRDefault="00000000" w:rsidP="0023645B">
      <w:pPr>
        <w:pStyle w:val="Textkrper"/>
        <w:spacing w:afterLines="25" w:after="60" w:line="276" w:lineRule="auto"/>
        <w:rPr>
          <w:ins w:id="14" w:author="Lasse Dauner" w:date="2025-02-05T23:57:00Z" w16du:dateUtc="2025-02-05T22:57:00Z"/>
        </w:rPr>
      </w:pPr>
      <w:r>
        <w:t>Wie in Deutschland, wurden und werden Löhne im Vereinigten Königreich teilweise durch Tarifverhandlungen festgelegt.</w:t>
      </w:r>
      <w:r>
        <w:br/>
        <w:t>Die Notwendigkeit der Einführung eines nationalen Mindestlohns wurde in Großbritannien durch den sinkenden Einfluss von Gewerkschaften gesehen.</w:t>
      </w:r>
      <w:r>
        <w:br/>
        <w:t>Haben im Jahr 1970 noch 80% der Arbeitnehmer von Tarifverträgen profitiert, so sank dieser Anteil bis 2000 um 50 Prozentpunkte. Mit einem Machtwechsel im britischen Unterhaus, hin zur sozialdemokratischen Labour-Partei, kommt es zur Veränderung in der Arbeitsmarktpolitik. Zum 1. April 1999 wird der nationale Mindestlohn eingeführt.</w:t>
      </w:r>
    </w:p>
    <w:p w14:paraId="4D5FC5D6" w14:textId="6F351808" w:rsidR="002B6076" w:rsidDel="0023645B" w:rsidRDefault="0023645B" w:rsidP="0023645B">
      <w:pPr>
        <w:pStyle w:val="Textkrper"/>
        <w:spacing w:afterLines="25" w:after="60" w:line="276" w:lineRule="auto"/>
        <w:rPr>
          <w:del w:id="15" w:author="Lasse Dauner" w:date="2025-02-05T23:57:00Z" w16du:dateUtc="2025-02-05T22:57:00Z"/>
        </w:rPr>
      </w:pPr>
      <w:ins w:id="16" w:author="Lasse Dauner" w:date="2025-02-05T23:57:00Z" w16du:dateUtc="2025-02-05T22:57:00Z">
        <w:r>
          <w:rPr>
            <w:i/>
            <w:iCs/>
          </w:rPr>
          <w:t>(</w:t>
        </w:r>
        <w:r>
          <w:rPr>
            <w:i/>
            <w:iCs/>
          </w:rPr>
          <w:t>vgl. Brown (2007), S.2f.)</w:t>
        </w:r>
      </w:ins>
      <w:del w:id="17" w:author="Lasse Dauner" w:date="2025-02-05T23:57:00Z" w16du:dateUtc="2025-02-05T22:57:00Z">
        <w:r w:rsidR="00000000" w:rsidDel="0023645B">
          <w:br/>
        </w:r>
      </w:del>
    </w:p>
    <w:p w14:paraId="6E3587F8" w14:textId="3FBB069A" w:rsidR="002B6076" w:rsidRDefault="00000000" w:rsidP="0023645B">
      <w:pPr>
        <w:pStyle w:val="Textkrper"/>
        <w:spacing w:afterLines="25" w:after="60" w:line="276" w:lineRule="auto"/>
      </w:pPr>
      <w:del w:id="18" w:author="Lasse Dauner" w:date="2025-02-05T23:57:00Z" w16du:dateUtc="2025-02-05T22:57:00Z">
        <w:r w:rsidDel="0023645B">
          <w:rPr>
            <w:i/>
            <w:iCs/>
          </w:rPr>
          <w:delText>(vgl. Brown (2007), S.2f.)</w:delText>
        </w:r>
      </w:del>
    </w:p>
    <w:p w14:paraId="16AE1E25" w14:textId="77777777" w:rsidR="002B6076" w:rsidRDefault="00000000" w:rsidP="0023645B">
      <w:pPr>
        <w:pStyle w:val="Textkrper"/>
        <w:spacing w:afterLines="25" w:after="60" w:line="276" w:lineRule="auto"/>
      </w:pPr>
      <w:r>
        <w:t>Quiz: Auf welche Höhe schätzen Sie den gesetzlichen Mindestlohn im Vereinigten Königreich zur Einführung 1999?</w:t>
      </w:r>
    </w:p>
    <w:p w14:paraId="30C73E65" w14:textId="77777777" w:rsidR="002B6076" w:rsidRPr="0023645B" w:rsidRDefault="00000000" w:rsidP="0023645B">
      <w:pPr>
        <w:numPr>
          <w:ilvl w:val="0"/>
          <w:numId w:val="5"/>
        </w:numPr>
        <w:spacing w:afterLines="25" w:after="60" w:line="276" w:lineRule="auto"/>
        <w:rPr>
          <w:rFonts w:ascii="Times New Roman" w:hAnsi="Times New Roman" w:cs="Times New Roman"/>
          <w:rPrChange w:id="19" w:author="Lasse Dauner" w:date="2025-02-05T23:57:00Z" w16du:dateUtc="2025-02-05T22:57:00Z">
            <w:rPr/>
          </w:rPrChange>
        </w:rPr>
      </w:pPr>
      <w:r w:rsidRPr="0023645B">
        <w:rPr>
          <w:rFonts w:ascii="Times New Roman" w:hAnsi="Times New Roman" w:cs="Times New Roman"/>
          <w:rPrChange w:id="20" w:author="Lasse Dauner" w:date="2025-02-05T23:57:00Z" w16du:dateUtc="2025-02-05T22:57:00Z">
            <w:rPr/>
          </w:rPrChange>
        </w:rPr>
        <w:t>3.60£ [x]</w:t>
      </w:r>
    </w:p>
    <w:p w14:paraId="66B17112" w14:textId="77777777" w:rsidR="002B6076" w:rsidRPr="0023645B" w:rsidRDefault="00000000" w:rsidP="0023645B">
      <w:pPr>
        <w:numPr>
          <w:ilvl w:val="0"/>
          <w:numId w:val="5"/>
        </w:numPr>
        <w:spacing w:afterLines="25" w:after="60" w:line="276" w:lineRule="auto"/>
        <w:rPr>
          <w:rFonts w:ascii="Times New Roman" w:hAnsi="Times New Roman" w:cs="Times New Roman"/>
          <w:rPrChange w:id="21" w:author="Lasse Dauner" w:date="2025-02-05T23:57:00Z" w16du:dateUtc="2025-02-05T22:57:00Z">
            <w:rPr/>
          </w:rPrChange>
        </w:rPr>
      </w:pPr>
      <w:r w:rsidRPr="0023645B">
        <w:rPr>
          <w:rFonts w:ascii="Times New Roman" w:hAnsi="Times New Roman" w:cs="Times New Roman"/>
          <w:rPrChange w:id="22" w:author="Lasse Dauner" w:date="2025-02-05T23:57:00Z" w16du:dateUtc="2025-02-05T22:57:00Z">
            <w:rPr/>
          </w:rPrChange>
        </w:rPr>
        <w:lastRenderedPageBreak/>
        <w:t>5.70£ [ ]</w:t>
      </w:r>
    </w:p>
    <w:p w14:paraId="404BAB36" w14:textId="77777777" w:rsidR="002B6076" w:rsidRPr="0023645B" w:rsidRDefault="00000000" w:rsidP="0023645B">
      <w:pPr>
        <w:numPr>
          <w:ilvl w:val="0"/>
          <w:numId w:val="5"/>
        </w:numPr>
        <w:spacing w:afterLines="25" w:after="60" w:line="276" w:lineRule="auto"/>
        <w:rPr>
          <w:rFonts w:ascii="Times New Roman" w:hAnsi="Times New Roman" w:cs="Times New Roman"/>
          <w:rPrChange w:id="23" w:author="Lasse Dauner" w:date="2025-02-05T23:57:00Z" w16du:dateUtc="2025-02-05T22:57:00Z">
            <w:rPr/>
          </w:rPrChange>
        </w:rPr>
      </w:pPr>
      <w:r w:rsidRPr="0023645B">
        <w:rPr>
          <w:rFonts w:ascii="Times New Roman" w:hAnsi="Times New Roman" w:cs="Times New Roman"/>
          <w:rPrChange w:id="24" w:author="Lasse Dauner" w:date="2025-02-05T23:57:00Z" w16du:dateUtc="2025-02-05T22:57:00Z">
            <w:rPr/>
          </w:rPrChange>
        </w:rPr>
        <w:t>7.80£ [ ]</w:t>
      </w:r>
    </w:p>
    <w:p w14:paraId="31F41122" w14:textId="77777777" w:rsidR="002B6076" w:rsidRDefault="00000000" w:rsidP="0023645B">
      <w:pPr>
        <w:pStyle w:val="FirstParagraph"/>
        <w:spacing w:afterLines="25" w:after="60" w:line="276" w:lineRule="auto"/>
      </w:pPr>
      <w:r>
        <w:rPr>
          <w:i/>
          <w:iCs/>
        </w:rPr>
        <w:t>Hinweis</w:t>
      </w:r>
      <w:r>
        <w:t>: Wir verwenden einheitlich den Punkt als Dezimaltrennzeichen, da sich unsere Daten und die Software ebenfalls auf diese Konvention stützen.</w:t>
      </w:r>
    </w:p>
    <w:p w14:paraId="7B420902" w14:textId="77777777" w:rsidR="002B6076" w:rsidRDefault="00000000" w:rsidP="0023645B">
      <w:pPr>
        <w:pStyle w:val="Textkrper"/>
        <w:spacing w:afterLines="25" w:after="60" w:line="276" w:lineRule="auto"/>
      </w:pPr>
      <w:r>
        <w:t>Weiter gilt zu erwähnen, dass der nationale Mindestlohn (NMW) nicht die erste Art des Mindestlohns im Vereinigten Königreich war.</w:t>
      </w:r>
      <w:r>
        <w:br/>
        <w:t xml:space="preserve">Von 1909 bis zum Jahr 1993 an wurden gesetzliche Mindestlöhne durch </w:t>
      </w:r>
      <w:r>
        <w:rPr>
          <w:i/>
          <w:iCs/>
        </w:rPr>
        <w:t>Wage Councils</w:t>
      </w:r>
      <w:r>
        <w:t xml:space="preserve"> innerhalb von Branchen bestimmt.</w:t>
      </w:r>
      <w:r>
        <w:br/>
        <w:t xml:space="preserve">Das Novum des NMW liegt in der Reichweite über alle Branchen hinweg. Ähnlich wie die </w:t>
      </w:r>
      <w:r>
        <w:rPr>
          <w:i/>
          <w:iCs/>
        </w:rPr>
        <w:t>Wage Councils</w:t>
      </w:r>
      <w:r>
        <w:t>, gibt die unabhängige Niedriglohnkommission (LPC) eine Empfehlung zur Mindestlohnhöhe.</w:t>
      </w:r>
      <w:r>
        <w:br/>
        <w:t>Von 1999 an wird die Lohnhöhe fortlaufend von der Niedriglohnkomission angepasst.</w:t>
      </w:r>
    </w:p>
    <w:p w14:paraId="2F6092C1" w14:textId="77777777" w:rsidR="002B6076" w:rsidRDefault="00000000" w:rsidP="0023645B">
      <w:pPr>
        <w:pStyle w:val="Textkrper"/>
        <w:spacing w:afterLines="25" w:after="60" w:line="276" w:lineRule="auto"/>
      </w:pPr>
      <w:r>
        <w:t>Quiz: Auf welche Höhe schätzen Sie den gesetzlichen Mindestlohn im UK im Jahr 2024?</w:t>
      </w:r>
    </w:p>
    <w:p w14:paraId="26EAC7DD" w14:textId="77777777" w:rsidR="002B6076" w:rsidRPr="0023645B" w:rsidRDefault="00000000" w:rsidP="0023645B">
      <w:pPr>
        <w:numPr>
          <w:ilvl w:val="0"/>
          <w:numId w:val="6"/>
        </w:numPr>
        <w:spacing w:afterLines="25" w:after="60" w:line="276" w:lineRule="auto"/>
        <w:rPr>
          <w:rFonts w:ascii="Times New Roman" w:hAnsi="Times New Roman" w:cs="Times New Roman"/>
          <w:rPrChange w:id="25" w:author="Lasse Dauner" w:date="2025-02-05T23:58:00Z" w16du:dateUtc="2025-02-05T22:58:00Z">
            <w:rPr/>
          </w:rPrChange>
        </w:rPr>
      </w:pPr>
      <w:r w:rsidRPr="0023645B">
        <w:rPr>
          <w:rFonts w:ascii="Times New Roman" w:hAnsi="Times New Roman" w:cs="Times New Roman"/>
          <w:rPrChange w:id="26" w:author="Lasse Dauner" w:date="2025-02-05T23:58:00Z" w16du:dateUtc="2025-02-05T22:58:00Z">
            <w:rPr/>
          </w:rPrChange>
        </w:rPr>
        <w:t>9.11£ [ ]</w:t>
      </w:r>
    </w:p>
    <w:p w14:paraId="18022348" w14:textId="77777777" w:rsidR="002B6076" w:rsidRPr="0023645B" w:rsidRDefault="00000000" w:rsidP="0023645B">
      <w:pPr>
        <w:numPr>
          <w:ilvl w:val="0"/>
          <w:numId w:val="6"/>
        </w:numPr>
        <w:spacing w:afterLines="25" w:after="60" w:line="276" w:lineRule="auto"/>
        <w:rPr>
          <w:rFonts w:ascii="Times New Roman" w:hAnsi="Times New Roman" w:cs="Times New Roman"/>
          <w:rPrChange w:id="27" w:author="Lasse Dauner" w:date="2025-02-05T23:58:00Z" w16du:dateUtc="2025-02-05T22:58:00Z">
            <w:rPr/>
          </w:rPrChange>
        </w:rPr>
      </w:pPr>
      <w:r w:rsidRPr="0023645B">
        <w:rPr>
          <w:rFonts w:ascii="Times New Roman" w:hAnsi="Times New Roman" w:cs="Times New Roman"/>
          <w:rPrChange w:id="28" w:author="Lasse Dauner" w:date="2025-02-05T23:58:00Z" w16du:dateUtc="2025-02-05T22:58:00Z">
            <w:rPr/>
          </w:rPrChange>
        </w:rPr>
        <w:t>11.22£ [x]</w:t>
      </w:r>
    </w:p>
    <w:p w14:paraId="25104B43" w14:textId="77777777" w:rsidR="002B6076" w:rsidRPr="0023645B" w:rsidRDefault="00000000" w:rsidP="0023645B">
      <w:pPr>
        <w:numPr>
          <w:ilvl w:val="0"/>
          <w:numId w:val="6"/>
        </w:numPr>
        <w:spacing w:afterLines="25" w:after="60" w:line="276" w:lineRule="auto"/>
        <w:rPr>
          <w:rFonts w:ascii="Times New Roman" w:hAnsi="Times New Roman" w:cs="Times New Roman"/>
          <w:rPrChange w:id="29" w:author="Lasse Dauner" w:date="2025-02-05T23:58:00Z" w16du:dateUtc="2025-02-05T22:58:00Z">
            <w:rPr/>
          </w:rPrChange>
        </w:rPr>
      </w:pPr>
      <w:r w:rsidRPr="0023645B">
        <w:rPr>
          <w:rFonts w:ascii="Times New Roman" w:hAnsi="Times New Roman" w:cs="Times New Roman"/>
          <w:rPrChange w:id="30" w:author="Lasse Dauner" w:date="2025-02-05T23:58:00Z" w16du:dateUtc="2025-02-05T22:58:00Z">
            <w:rPr/>
          </w:rPrChange>
        </w:rPr>
        <w:t>14.44£ [ ]</w:t>
      </w:r>
    </w:p>
    <w:p w14:paraId="7D241577" w14:textId="77777777" w:rsidR="002B6076" w:rsidRDefault="00000000" w:rsidP="0023645B">
      <w:pPr>
        <w:spacing w:afterLines="25" w:after="60" w:line="276" w:lineRule="auto"/>
      </w:pPr>
      <w:r>
        <w:pict w14:anchorId="29D6CB15">
          <v:rect id="_x0000_i1440" style="width:0;height:1.5pt" o:hralign="center" o:hrstd="t" o:hr="t"/>
        </w:pict>
      </w:r>
    </w:p>
    <w:p w14:paraId="6C58650C" w14:textId="77777777" w:rsidR="002B6076" w:rsidRPr="0023645B" w:rsidRDefault="00000000" w:rsidP="0023645B">
      <w:pPr>
        <w:pStyle w:val="berschrift3"/>
        <w:spacing w:afterLines="25" w:after="60" w:line="276" w:lineRule="auto"/>
        <w:rPr>
          <w:rFonts w:ascii="Times New Roman" w:hAnsi="Times New Roman" w:cs="Times New Roman"/>
          <w:color w:val="000000" w:themeColor="text1"/>
          <w:rPrChange w:id="31" w:author="Lasse Dauner" w:date="2025-02-05T23:58:00Z" w16du:dateUtc="2025-02-05T22:58:00Z">
            <w:rPr/>
          </w:rPrChange>
        </w:rPr>
      </w:pPr>
      <w:bookmarkStart w:id="32" w:name="info-aufgliederung-des-mindestlohns"/>
      <w:r w:rsidRPr="0023645B">
        <w:rPr>
          <w:rFonts w:ascii="Times New Roman" w:hAnsi="Times New Roman" w:cs="Times New Roman"/>
          <w:color w:val="000000" w:themeColor="text1"/>
          <w:rPrChange w:id="33" w:author="Lasse Dauner" w:date="2025-02-05T23:58:00Z" w16du:dateUtc="2025-02-05T22:58:00Z">
            <w:rPr/>
          </w:rPrChange>
        </w:rPr>
        <w:t>Info: Aufgliederung des Mindestlohns</w:t>
      </w:r>
    </w:p>
    <w:p w14:paraId="16297014" w14:textId="77777777" w:rsidR="002B6076" w:rsidRDefault="00000000" w:rsidP="0023645B">
      <w:pPr>
        <w:pStyle w:val="FirstParagraph"/>
        <w:spacing w:afterLines="25" w:after="60" w:line="276" w:lineRule="auto"/>
      </w:pPr>
      <w:r>
        <w:t xml:space="preserve">Der volle Mindestlohn im Vereinigten Königreich wird erst ab dem Alter von 21 Jahren gezahlt. Die genaue Aufgliederung, sowie die künftig geplanten Anpassungen können sie sich </w:t>
      </w:r>
      <w:hyperlink r:id="rId7">
        <w:r w:rsidR="002B6076">
          <w:rPr>
            <w:rStyle w:val="Hyperlink"/>
          </w:rPr>
          <w:t>auf der Internetseite der Regierung</w:t>
        </w:r>
      </w:hyperlink>
      <w:r>
        <w:t xml:space="preserve"> ansehen.</w:t>
      </w:r>
    </w:p>
    <w:p w14:paraId="4EBD6656" w14:textId="77777777" w:rsidR="002B6076" w:rsidRDefault="00000000" w:rsidP="0023645B">
      <w:pPr>
        <w:spacing w:afterLines="25" w:after="60" w:line="276" w:lineRule="auto"/>
      </w:pPr>
      <w:r>
        <w:pict w14:anchorId="3039B22E">
          <v:rect id="_x0000_i1441" style="width:0;height:1.5pt" o:hralign="center" o:hrstd="t" o:hr="t"/>
        </w:pict>
      </w:r>
    </w:p>
    <w:p w14:paraId="530BDE7D" w14:textId="77777777" w:rsidR="002B6076" w:rsidRPr="0023645B" w:rsidRDefault="00000000" w:rsidP="0023645B">
      <w:pPr>
        <w:pStyle w:val="berschrift3"/>
        <w:spacing w:afterLines="25" w:after="60" w:line="276" w:lineRule="auto"/>
        <w:rPr>
          <w:rFonts w:ascii="Times New Roman" w:hAnsi="Times New Roman" w:cs="Times New Roman"/>
          <w:color w:val="000000" w:themeColor="text1"/>
          <w:rPrChange w:id="34" w:author="Lasse Dauner" w:date="2025-02-05T23:58:00Z" w16du:dateUtc="2025-02-05T22:58:00Z">
            <w:rPr/>
          </w:rPrChange>
        </w:rPr>
      </w:pPr>
      <w:bookmarkStart w:id="35" w:name="theorie-der-unternehmensgewinne"/>
      <w:bookmarkEnd w:id="32"/>
      <w:r w:rsidRPr="0023645B">
        <w:rPr>
          <w:rFonts w:ascii="Times New Roman" w:hAnsi="Times New Roman" w:cs="Times New Roman"/>
          <w:color w:val="000000" w:themeColor="text1"/>
          <w:rPrChange w:id="36" w:author="Lasse Dauner" w:date="2025-02-05T23:58:00Z" w16du:dateUtc="2025-02-05T22:58:00Z">
            <w:rPr/>
          </w:rPrChange>
        </w:rPr>
        <w:t>Theorie der Unternehmensgewinne</w:t>
      </w:r>
    </w:p>
    <w:p w14:paraId="096334CF" w14:textId="77777777" w:rsidR="002B6076" w:rsidRDefault="00000000" w:rsidP="0023645B">
      <w:pPr>
        <w:pStyle w:val="FirstParagraph"/>
        <w:spacing w:afterLines="25" w:after="60" w:line="276" w:lineRule="auto"/>
      </w:pPr>
      <w:r>
        <w:t>Den theoretischen Ausgangspunkt für die Analyse bietet die Idee der Profitmaximierung nach Ashenfelter &amp; Smith (1979).</w:t>
      </w:r>
      <w:r>
        <w:br/>
        <w:t xml:space="preserve">Dabei wird von einem gewinnmaximierenden Unternehmen ausgegangen, dessen Gewinn </w:t>
      </w:r>
      <m:oMath>
        <m:r>
          <w:rPr>
            <w:rFonts w:ascii="Cambria Math" w:hAnsi="Cambria Math"/>
          </w:rPr>
          <m:t>Π</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e>
        </m:d>
      </m:oMath>
      <w:r>
        <w:t xml:space="preserve"> anhand von Variablen des Lohnsatzes </w:t>
      </w:r>
      <m:oMath>
        <m:r>
          <w:rPr>
            <w:rFonts w:ascii="Cambria Math" w:hAnsi="Cambria Math"/>
          </w:rPr>
          <m:t>W</m:t>
        </m:r>
      </m:oMath>
      <w:r>
        <w:t xml:space="preserve">, der Kosten </w:t>
      </w:r>
      <m:oMath>
        <m:r>
          <w:rPr>
            <w:rFonts w:ascii="Cambria Math" w:hAnsi="Cambria Math"/>
          </w:rPr>
          <m:t>R</m:t>
        </m:r>
      </m:oMath>
      <w:r>
        <w:t xml:space="preserve"> und des Outputpreises </w:t>
      </w:r>
      <m:oMath>
        <m:r>
          <w:rPr>
            <w:rFonts w:ascii="Cambria Math" w:hAnsi="Cambria Math"/>
          </w:rPr>
          <m:t>P</m:t>
        </m:r>
      </m:oMath>
      <w:r>
        <w:t xml:space="preserve"> gemessen wird.</w:t>
      </w:r>
    </w:p>
    <w:p w14:paraId="3DEDA30B" w14:textId="77777777" w:rsidR="002B6076" w:rsidRDefault="00000000" w:rsidP="0023645B">
      <w:pPr>
        <w:pStyle w:val="Textkrper"/>
        <w:spacing w:afterLines="25" w:after="60" w:line="276" w:lineRule="auto"/>
      </w:pPr>
      <w:r>
        <w:t xml:space="preserve">Aus der abgeleiteten Funktion der Gewinnmaximierung erhalten wir die negative Arbeitsnachfrage </w:t>
      </w:r>
      <m:oMath>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e>
        </m:d>
      </m:oMath>
      <w:r>
        <w:t>.</w:t>
      </w:r>
    </w:p>
    <w:p w14:paraId="6094BF86" w14:textId="77777777" w:rsidR="002B6076" w:rsidRDefault="00000000" w:rsidP="0023645B">
      <w:pPr>
        <w:pStyle w:val="Textkrper"/>
        <w:spacing w:afterLines="25" w:after="60" w:line="276" w:lineRule="auto"/>
      </w:pPr>
      <w:r>
        <w:t>In unserem Fall wird der Lohnsatz auf die Höhe des Mindestlohns M angepasst. Dadurch entsteht zum Zeitpunkt der Mindestlohneinführung eine Gewinnveränderung von</w:t>
      </w:r>
    </w:p>
    <w:p w14:paraId="4584726A" w14:textId="77777777" w:rsidR="002B6076" w:rsidRDefault="00000000" w:rsidP="0023645B">
      <w:pPr>
        <w:pStyle w:val="Textkrper"/>
        <w:spacing w:afterLines="25" w:after="60" w:line="276" w:lineRule="auto"/>
      </w:pPr>
      <m:oMathPara>
        <m:oMathParaPr>
          <m:jc m:val="center"/>
        </m:oMathParaPr>
        <m:oMath>
          <m:r>
            <w:rPr>
              <w:rFonts w:ascii="Cambria Math" w:hAnsi="Cambria Math"/>
            </w:rPr>
            <m:t>ΔΠ</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e>
          </m:d>
        </m:oMath>
      </m:oMathPara>
    </w:p>
    <w:p w14:paraId="05261438" w14:textId="77777777" w:rsidR="002B6076" w:rsidRDefault="00000000" w:rsidP="0023645B">
      <w:pPr>
        <w:pStyle w:val="FirstParagraph"/>
        <w:spacing w:afterLines="25" w:after="60" w:line="276" w:lineRule="auto"/>
      </w:pPr>
      <w:r>
        <w:lastRenderedPageBreak/>
        <w:t>Unter Gebrauch einer Taylor-Reihe, kann die Gewinnveränderung approximiert dargestellt werden:</w:t>
      </w:r>
    </w:p>
    <w:p w14:paraId="20E2554E" w14:textId="77777777" w:rsidR="002B6076" w:rsidRDefault="00000000" w:rsidP="0023645B">
      <w:pPr>
        <w:pStyle w:val="Textkrper"/>
        <w:spacing w:afterLines="25" w:after="60" w:line="276" w:lineRule="auto"/>
      </w:pPr>
      <m:oMathPara>
        <m:oMathParaPr>
          <m:jc m:val="center"/>
        </m:oMathParaPr>
        <m:oMath>
          <m:r>
            <w:rPr>
              <w:rFonts w:ascii="Cambria Math" w:hAnsi="Cambria Math"/>
            </w:rPr>
            <m:t>ΔΠ</m:t>
          </m:r>
          <m:r>
            <m:rPr>
              <m:sty m:val="p"/>
            </m:rPr>
            <w:rPr>
              <w:rFonts w:ascii="Cambria Math" w:hAnsi="Cambria Math"/>
            </w:rPr>
            <m:t>≅-</m:t>
          </m:r>
          <m:r>
            <w:rPr>
              <w:rFonts w:ascii="Cambria Math" w:hAnsi="Cambria Math"/>
            </w:rPr>
            <m:t>LΔW</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r>
                <w:rPr>
                  <w:rFonts w:ascii="Cambria Math" w:hAnsi="Cambria Math"/>
                </w:rPr>
                <m:t>W</m:t>
              </m:r>
            </m:den>
          </m:f>
          <m:sSup>
            <m:sSupPr>
              <m:ctrlPr>
                <w:rPr>
                  <w:rFonts w:ascii="Cambria Math" w:hAnsi="Cambria Math"/>
                </w:rPr>
              </m:ctrlPr>
            </m:sSupPr>
            <m:e>
              <m:d>
                <m:dPr>
                  <m:ctrlPr>
                    <w:rPr>
                      <w:rFonts w:ascii="Cambria Math" w:hAnsi="Cambria Math"/>
                    </w:rPr>
                  </m:ctrlPr>
                </m:dPr>
                <m:e>
                  <m:r>
                    <w:rPr>
                      <w:rFonts w:ascii="Cambria Math" w:hAnsi="Cambria Math"/>
                    </w:rPr>
                    <m:t>ΔW</m:t>
                  </m:r>
                </m:e>
              </m:d>
            </m:e>
            <m:sup>
              <m:r>
                <w:rPr>
                  <w:rFonts w:ascii="Cambria Math" w:hAnsi="Cambria Math"/>
                </w:rPr>
                <m:t>2</m:t>
              </m:r>
            </m:sup>
          </m:sSup>
        </m:oMath>
      </m:oMathPara>
    </w:p>
    <w:p w14:paraId="25EF4437" w14:textId="77777777" w:rsidR="002B6076" w:rsidRDefault="00000000" w:rsidP="0023645B">
      <w:pPr>
        <w:pStyle w:val="FirstParagraph"/>
        <w:spacing w:afterLines="25" w:after="60" w:line="276" w:lineRule="auto"/>
      </w:pPr>
      <w:r>
        <w:t xml:space="preserve">Zusätzlich führen wir die Variable </w:t>
      </w:r>
      <w:r>
        <w:rPr>
          <w:i/>
          <w:iCs/>
        </w:rPr>
        <w:t>S</w:t>
      </w:r>
      <w:r>
        <w:t xml:space="preserve"> ein, die den Umsatz eines Unternehmens definiert. Dadurch können wir die Gewinnmarge </w:t>
      </w:r>
      <m:oMath>
        <m:f>
          <m:fPr>
            <m:ctrlPr>
              <w:rPr>
                <w:rFonts w:ascii="Cambria Math" w:hAnsi="Cambria Math"/>
              </w:rPr>
            </m:ctrlPr>
          </m:fPr>
          <m:num>
            <m:r>
              <w:rPr>
                <w:rFonts w:ascii="Cambria Math" w:hAnsi="Cambria Math"/>
              </w:rPr>
              <m:t>Π</m:t>
            </m:r>
          </m:num>
          <m:den>
            <m:r>
              <w:rPr>
                <w:rFonts w:ascii="Cambria Math" w:hAnsi="Cambria Math"/>
              </w:rPr>
              <m:t>S</m:t>
            </m:r>
          </m:den>
        </m:f>
      </m:oMath>
      <w:r>
        <w:t xml:space="preserve"> darstellen und erhalten</w:t>
      </w:r>
    </w:p>
    <w:p w14:paraId="6718B244" w14:textId="77777777" w:rsidR="002B6076" w:rsidRDefault="00000000" w:rsidP="0023645B">
      <w:pPr>
        <w:pStyle w:val="Textkrper"/>
        <w:spacing w:afterLines="25" w:after="60" w:line="276" w:lineRule="auto"/>
      </w:pPr>
      <m:oMathPara>
        <m:oMathParaPr>
          <m:jc m:val="center"/>
        </m:oMathParaPr>
        <m:oMath>
          <m:r>
            <w:rPr>
              <w:rFonts w:ascii="Cambria Math" w:hAnsi="Cambria Math"/>
            </w:rPr>
            <m:t>Δ</m:t>
          </m:r>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S</m:t>
                  </m:r>
                </m:den>
              </m:f>
            </m:e>
          </m:d>
          <m:r>
            <m:rPr>
              <m:sty m:val="p"/>
            </m:rPr>
            <w:rPr>
              <w:rFonts w:ascii="Cambria Math" w:hAnsi="Cambria Math"/>
            </w:rPr>
            <m:t>=-</m:t>
          </m:r>
          <m:r>
            <w:rPr>
              <w:rFonts w:ascii="Cambria Math" w:hAnsi="Cambria Math"/>
            </w:rPr>
            <m:t>θ</m:t>
          </m:r>
          <m:d>
            <m:dPr>
              <m:ctrlPr>
                <w:rPr>
                  <w:rFonts w:ascii="Cambria Math" w:hAnsi="Cambria Math"/>
                </w:rPr>
              </m:ctrlPr>
            </m:dPr>
            <m:e>
              <m:f>
                <m:fPr>
                  <m:ctrlPr>
                    <w:rPr>
                      <w:rFonts w:ascii="Cambria Math" w:hAnsi="Cambria Math"/>
                    </w:rPr>
                  </m:ctrlPr>
                </m:fPr>
                <m:num>
                  <m:r>
                    <w:rPr>
                      <w:rFonts w:ascii="Cambria Math" w:hAnsi="Cambria Math"/>
                    </w:rPr>
                    <m:t>ΔW</m:t>
                  </m:r>
                </m:num>
                <m:den>
                  <m:r>
                    <w:rPr>
                      <w:rFonts w:ascii="Cambria Math" w:hAnsi="Cambria Math"/>
                    </w:rPr>
                    <m:t>W</m:t>
                  </m:r>
                </m:den>
              </m:f>
            </m:e>
          </m:d>
        </m:oMath>
      </m:oMathPara>
    </w:p>
    <w:p w14:paraId="397BD510" w14:textId="4F80E0A8" w:rsidR="002B6076" w:rsidRDefault="00000000" w:rsidP="0023645B">
      <w:pPr>
        <w:pStyle w:val="FirstParagraph"/>
        <w:spacing w:afterLines="25" w:after="60" w:line="276" w:lineRule="auto"/>
      </w:pPr>
      <w:r>
        <w:t xml:space="preserve">wobei </w:t>
      </w:r>
      <m:oMath>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ΔWL</m:t>
            </m:r>
          </m:num>
          <m:den>
            <m:r>
              <w:rPr>
                <w:rFonts w:ascii="Cambria Math" w:hAnsi="Cambria Math"/>
              </w:rPr>
              <m:t>S</m:t>
            </m:r>
          </m:den>
        </m:f>
      </m:oMath>
      <w:ins w:id="37" w:author="Lasse Dauner" w:date="2025-02-05T23:59:00Z" w16du:dateUtc="2025-02-05T22:59:00Z">
        <w:r w:rsidR="0023645B">
          <w:rPr>
            <w:rFonts w:eastAsiaTheme="minorEastAsia"/>
          </w:rPr>
          <w:t xml:space="preserve"> .</w:t>
        </w:r>
      </w:ins>
    </w:p>
    <w:p w14:paraId="5EA9920A" w14:textId="77777777" w:rsidR="002B6076" w:rsidRDefault="00000000" w:rsidP="0023645B">
      <w:pPr>
        <w:pStyle w:val="Textkrper"/>
        <w:spacing w:afterLines="25" w:after="60" w:line="276" w:lineRule="auto"/>
      </w:pPr>
      <w:r>
        <w:t xml:space="preserve">Gehen wir nun wie oben bereits erläutert von einer Lohnveränderung </w:t>
      </w:r>
      <m:oMath>
        <m:r>
          <w:rPr>
            <w:rFonts w:ascii="Cambria Math" w:hAnsi="Cambria Math"/>
          </w:rPr>
          <m:t>ΔW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M</m:t>
        </m:r>
      </m:oMath>
      <w:r>
        <w:t xml:space="preserve"> aus.</w:t>
      </w:r>
    </w:p>
    <w:p w14:paraId="2A54718F" w14:textId="77777777" w:rsidR="002B6076" w:rsidRDefault="00000000" w:rsidP="0023645B">
      <w:pPr>
        <w:pStyle w:val="Textkrper"/>
        <w:spacing w:afterLines="25" w:after="60" w:line="276" w:lineRule="auto"/>
        <w:rPr>
          <w:ins w:id="38" w:author="Lasse Dauner" w:date="2025-02-05T23:59:00Z" w16du:dateUtc="2025-02-05T22:59:00Z"/>
          <w:i/>
          <w:iCs/>
        </w:rPr>
      </w:pPr>
      <w:r>
        <w:t xml:space="preserve">Im Falle eines negativen </w:t>
      </w:r>
      <m:oMath>
        <m:r>
          <w:rPr>
            <w:rFonts w:ascii="Cambria Math" w:hAnsi="Cambria Math"/>
          </w:rPr>
          <m:t>ΔW</m:t>
        </m:r>
      </m:oMath>
      <w:r>
        <w:t xml:space="preserve"> können wir auf Basis dieser Gleichung von einer Verringerung der Gewinnmarge ausgehen.</w:t>
      </w:r>
      <w:r>
        <w:br/>
        <w:t>Diese Grundlage wird später für unsere Difference-in-Difference Analyse und der einhergehenden Wahl der Gruppen relevant.</w:t>
      </w:r>
      <w:r>
        <w:br/>
      </w:r>
      <w:r>
        <w:rPr>
          <w:i/>
          <w:iCs/>
        </w:rPr>
        <w:t>(vgl. Draca et al. (2011), S.131f.)</w:t>
      </w:r>
    </w:p>
    <w:p w14:paraId="12821A62" w14:textId="77777777" w:rsidR="0023645B" w:rsidRDefault="0023645B" w:rsidP="0023645B">
      <w:pPr>
        <w:pStyle w:val="Textkrper"/>
        <w:spacing w:afterLines="25" w:after="60" w:line="276" w:lineRule="auto"/>
        <w:rPr>
          <w:ins w:id="39" w:author="Lasse Dauner" w:date="2025-02-05T23:59:00Z" w16du:dateUtc="2025-02-05T22:59:00Z"/>
          <w:i/>
          <w:iCs/>
        </w:rPr>
      </w:pPr>
    </w:p>
    <w:p w14:paraId="49EF51AB" w14:textId="77777777" w:rsidR="0023645B" w:rsidRDefault="0023645B" w:rsidP="0023645B">
      <w:pPr>
        <w:pStyle w:val="Textkrper"/>
        <w:spacing w:afterLines="25" w:after="60" w:line="276" w:lineRule="auto"/>
        <w:rPr>
          <w:ins w:id="40" w:author="Lasse Dauner" w:date="2025-02-05T23:59:00Z" w16du:dateUtc="2025-02-05T22:59:00Z"/>
          <w:i/>
          <w:iCs/>
        </w:rPr>
      </w:pPr>
    </w:p>
    <w:p w14:paraId="687FDB6B" w14:textId="77777777" w:rsidR="0023645B" w:rsidRDefault="0023645B" w:rsidP="0023645B">
      <w:pPr>
        <w:pStyle w:val="Textkrper"/>
        <w:spacing w:afterLines="25" w:after="60" w:line="276" w:lineRule="auto"/>
        <w:rPr>
          <w:ins w:id="41" w:author="Lasse Dauner" w:date="2025-02-05T23:59:00Z" w16du:dateUtc="2025-02-05T22:59:00Z"/>
          <w:i/>
          <w:iCs/>
        </w:rPr>
      </w:pPr>
    </w:p>
    <w:p w14:paraId="24ABEA1D" w14:textId="77777777" w:rsidR="0023645B" w:rsidRDefault="0023645B" w:rsidP="0023645B">
      <w:pPr>
        <w:pStyle w:val="Textkrper"/>
        <w:spacing w:afterLines="25" w:after="60" w:line="276" w:lineRule="auto"/>
        <w:rPr>
          <w:ins w:id="42" w:author="Lasse Dauner" w:date="2025-02-05T23:59:00Z" w16du:dateUtc="2025-02-05T22:59:00Z"/>
          <w:i/>
          <w:iCs/>
        </w:rPr>
      </w:pPr>
    </w:p>
    <w:p w14:paraId="6548C1F8" w14:textId="77777777" w:rsidR="0023645B" w:rsidRDefault="0023645B" w:rsidP="0023645B">
      <w:pPr>
        <w:pStyle w:val="Textkrper"/>
        <w:spacing w:afterLines="25" w:after="60" w:line="276" w:lineRule="auto"/>
        <w:rPr>
          <w:ins w:id="43" w:author="Lasse Dauner" w:date="2025-02-05T23:59:00Z" w16du:dateUtc="2025-02-05T22:59:00Z"/>
          <w:i/>
          <w:iCs/>
        </w:rPr>
      </w:pPr>
    </w:p>
    <w:p w14:paraId="15F8687C" w14:textId="77777777" w:rsidR="0023645B" w:rsidRDefault="0023645B" w:rsidP="0023645B">
      <w:pPr>
        <w:pStyle w:val="Textkrper"/>
        <w:spacing w:afterLines="25" w:after="60" w:line="276" w:lineRule="auto"/>
        <w:rPr>
          <w:ins w:id="44" w:author="Lasse Dauner" w:date="2025-02-05T23:59:00Z" w16du:dateUtc="2025-02-05T22:59:00Z"/>
          <w:i/>
          <w:iCs/>
        </w:rPr>
      </w:pPr>
    </w:p>
    <w:p w14:paraId="19A0C307" w14:textId="77777777" w:rsidR="0023645B" w:rsidRDefault="0023645B" w:rsidP="0023645B">
      <w:pPr>
        <w:pStyle w:val="Textkrper"/>
        <w:spacing w:afterLines="25" w:after="60" w:line="276" w:lineRule="auto"/>
        <w:rPr>
          <w:ins w:id="45" w:author="Lasse Dauner" w:date="2025-02-05T23:59:00Z" w16du:dateUtc="2025-02-05T22:59:00Z"/>
          <w:i/>
          <w:iCs/>
        </w:rPr>
      </w:pPr>
    </w:p>
    <w:p w14:paraId="21697659" w14:textId="77777777" w:rsidR="0023645B" w:rsidRDefault="0023645B" w:rsidP="0023645B">
      <w:pPr>
        <w:pStyle w:val="Textkrper"/>
        <w:spacing w:afterLines="25" w:after="60" w:line="276" w:lineRule="auto"/>
        <w:rPr>
          <w:ins w:id="46" w:author="Lasse Dauner" w:date="2025-02-05T23:59:00Z" w16du:dateUtc="2025-02-05T22:59:00Z"/>
          <w:i/>
          <w:iCs/>
        </w:rPr>
      </w:pPr>
    </w:p>
    <w:p w14:paraId="09DB82BF" w14:textId="77777777" w:rsidR="0023645B" w:rsidRDefault="0023645B" w:rsidP="0023645B">
      <w:pPr>
        <w:pStyle w:val="Textkrper"/>
        <w:spacing w:afterLines="25" w:after="60" w:line="276" w:lineRule="auto"/>
        <w:rPr>
          <w:ins w:id="47" w:author="Lasse Dauner" w:date="2025-02-05T23:59:00Z" w16du:dateUtc="2025-02-05T22:59:00Z"/>
          <w:i/>
          <w:iCs/>
        </w:rPr>
      </w:pPr>
    </w:p>
    <w:p w14:paraId="7452803E" w14:textId="77777777" w:rsidR="0023645B" w:rsidRDefault="0023645B" w:rsidP="0023645B">
      <w:pPr>
        <w:pStyle w:val="Textkrper"/>
        <w:spacing w:afterLines="25" w:after="60" w:line="276" w:lineRule="auto"/>
      </w:pPr>
    </w:p>
    <w:p w14:paraId="04955252" w14:textId="3812C37A" w:rsidR="002B6076" w:rsidRDefault="00000000" w:rsidP="0023645B">
      <w:pPr>
        <w:pStyle w:val="berschrift2"/>
        <w:spacing w:afterLines="25" w:after="60" w:line="276" w:lineRule="auto"/>
      </w:pPr>
      <w:bookmarkStart w:id="48" w:name="exercise-2-datenüberblick"/>
      <w:bookmarkEnd w:id="8"/>
      <w:bookmarkEnd w:id="35"/>
      <w:del w:id="49" w:author="Lasse Dauner" w:date="2025-02-05T23:59:00Z" w16du:dateUtc="2025-02-05T22:59:00Z">
        <w:r w:rsidDel="0023645B">
          <w:delText xml:space="preserve">Exercise </w:delText>
        </w:r>
      </w:del>
      <w:r>
        <w:t>2</w:t>
      </w:r>
      <w:ins w:id="50" w:author="Lasse Dauner" w:date="2025-02-05T23:59:00Z" w16du:dateUtc="2025-02-05T22:59:00Z">
        <w:r w:rsidR="0023645B">
          <w:t>.</w:t>
        </w:r>
      </w:ins>
      <w:r>
        <w:t xml:space="preserve"> Datenüberblick</w:t>
      </w:r>
    </w:p>
    <w:p w14:paraId="6F83BF52" w14:textId="77777777" w:rsidR="002B6076" w:rsidRDefault="00000000" w:rsidP="0023645B">
      <w:pPr>
        <w:pStyle w:val="FirstParagraph"/>
        <w:spacing w:afterLines="25" w:after="60" w:line="276" w:lineRule="auto"/>
      </w:pPr>
      <w:r>
        <w:t>Quiz: Um in den Datensatz einzutauchen eine kleine Frage zum Einstieg. Was glauben Sie, wieso wir Unternehmensdaten aus dem Vereinigten Königreich beziehen?</w:t>
      </w:r>
    </w:p>
    <w:p w14:paraId="2C4F9B16" w14:textId="77777777" w:rsidR="002B6076" w:rsidRDefault="00000000" w:rsidP="0023645B">
      <w:pPr>
        <w:numPr>
          <w:ilvl w:val="0"/>
          <w:numId w:val="7"/>
        </w:numPr>
        <w:spacing w:afterLines="25" w:after="60" w:line="276" w:lineRule="auto"/>
      </w:pPr>
      <w:r>
        <w:t>Keine Kosten der Datenbeschaffung im Vereinigten Königreich [ ]</w:t>
      </w:r>
    </w:p>
    <w:p w14:paraId="04FD5CDC" w14:textId="77777777" w:rsidR="002B6076" w:rsidRDefault="00000000" w:rsidP="0023645B">
      <w:pPr>
        <w:numPr>
          <w:ilvl w:val="0"/>
          <w:numId w:val="7"/>
        </w:numPr>
        <w:spacing w:afterLines="25" w:after="60" w:line="276" w:lineRule="auto"/>
      </w:pPr>
      <w:r>
        <w:lastRenderedPageBreak/>
        <w:t>Strengere Transparenzregeln in der Bilanzierung und eine zentrale Datenspeicherung [x]</w:t>
      </w:r>
    </w:p>
    <w:p w14:paraId="06E00A70" w14:textId="77777777" w:rsidR="002B6076" w:rsidRDefault="00000000" w:rsidP="0023645B">
      <w:pPr>
        <w:numPr>
          <w:ilvl w:val="0"/>
          <w:numId w:val="7"/>
        </w:numPr>
        <w:spacing w:afterLines="25" w:after="60" w:line="276" w:lineRule="auto"/>
      </w:pPr>
      <w:r>
        <w:t>Die Daten sind anonymisiert und lassen eine unternehmensunabhängige Analyse zu [ ]</w:t>
      </w:r>
    </w:p>
    <w:p w14:paraId="5BFD2C19" w14:textId="77777777" w:rsidR="002B6076" w:rsidRDefault="00000000" w:rsidP="0023645B">
      <w:pPr>
        <w:pStyle w:val="FirstParagraph"/>
        <w:spacing w:afterLines="25" w:after="60" w:line="276" w:lineRule="auto"/>
      </w:pPr>
      <w:r>
        <w:rPr>
          <w:b/>
          <w:bCs/>
        </w:rPr>
        <w:t>Aufgabe</w:t>
      </w:r>
      <w:r>
        <w:t xml:space="preserve">: Lesen Sie den Datensatz </w:t>
      </w:r>
      <w:r>
        <w:rPr>
          <w:rStyle w:val="VerbatimChar"/>
        </w:rPr>
        <w:t>main_fame.dta</w:t>
      </w:r>
      <w:r>
        <w:t xml:space="preserve"> mit der Funktion </w:t>
      </w:r>
      <w:r>
        <w:rPr>
          <w:rStyle w:val="VerbatimChar"/>
        </w:rPr>
        <w:t>read_dta</w:t>
      </w:r>
      <w:r>
        <w:t xml:space="preserve"> ein und speichern Sie den Datensatz unter </w:t>
      </w:r>
      <w:r>
        <w:rPr>
          <w:rStyle w:val="VerbatimChar"/>
        </w:rPr>
        <w:t>dat</w:t>
      </w:r>
      <w:r>
        <w:t xml:space="preserve">. Führen Sie den Code aus, indem Sie </w:t>
      </w:r>
      <w:r>
        <w:rPr>
          <w:rStyle w:val="VerbatimChar"/>
        </w:rPr>
        <w:t>check</w:t>
      </w:r>
      <w:r>
        <w:t xml:space="preserve"> drücken.</w:t>
      </w:r>
    </w:p>
    <w:p w14:paraId="1A91AAE1" w14:textId="77777777" w:rsidR="002B6076" w:rsidRDefault="00000000" w:rsidP="0023645B">
      <w:pPr>
        <w:pStyle w:val="SourceCode"/>
        <w:wordWrap/>
        <w:spacing w:afterLines="25" w:after="60" w:line="276" w:lineRule="auto"/>
      </w:pPr>
      <w:r>
        <w:rPr>
          <w:rStyle w:val="NormalTok"/>
        </w:rPr>
        <w:t xml:space="preserve">dat </w:t>
      </w:r>
      <w:r>
        <w:rPr>
          <w:rStyle w:val="OtherTok"/>
        </w:rPr>
        <w:t>=</w:t>
      </w:r>
      <w:r>
        <w:rPr>
          <w:rStyle w:val="NormalTok"/>
        </w:rPr>
        <w:t xml:space="preserve"> </w:t>
      </w:r>
      <w:r>
        <w:rPr>
          <w:rStyle w:val="FunctionTok"/>
        </w:rPr>
        <w:t>read_dta</w:t>
      </w:r>
      <w:r>
        <w:rPr>
          <w:rStyle w:val="NormalTok"/>
        </w:rPr>
        <w:t>(</w:t>
      </w:r>
      <w:r>
        <w:rPr>
          <w:rStyle w:val="StringTok"/>
        </w:rPr>
        <w:t>'main_fame.dta'</w:t>
      </w:r>
      <w:r>
        <w:rPr>
          <w:rStyle w:val="NormalTok"/>
        </w:rPr>
        <w:t>)</w:t>
      </w:r>
    </w:p>
    <w:p w14:paraId="65A869B8" w14:textId="77777777" w:rsidR="001A5403" w:rsidRDefault="001A5403" w:rsidP="0023645B">
      <w:pPr>
        <w:pStyle w:val="FirstParagraph"/>
        <w:spacing w:afterLines="25" w:after="60" w:line="276" w:lineRule="auto"/>
        <w:rPr>
          <w:ins w:id="51" w:author="Lasse Dauner" w:date="2025-02-06T00:00:00Z" w16du:dateUtc="2025-02-05T23:00:00Z"/>
          <w:b/>
          <w:bCs/>
        </w:rPr>
      </w:pPr>
    </w:p>
    <w:p w14:paraId="61552D83" w14:textId="0F87BE9E" w:rsidR="002B6076" w:rsidRDefault="00000000" w:rsidP="0023645B">
      <w:pPr>
        <w:pStyle w:val="FirstParagraph"/>
        <w:spacing w:afterLines="25" w:after="60" w:line="276" w:lineRule="auto"/>
      </w:pPr>
      <w:r>
        <w:rPr>
          <w:b/>
          <w:bCs/>
        </w:rPr>
        <w:t>Aufgabe:</w:t>
      </w:r>
      <w:r>
        <w:t xml:space="preserve"> Um einen ersten Überblick über den Datensatz zu bekommen, geben sie die ersten Zeilen des Datensatzes </w:t>
      </w:r>
      <w:r>
        <w:rPr>
          <w:rStyle w:val="VerbatimChar"/>
        </w:rPr>
        <w:t>dat</w:t>
      </w:r>
      <w:r>
        <w:t xml:space="preserve"> mittels der Funktion </w:t>
      </w:r>
      <w:r>
        <w:rPr>
          <w:rStyle w:val="VerbatimChar"/>
        </w:rPr>
        <w:t>head</w:t>
      </w:r>
      <w:r>
        <w:t xml:space="preserve"> aus.</w:t>
      </w:r>
    </w:p>
    <w:p w14:paraId="49E2EF9E" w14:textId="26BF708E" w:rsidR="001A5403" w:rsidRPr="001A5403" w:rsidRDefault="00000000" w:rsidP="0023645B">
      <w:pPr>
        <w:pStyle w:val="SourceCode"/>
        <w:wordWrap/>
        <w:spacing w:afterLines="25" w:after="60" w:line="276" w:lineRule="auto"/>
        <w:rPr>
          <w:rFonts w:ascii="Consolas" w:hAnsi="Consolas"/>
          <w:sz w:val="22"/>
          <w:shd w:val="clear" w:color="auto" w:fill="F8F8F8"/>
          <w:rPrChange w:id="52" w:author="Lasse Dauner" w:date="2025-02-06T00:04:00Z" w16du:dateUtc="2025-02-05T23:04:00Z">
            <w:rPr/>
          </w:rPrChange>
        </w:rPr>
      </w:pPr>
      <w:r>
        <w:rPr>
          <w:rStyle w:val="FunctionTok"/>
        </w:rPr>
        <w:t>head</w:t>
      </w:r>
      <w:r>
        <w:rPr>
          <w:rStyle w:val="NormalTok"/>
        </w:rPr>
        <w:t>(dat)</w:t>
      </w:r>
    </w:p>
    <w:p w14:paraId="2C394F9F" w14:textId="3072A18F" w:rsidR="002B6076" w:rsidRPr="001A5403" w:rsidDel="001A5403" w:rsidRDefault="00000000" w:rsidP="0023645B">
      <w:pPr>
        <w:pStyle w:val="SourceCode"/>
        <w:wordWrap/>
        <w:spacing w:afterLines="25" w:after="60" w:line="276" w:lineRule="auto"/>
        <w:rPr>
          <w:del w:id="53" w:author="Lasse Dauner" w:date="2025-02-06T00:03:00Z" w16du:dateUtc="2025-02-05T23:03:00Z"/>
          <w:sz w:val="16"/>
          <w:szCs w:val="16"/>
          <w:rPrChange w:id="54" w:author="Lasse Dauner" w:date="2025-02-06T00:01:00Z" w16du:dateUtc="2025-02-05T23:01:00Z">
            <w:rPr>
              <w:del w:id="55" w:author="Lasse Dauner" w:date="2025-02-06T00:03:00Z" w16du:dateUtc="2025-02-05T23:03:00Z"/>
            </w:rPr>
          </w:rPrChange>
        </w:rPr>
      </w:pPr>
      <w:del w:id="56" w:author="Lasse Dauner" w:date="2025-02-06T00:03:00Z" w16du:dateUtc="2025-02-05T23:03:00Z">
        <w:r w:rsidRPr="001A5403" w:rsidDel="001A5403">
          <w:rPr>
            <w:rStyle w:val="VerbatimChar"/>
            <w:sz w:val="16"/>
            <w:szCs w:val="16"/>
            <w:rPrChange w:id="57" w:author="Lasse Dauner" w:date="2025-02-06T00:01:00Z" w16du:dateUtc="2025-02-05T23:01:00Z">
              <w:rPr>
                <w:rStyle w:val="VerbatimChar"/>
              </w:rPr>
            </w:rPrChange>
          </w:rPr>
          <w:delText>##      regno year month turn emp renu netprofit   cap   avwage net_pcm ln_avwage</w:delText>
        </w:r>
        <w:r w:rsidRPr="001A5403" w:rsidDel="001A5403">
          <w:rPr>
            <w:sz w:val="16"/>
            <w:szCs w:val="16"/>
            <w:rPrChange w:id="58" w:author="Lasse Dauner" w:date="2025-02-06T00:01:00Z" w16du:dateUtc="2025-02-05T23:01:00Z">
              <w:rPr/>
            </w:rPrChange>
          </w:rPr>
          <w:br/>
        </w:r>
        <w:r w:rsidRPr="001A5403" w:rsidDel="001A5403">
          <w:rPr>
            <w:rStyle w:val="VerbatimChar"/>
            <w:sz w:val="16"/>
            <w:szCs w:val="16"/>
            <w:rPrChange w:id="59" w:author="Lasse Dauner" w:date="2025-02-06T00:01:00Z" w16du:dateUtc="2025-02-05T23:01:00Z">
              <w:rPr>
                <w:rStyle w:val="VerbatimChar"/>
              </w:rPr>
            </w:rPrChange>
          </w:rPr>
          <w:delText>## 1 00000086 1994     3  810   8  107       749  8020 13.37500 0.92469   2.59339</w:delText>
        </w:r>
        <w:r w:rsidRPr="001A5403" w:rsidDel="001A5403">
          <w:rPr>
            <w:sz w:val="16"/>
            <w:szCs w:val="16"/>
            <w:rPrChange w:id="60" w:author="Lasse Dauner" w:date="2025-02-06T00:01:00Z" w16du:dateUtc="2025-02-05T23:01:00Z">
              <w:rPr/>
            </w:rPrChange>
          </w:rPr>
          <w:br/>
        </w:r>
        <w:r w:rsidRPr="001A5403" w:rsidDel="001A5403">
          <w:rPr>
            <w:rStyle w:val="VerbatimChar"/>
            <w:sz w:val="16"/>
            <w:szCs w:val="16"/>
            <w:rPrChange w:id="61" w:author="Lasse Dauner" w:date="2025-02-06T00:01:00Z" w16du:dateUtc="2025-02-05T23:01:00Z">
              <w:rPr>
                <w:rStyle w:val="VerbatimChar"/>
              </w:rPr>
            </w:rPrChange>
          </w:rPr>
          <w:delText>## 2 00000086 1995     3  831   8  110       617  8126 13.75000 0.74248   2.62104</w:delText>
        </w:r>
        <w:r w:rsidRPr="001A5403" w:rsidDel="001A5403">
          <w:rPr>
            <w:sz w:val="16"/>
            <w:szCs w:val="16"/>
            <w:rPrChange w:id="62" w:author="Lasse Dauner" w:date="2025-02-06T00:01:00Z" w16du:dateUtc="2025-02-05T23:01:00Z">
              <w:rPr/>
            </w:rPrChange>
          </w:rPr>
          <w:br/>
        </w:r>
        <w:r w:rsidRPr="001A5403" w:rsidDel="001A5403">
          <w:rPr>
            <w:rStyle w:val="VerbatimChar"/>
            <w:sz w:val="16"/>
            <w:szCs w:val="16"/>
            <w:rPrChange w:id="63" w:author="Lasse Dauner" w:date="2025-02-06T00:01:00Z" w16du:dateUtc="2025-02-05T23:01:00Z">
              <w:rPr>
                <w:rStyle w:val="VerbatimChar"/>
              </w:rPr>
            </w:rPrChange>
          </w:rPr>
          <w:delText>## 3 00000086 1996     3  856   8  110       637  7996 13.75000 0.74416   2.62104</w:delText>
        </w:r>
        <w:r w:rsidRPr="001A5403" w:rsidDel="001A5403">
          <w:rPr>
            <w:sz w:val="16"/>
            <w:szCs w:val="16"/>
            <w:rPrChange w:id="64" w:author="Lasse Dauner" w:date="2025-02-06T00:01:00Z" w16du:dateUtc="2025-02-05T23:01:00Z">
              <w:rPr/>
            </w:rPrChange>
          </w:rPr>
          <w:br/>
        </w:r>
        <w:r w:rsidRPr="001A5403" w:rsidDel="001A5403">
          <w:rPr>
            <w:rStyle w:val="VerbatimChar"/>
            <w:sz w:val="16"/>
            <w:szCs w:val="16"/>
            <w:rPrChange w:id="65" w:author="Lasse Dauner" w:date="2025-02-06T00:01:00Z" w16du:dateUtc="2025-02-05T23:01:00Z">
              <w:rPr>
                <w:rStyle w:val="VerbatimChar"/>
              </w:rPr>
            </w:rPrChange>
          </w:rPr>
          <w:delText>## 4 00000086 1998     3  834   7  102       608  8916 14.57143 0.72902   2.67906</w:delText>
        </w:r>
        <w:r w:rsidRPr="001A5403" w:rsidDel="001A5403">
          <w:rPr>
            <w:sz w:val="16"/>
            <w:szCs w:val="16"/>
            <w:rPrChange w:id="66" w:author="Lasse Dauner" w:date="2025-02-06T00:01:00Z" w16du:dateUtc="2025-02-05T23:01:00Z">
              <w:rPr/>
            </w:rPrChange>
          </w:rPr>
          <w:br/>
        </w:r>
        <w:r w:rsidRPr="001A5403" w:rsidDel="001A5403">
          <w:rPr>
            <w:rStyle w:val="VerbatimChar"/>
            <w:sz w:val="16"/>
            <w:szCs w:val="16"/>
            <w:rPrChange w:id="67" w:author="Lasse Dauner" w:date="2025-02-06T00:01:00Z" w16du:dateUtc="2025-02-05T23:01:00Z">
              <w:rPr>
                <w:rStyle w:val="VerbatimChar"/>
              </w:rPr>
            </w:rPrChange>
          </w:rPr>
          <w:delText>## 5 00000086 1999     3  947   5   84       773  8847 16.80000 0.81626   2.82138</w:delText>
        </w:r>
        <w:r w:rsidRPr="001A5403" w:rsidDel="001A5403">
          <w:rPr>
            <w:sz w:val="16"/>
            <w:szCs w:val="16"/>
            <w:rPrChange w:id="68" w:author="Lasse Dauner" w:date="2025-02-06T00:01:00Z" w16du:dateUtc="2025-02-05T23:01:00Z">
              <w:rPr/>
            </w:rPrChange>
          </w:rPr>
          <w:br/>
        </w:r>
        <w:r w:rsidRPr="001A5403" w:rsidDel="001A5403">
          <w:rPr>
            <w:rStyle w:val="VerbatimChar"/>
            <w:sz w:val="16"/>
            <w:szCs w:val="16"/>
            <w:rPrChange w:id="69" w:author="Lasse Dauner" w:date="2025-02-06T00:01:00Z" w16du:dateUtc="2025-02-05T23:01:00Z">
              <w:rPr>
                <w:rStyle w:val="VerbatimChar"/>
              </w:rPr>
            </w:rPrChange>
          </w:rPr>
          <w:delText>## 6 00000086 2000     3  919   6   93       726 11388 15.50000 0.78999   2.74084</w:delText>
        </w:r>
      </w:del>
      <w:del w:id="70" w:author="Lasse Dauner" w:date="2025-02-06T00:01:00Z" w16du:dateUtc="2025-02-05T23:01:00Z">
        <w:r w:rsidRPr="001A5403" w:rsidDel="001A5403">
          <w:rPr>
            <w:sz w:val="16"/>
            <w:szCs w:val="16"/>
            <w:rPrChange w:id="71" w:author="Lasse Dauner" w:date="2025-02-06T00:01:00Z" w16du:dateUtc="2025-02-05T23:01:00Z">
              <w:rPr/>
            </w:rPrChange>
          </w:rPr>
          <w:br/>
        </w:r>
      </w:del>
      <w:del w:id="72" w:author="Lasse Dauner" w:date="2025-02-06T00:03:00Z" w16du:dateUtc="2025-02-05T23:03:00Z">
        <w:r w:rsidRPr="001A5403" w:rsidDel="001A5403">
          <w:rPr>
            <w:rStyle w:val="VerbatimChar"/>
            <w:sz w:val="16"/>
            <w:szCs w:val="16"/>
            <w:rPrChange w:id="73" w:author="Lasse Dauner" w:date="2025-02-06T00:01:00Z" w16du:dateUtc="2025-02-05T23:01:00Z">
              <w:rPr>
                <w:rStyle w:val="VerbatimChar"/>
              </w:rPr>
            </w:rPrChange>
          </w:rPr>
          <w:delText>##   uksic unionmem  female    ptwk gorwk   lnemp manuf whsle retail hospitality</w:delText>
        </w:r>
        <w:r w:rsidRPr="001A5403" w:rsidDel="001A5403">
          <w:rPr>
            <w:sz w:val="16"/>
            <w:szCs w:val="16"/>
            <w:rPrChange w:id="74" w:author="Lasse Dauner" w:date="2025-02-06T00:01:00Z" w16du:dateUtc="2025-02-05T23:01:00Z">
              <w:rPr/>
            </w:rPrChange>
          </w:rPr>
          <w:br/>
        </w:r>
        <w:r w:rsidRPr="001A5403" w:rsidDel="001A5403">
          <w:rPr>
            <w:rStyle w:val="VerbatimChar"/>
            <w:sz w:val="16"/>
            <w:szCs w:val="16"/>
            <w:rPrChange w:id="75" w:author="Lasse Dauner" w:date="2025-02-06T00:01:00Z" w16du:dateUtc="2025-02-05T23:01:00Z">
              <w:rPr>
                <w:rStyle w:val="VerbatimChar"/>
              </w:rPr>
            </w:rPrChange>
          </w:rPr>
          <w:delText>## 1  7020  0.12434 0.43317 0.22211    15 2.07944     0     0      0           0</w:delText>
        </w:r>
        <w:r w:rsidRPr="001A5403" w:rsidDel="001A5403">
          <w:rPr>
            <w:sz w:val="16"/>
            <w:szCs w:val="16"/>
            <w:rPrChange w:id="76" w:author="Lasse Dauner" w:date="2025-02-06T00:01:00Z" w16du:dateUtc="2025-02-05T23:01:00Z">
              <w:rPr/>
            </w:rPrChange>
          </w:rPr>
          <w:br/>
        </w:r>
        <w:r w:rsidRPr="001A5403" w:rsidDel="001A5403">
          <w:rPr>
            <w:rStyle w:val="VerbatimChar"/>
            <w:sz w:val="16"/>
            <w:szCs w:val="16"/>
            <w:rPrChange w:id="77" w:author="Lasse Dauner" w:date="2025-02-06T00:01:00Z" w16du:dateUtc="2025-02-05T23:01:00Z">
              <w:rPr>
                <w:rStyle w:val="VerbatimChar"/>
              </w:rPr>
            </w:rPrChange>
          </w:rPr>
          <w:delText>## 2  7020  0.16418 0.41429 0.14286    15 2.07944     0     0      0           0</w:delText>
        </w:r>
        <w:r w:rsidRPr="001A5403" w:rsidDel="001A5403">
          <w:rPr>
            <w:sz w:val="16"/>
            <w:szCs w:val="16"/>
            <w:rPrChange w:id="78" w:author="Lasse Dauner" w:date="2025-02-06T00:01:00Z" w16du:dateUtc="2025-02-05T23:01:00Z">
              <w:rPr/>
            </w:rPrChange>
          </w:rPr>
          <w:br/>
        </w:r>
        <w:r w:rsidRPr="001A5403" w:rsidDel="001A5403">
          <w:rPr>
            <w:rStyle w:val="VerbatimChar"/>
            <w:sz w:val="16"/>
            <w:szCs w:val="16"/>
            <w:rPrChange w:id="79" w:author="Lasse Dauner" w:date="2025-02-06T00:01:00Z" w16du:dateUtc="2025-02-05T23:01:00Z">
              <w:rPr>
                <w:rStyle w:val="VerbatimChar"/>
              </w:rPr>
            </w:rPrChange>
          </w:rPr>
          <w:delText>## 3  7020  0.08451 0.45205 0.30137    15 2.07944     0     0      0           0</w:delText>
        </w:r>
        <w:r w:rsidRPr="001A5403" w:rsidDel="001A5403">
          <w:rPr>
            <w:sz w:val="16"/>
            <w:szCs w:val="16"/>
            <w:rPrChange w:id="80" w:author="Lasse Dauner" w:date="2025-02-06T00:01:00Z" w16du:dateUtc="2025-02-05T23:01:00Z">
              <w:rPr/>
            </w:rPrChange>
          </w:rPr>
          <w:br/>
        </w:r>
        <w:r w:rsidRPr="001A5403" w:rsidDel="001A5403">
          <w:rPr>
            <w:rStyle w:val="VerbatimChar"/>
            <w:sz w:val="16"/>
            <w:szCs w:val="16"/>
            <w:rPrChange w:id="81" w:author="Lasse Dauner" w:date="2025-02-06T00:01:00Z" w16du:dateUtc="2025-02-05T23:01:00Z">
              <w:rPr>
                <w:rStyle w:val="VerbatimChar"/>
              </w:rPr>
            </w:rPrChange>
          </w:rPr>
          <w:delText>## 4  7020  0.08451 0.42105 0.25000    15 1.94591     0     0      0           0</w:delText>
        </w:r>
        <w:r w:rsidRPr="001A5403" w:rsidDel="001A5403">
          <w:rPr>
            <w:sz w:val="16"/>
            <w:szCs w:val="16"/>
            <w:rPrChange w:id="82" w:author="Lasse Dauner" w:date="2025-02-06T00:01:00Z" w16du:dateUtc="2025-02-05T23:01:00Z">
              <w:rPr/>
            </w:rPrChange>
          </w:rPr>
          <w:br/>
        </w:r>
        <w:r w:rsidRPr="001A5403" w:rsidDel="001A5403">
          <w:rPr>
            <w:rStyle w:val="VerbatimChar"/>
            <w:sz w:val="16"/>
            <w:szCs w:val="16"/>
            <w:rPrChange w:id="83" w:author="Lasse Dauner" w:date="2025-02-06T00:01:00Z" w16du:dateUtc="2025-02-05T23:01:00Z">
              <w:rPr>
                <w:rStyle w:val="VerbatimChar"/>
              </w:rPr>
            </w:rPrChange>
          </w:rPr>
          <w:delText>## 5  7020  0.02899 0.50704 0.32394    15 1.60944     0     0      0           0</w:delText>
        </w:r>
        <w:r w:rsidRPr="001A5403" w:rsidDel="001A5403">
          <w:rPr>
            <w:sz w:val="16"/>
            <w:szCs w:val="16"/>
            <w:rPrChange w:id="84" w:author="Lasse Dauner" w:date="2025-02-06T00:01:00Z" w16du:dateUtc="2025-02-05T23:01:00Z">
              <w:rPr/>
            </w:rPrChange>
          </w:rPr>
          <w:br/>
        </w:r>
        <w:r w:rsidRPr="001A5403" w:rsidDel="001A5403">
          <w:rPr>
            <w:rStyle w:val="VerbatimChar"/>
            <w:sz w:val="16"/>
            <w:szCs w:val="16"/>
            <w:rPrChange w:id="85" w:author="Lasse Dauner" w:date="2025-02-06T00:01:00Z" w16du:dateUtc="2025-02-05T23:01:00Z">
              <w:rPr>
                <w:rStyle w:val="VerbatimChar"/>
              </w:rPr>
            </w:rPrChange>
          </w:rPr>
          <w:delText>## 6  7020  0.11111 0.53947 0.23684    15 1.79176     0     0      0           0</w:delText>
        </w:r>
        <w:r w:rsidRPr="001A5403" w:rsidDel="001A5403">
          <w:rPr>
            <w:sz w:val="16"/>
            <w:szCs w:val="16"/>
            <w:rPrChange w:id="86" w:author="Lasse Dauner" w:date="2025-02-06T00:01:00Z" w16du:dateUtc="2025-02-05T23:01:00Z">
              <w:rPr/>
            </w:rPrChange>
          </w:rPr>
          <w:br/>
        </w:r>
        <w:r w:rsidRPr="001A5403" w:rsidDel="001A5403">
          <w:rPr>
            <w:rStyle w:val="VerbatimChar"/>
            <w:sz w:val="16"/>
            <w:szCs w:val="16"/>
            <w:rPrChange w:id="87" w:author="Lasse Dauner" w:date="2025-02-06T00:01:00Z" w16du:dateUtc="2025-02-05T23:01:00Z">
              <w:rPr>
                <w:rStyle w:val="VerbatimChar"/>
              </w:rPr>
            </w:rPrChange>
          </w:rPr>
          <w:delText>##   bizservices  capsale  grad2 sic2 placebo ptreat ptreat_placebo sic3 NMW</w:delText>
        </w:r>
        <w:r w:rsidRPr="001A5403" w:rsidDel="001A5403">
          <w:rPr>
            <w:sz w:val="16"/>
            <w:szCs w:val="16"/>
            <w:rPrChange w:id="88" w:author="Lasse Dauner" w:date="2025-02-06T00:01:00Z" w16du:dateUtc="2025-02-05T23:01:00Z">
              <w:rPr/>
            </w:rPrChange>
          </w:rPr>
          <w:br/>
        </w:r>
        <w:r w:rsidRPr="001A5403" w:rsidDel="001A5403">
          <w:rPr>
            <w:rStyle w:val="VerbatimChar"/>
            <w:sz w:val="16"/>
            <w:szCs w:val="16"/>
            <w:rPrChange w:id="89" w:author="Lasse Dauner" w:date="2025-02-06T00:01:00Z" w16du:dateUtc="2025-02-05T23:01:00Z">
              <w:rPr>
                <w:rStyle w:val="VerbatimChar"/>
              </w:rPr>
            </w:rPrChange>
          </w:rPr>
          <w:delText>## 1           0  9.90123 0.2618   70       0      0              0  702   0</w:delText>
        </w:r>
        <w:r w:rsidRPr="001A5403" w:rsidDel="001A5403">
          <w:rPr>
            <w:sz w:val="16"/>
            <w:szCs w:val="16"/>
            <w:rPrChange w:id="90" w:author="Lasse Dauner" w:date="2025-02-06T00:01:00Z" w16du:dateUtc="2025-02-05T23:01:00Z">
              <w:rPr/>
            </w:rPrChange>
          </w:rPr>
          <w:br/>
        </w:r>
        <w:r w:rsidRPr="001A5403" w:rsidDel="001A5403">
          <w:rPr>
            <w:rStyle w:val="VerbatimChar"/>
            <w:sz w:val="16"/>
            <w:szCs w:val="16"/>
            <w:rPrChange w:id="91" w:author="Lasse Dauner" w:date="2025-02-06T00:01:00Z" w16du:dateUtc="2025-02-05T23:01:00Z">
              <w:rPr>
                <w:rStyle w:val="VerbatimChar"/>
              </w:rPr>
            </w:rPrChange>
          </w:rPr>
          <w:delText>## 2           0  9.77858 0.2618   70       0      0              0  702   0</w:delText>
        </w:r>
        <w:r w:rsidRPr="001A5403" w:rsidDel="001A5403">
          <w:rPr>
            <w:sz w:val="16"/>
            <w:szCs w:val="16"/>
            <w:rPrChange w:id="92" w:author="Lasse Dauner" w:date="2025-02-06T00:01:00Z" w16du:dateUtc="2025-02-05T23:01:00Z">
              <w:rPr/>
            </w:rPrChange>
          </w:rPr>
          <w:br/>
        </w:r>
        <w:r w:rsidRPr="001A5403" w:rsidDel="001A5403">
          <w:rPr>
            <w:rStyle w:val="VerbatimChar"/>
            <w:sz w:val="16"/>
            <w:szCs w:val="16"/>
            <w:rPrChange w:id="93" w:author="Lasse Dauner" w:date="2025-02-06T00:01:00Z" w16du:dateUtc="2025-02-05T23:01:00Z">
              <w:rPr>
                <w:rStyle w:val="VerbatimChar"/>
              </w:rPr>
            </w:rPrChange>
          </w:rPr>
          <w:delText>## 3           0  9.34112 0.2618   70       0      0              0  702   0</w:delText>
        </w:r>
        <w:r w:rsidRPr="001A5403" w:rsidDel="001A5403">
          <w:rPr>
            <w:sz w:val="16"/>
            <w:szCs w:val="16"/>
            <w:rPrChange w:id="94" w:author="Lasse Dauner" w:date="2025-02-06T00:01:00Z" w16du:dateUtc="2025-02-05T23:01:00Z">
              <w:rPr/>
            </w:rPrChange>
          </w:rPr>
          <w:br/>
        </w:r>
        <w:r w:rsidRPr="001A5403" w:rsidDel="001A5403">
          <w:rPr>
            <w:rStyle w:val="VerbatimChar"/>
            <w:sz w:val="16"/>
            <w:szCs w:val="16"/>
            <w:rPrChange w:id="95" w:author="Lasse Dauner" w:date="2025-02-06T00:01:00Z" w16du:dateUtc="2025-02-05T23:01:00Z">
              <w:rPr>
                <w:rStyle w:val="VerbatimChar"/>
              </w:rPr>
            </w:rPrChange>
          </w:rPr>
          <w:delText>## 4           0 10.69065 0.2618   70       0      0              0  702   0</w:delText>
        </w:r>
        <w:r w:rsidRPr="001A5403" w:rsidDel="001A5403">
          <w:rPr>
            <w:sz w:val="16"/>
            <w:szCs w:val="16"/>
            <w:rPrChange w:id="96" w:author="Lasse Dauner" w:date="2025-02-06T00:01:00Z" w16du:dateUtc="2025-02-05T23:01:00Z">
              <w:rPr/>
            </w:rPrChange>
          </w:rPr>
          <w:br/>
        </w:r>
        <w:r w:rsidRPr="001A5403" w:rsidDel="001A5403">
          <w:rPr>
            <w:rStyle w:val="VerbatimChar"/>
            <w:sz w:val="16"/>
            <w:szCs w:val="16"/>
            <w:rPrChange w:id="97" w:author="Lasse Dauner" w:date="2025-02-06T00:01:00Z" w16du:dateUtc="2025-02-05T23:01:00Z">
              <w:rPr>
                <w:rStyle w:val="VerbatimChar"/>
              </w:rPr>
            </w:rPrChange>
          </w:rPr>
          <w:delText>## 5           0  9.34213 0.2618   70       0      0              0  702   0</w:delText>
        </w:r>
        <w:r w:rsidRPr="001A5403" w:rsidDel="001A5403">
          <w:rPr>
            <w:sz w:val="16"/>
            <w:szCs w:val="16"/>
            <w:rPrChange w:id="98" w:author="Lasse Dauner" w:date="2025-02-06T00:01:00Z" w16du:dateUtc="2025-02-05T23:01:00Z">
              <w:rPr/>
            </w:rPrChange>
          </w:rPr>
          <w:br/>
        </w:r>
        <w:r w:rsidRPr="001A5403" w:rsidDel="001A5403">
          <w:rPr>
            <w:rStyle w:val="VerbatimChar"/>
            <w:sz w:val="16"/>
            <w:szCs w:val="16"/>
            <w:rPrChange w:id="99" w:author="Lasse Dauner" w:date="2025-02-06T00:01:00Z" w16du:dateUtc="2025-02-05T23:01:00Z">
              <w:rPr>
                <w:rStyle w:val="VerbatimChar"/>
              </w:rPr>
            </w:rPrChange>
          </w:rPr>
          <w:delText>## 6           0 12.39173 0.2618   70       0      0              0  702   1</w:delText>
        </w:r>
        <w:r w:rsidRPr="001A5403" w:rsidDel="001A5403">
          <w:rPr>
            <w:sz w:val="16"/>
            <w:szCs w:val="16"/>
            <w:rPrChange w:id="100" w:author="Lasse Dauner" w:date="2025-02-06T00:01:00Z" w16du:dateUtc="2025-02-05T23:01:00Z">
              <w:rPr/>
            </w:rPrChange>
          </w:rPr>
          <w:br/>
        </w:r>
        <w:r w:rsidRPr="001A5403" w:rsidDel="001A5403">
          <w:rPr>
            <w:rStyle w:val="VerbatimChar"/>
            <w:sz w:val="16"/>
            <w:szCs w:val="16"/>
            <w:rPrChange w:id="101" w:author="Lasse Dauner" w:date="2025-02-06T00:01:00Z" w16du:dateUtc="2025-02-05T23:01:00Z">
              <w:rPr>
                <w:rStyle w:val="VerbatimChar"/>
              </w:rPr>
            </w:rPrChange>
          </w:rPr>
          <w:delText>##   ctreat1 treat1_NMW c_avwage99 avwage99_NMW c_avwage96 avwage96_placebo pp ff</w:delText>
        </w:r>
        <w:r w:rsidRPr="001A5403" w:rsidDel="001A5403">
          <w:rPr>
            <w:sz w:val="16"/>
            <w:szCs w:val="16"/>
            <w:rPrChange w:id="102" w:author="Lasse Dauner" w:date="2025-02-06T00:01:00Z" w16du:dateUtc="2025-02-05T23:01:00Z">
              <w:rPr/>
            </w:rPrChange>
          </w:rPr>
          <w:br/>
        </w:r>
        <w:r w:rsidRPr="001A5403" w:rsidDel="001A5403">
          <w:rPr>
            <w:rStyle w:val="VerbatimChar"/>
            <w:sz w:val="16"/>
            <w:szCs w:val="16"/>
            <w:rPrChange w:id="103" w:author="Lasse Dauner" w:date="2025-02-06T00:01:00Z" w16du:dateUtc="2025-02-05T23:01:00Z">
              <w:rPr>
                <w:rStyle w:val="VerbatimChar"/>
              </w:rPr>
            </w:rPrChange>
          </w:rPr>
          <w:delText>## 1       0          0    2.82138      0.00000    2.62104                0  0  1</w:delText>
        </w:r>
        <w:r w:rsidRPr="001A5403" w:rsidDel="001A5403">
          <w:rPr>
            <w:sz w:val="16"/>
            <w:szCs w:val="16"/>
            <w:rPrChange w:id="104" w:author="Lasse Dauner" w:date="2025-02-06T00:01:00Z" w16du:dateUtc="2025-02-05T23:01:00Z">
              <w:rPr/>
            </w:rPrChange>
          </w:rPr>
          <w:br/>
        </w:r>
        <w:r w:rsidRPr="001A5403" w:rsidDel="001A5403">
          <w:rPr>
            <w:rStyle w:val="VerbatimChar"/>
            <w:sz w:val="16"/>
            <w:szCs w:val="16"/>
            <w:rPrChange w:id="105" w:author="Lasse Dauner" w:date="2025-02-06T00:01:00Z" w16du:dateUtc="2025-02-05T23:01:00Z">
              <w:rPr>
                <w:rStyle w:val="VerbatimChar"/>
              </w:rPr>
            </w:rPrChange>
          </w:rPr>
          <w:delText>## 2       0          0    2.82138      0.00000    2.62104                0  0  1</w:delText>
        </w:r>
        <w:r w:rsidRPr="001A5403" w:rsidDel="001A5403">
          <w:rPr>
            <w:sz w:val="16"/>
            <w:szCs w:val="16"/>
            <w:rPrChange w:id="106" w:author="Lasse Dauner" w:date="2025-02-06T00:01:00Z" w16du:dateUtc="2025-02-05T23:01:00Z">
              <w:rPr/>
            </w:rPrChange>
          </w:rPr>
          <w:br/>
        </w:r>
        <w:r w:rsidRPr="001A5403" w:rsidDel="001A5403">
          <w:rPr>
            <w:rStyle w:val="VerbatimChar"/>
            <w:sz w:val="16"/>
            <w:szCs w:val="16"/>
            <w:rPrChange w:id="107" w:author="Lasse Dauner" w:date="2025-02-06T00:01:00Z" w16du:dateUtc="2025-02-05T23:01:00Z">
              <w:rPr>
                <w:rStyle w:val="VerbatimChar"/>
              </w:rPr>
            </w:rPrChange>
          </w:rPr>
          <w:delText>## 3       0          0    2.82138      0.00000    2.62104                0  0  1</w:delText>
        </w:r>
        <w:r w:rsidRPr="001A5403" w:rsidDel="001A5403">
          <w:rPr>
            <w:sz w:val="16"/>
            <w:szCs w:val="16"/>
            <w:rPrChange w:id="108" w:author="Lasse Dauner" w:date="2025-02-06T00:01:00Z" w16du:dateUtc="2025-02-05T23:01:00Z">
              <w:rPr/>
            </w:rPrChange>
          </w:rPr>
          <w:br/>
        </w:r>
        <w:r w:rsidRPr="001A5403" w:rsidDel="001A5403">
          <w:rPr>
            <w:rStyle w:val="VerbatimChar"/>
            <w:sz w:val="16"/>
            <w:szCs w:val="16"/>
            <w:rPrChange w:id="109" w:author="Lasse Dauner" w:date="2025-02-06T00:01:00Z" w16du:dateUtc="2025-02-05T23:01:00Z">
              <w:rPr>
                <w:rStyle w:val="VerbatimChar"/>
              </w:rPr>
            </w:rPrChange>
          </w:rPr>
          <w:delText>## 4       0          0    2.82138      0.00000    2.62104                0  0  0</w:delText>
        </w:r>
        <w:r w:rsidRPr="001A5403" w:rsidDel="001A5403">
          <w:rPr>
            <w:sz w:val="16"/>
            <w:szCs w:val="16"/>
            <w:rPrChange w:id="110" w:author="Lasse Dauner" w:date="2025-02-06T00:01:00Z" w16du:dateUtc="2025-02-05T23:01:00Z">
              <w:rPr/>
            </w:rPrChange>
          </w:rPr>
          <w:br/>
        </w:r>
        <w:r w:rsidRPr="001A5403" w:rsidDel="001A5403">
          <w:rPr>
            <w:rStyle w:val="VerbatimChar"/>
            <w:sz w:val="16"/>
            <w:szCs w:val="16"/>
            <w:rPrChange w:id="111" w:author="Lasse Dauner" w:date="2025-02-06T00:01:00Z" w16du:dateUtc="2025-02-05T23:01:00Z">
              <w:rPr>
                <w:rStyle w:val="VerbatimChar"/>
              </w:rPr>
            </w:rPrChange>
          </w:rPr>
          <w:delText>## 5       0          0    2.82138      0.00000    2.62104                0  1  1</w:delText>
        </w:r>
        <w:r w:rsidRPr="001A5403" w:rsidDel="001A5403">
          <w:rPr>
            <w:sz w:val="16"/>
            <w:szCs w:val="16"/>
            <w:rPrChange w:id="112" w:author="Lasse Dauner" w:date="2025-02-06T00:01:00Z" w16du:dateUtc="2025-02-05T23:01:00Z">
              <w:rPr/>
            </w:rPrChange>
          </w:rPr>
          <w:br/>
        </w:r>
        <w:r w:rsidRPr="001A5403" w:rsidDel="001A5403">
          <w:rPr>
            <w:rStyle w:val="VerbatimChar"/>
            <w:sz w:val="16"/>
            <w:szCs w:val="16"/>
            <w:rPrChange w:id="113" w:author="Lasse Dauner" w:date="2025-02-06T00:01:00Z" w16du:dateUtc="2025-02-05T23:01:00Z">
              <w:rPr>
                <w:rStyle w:val="VerbatimChar"/>
              </w:rPr>
            </w:rPrChange>
          </w:rPr>
          <w:delText>## 6       0          0    2.82138      2.82138    2.62104                0  1  0</w:delText>
        </w:r>
        <w:r w:rsidRPr="001A5403" w:rsidDel="001A5403">
          <w:rPr>
            <w:sz w:val="16"/>
            <w:szCs w:val="16"/>
            <w:rPrChange w:id="114" w:author="Lasse Dauner" w:date="2025-02-06T00:01:00Z" w16du:dateUtc="2025-02-05T23:01:00Z">
              <w:rPr/>
            </w:rPrChange>
          </w:rPr>
          <w:br/>
        </w:r>
        <w:r w:rsidRPr="001A5403" w:rsidDel="001A5403">
          <w:rPr>
            <w:rStyle w:val="VerbatimChar"/>
            <w:sz w:val="16"/>
            <w:szCs w:val="16"/>
            <w:rPrChange w:id="115" w:author="Lasse Dauner" w:date="2025-02-06T00:01:00Z" w16du:dateUtc="2025-02-05T23:01:00Z">
              <w:rPr>
                <w:rStyle w:val="VerbatimChar"/>
              </w:rPr>
            </w:rPrChange>
          </w:rPr>
          <w:delText>##   wb_sales  turnemp lturnemp split</w:delText>
        </w:r>
        <w:r w:rsidRPr="001A5403" w:rsidDel="001A5403">
          <w:rPr>
            <w:sz w:val="16"/>
            <w:szCs w:val="16"/>
            <w:rPrChange w:id="116" w:author="Lasse Dauner" w:date="2025-02-06T00:01:00Z" w16du:dateUtc="2025-02-05T23:01:00Z">
              <w:rPr/>
            </w:rPrChange>
          </w:rPr>
          <w:br/>
        </w:r>
        <w:r w:rsidRPr="001A5403" w:rsidDel="001A5403">
          <w:rPr>
            <w:rStyle w:val="VerbatimChar"/>
            <w:sz w:val="16"/>
            <w:szCs w:val="16"/>
            <w:rPrChange w:id="117" w:author="Lasse Dauner" w:date="2025-02-06T00:01:00Z" w16du:dateUtc="2025-02-05T23:01:00Z">
              <w:rPr>
                <w:rStyle w:val="VerbatimChar"/>
              </w:rPr>
            </w:rPrChange>
          </w:rPr>
          <w:delText>## 1  0.13210 101.2500  4.61759    NA</w:delText>
        </w:r>
        <w:r w:rsidRPr="001A5403" w:rsidDel="001A5403">
          <w:rPr>
            <w:sz w:val="16"/>
            <w:szCs w:val="16"/>
            <w:rPrChange w:id="118" w:author="Lasse Dauner" w:date="2025-02-06T00:01:00Z" w16du:dateUtc="2025-02-05T23:01:00Z">
              <w:rPr/>
            </w:rPrChange>
          </w:rPr>
          <w:br/>
        </w:r>
        <w:r w:rsidRPr="001A5403" w:rsidDel="001A5403">
          <w:rPr>
            <w:rStyle w:val="VerbatimChar"/>
            <w:sz w:val="16"/>
            <w:szCs w:val="16"/>
            <w:rPrChange w:id="119" w:author="Lasse Dauner" w:date="2025-02-06T00:01:00Z" w16du:dateUtc="2025-02-05T23:01:00Z">
              <w:rPr>
                <w:rStyle w:val="VerbatimChar"/>
              </w:rPr>
            </w:rPrChange>
          </w:rPr>
          <w:delText>## 2  0.13237 103.8750  4.64319    NA</w:delText>
        </w:r>
        <w:r w:rsidRPr="001A5403" w:rsidDel="001A5403">
          <w:rPr>
            <w:sz w:val="16"/>
            <w:szCs w:val="16"/>
            <w:rPrChange w:id="120" w:author="Lasse Dauner" w:date="2025-02-06T00:01:00Z" w16du:dateUtc="2025-02-05T23:01:00Z">
              <w:rPr/>
            </w:rPrChange>
          </w:rPr>
          <w:br/>
        </w:r>
        <w:r w:rsidRPr="001A5403" w:rsidDel="001A5403">
          <w:rPr>
            <w:rStyle w:val="VerbatimChar"/>
            <w:sz w:val="16"/>
            <w:szCs w:val="16"/>
            <w:rPrChange w:id="121" w:author="Lasse Dauner" w:date="2025-02-06T00:01:00Z" w16du:dateUtc="2025-02-05T23:01:00Z">
              <w:rPr>
                <w:rStyle w:val="VerbatimChar"/>
              </w:rPr>
            </w:rPrChange>
          </w:rPr>
          <w:delText>## 3  0.12850 107.0000  4.67283    NA</w:delText>
        </w:r>
        <w:r w:rsidRPr="001A5403" w:rsidDel="001A5403">
          <w:rPr>
            <w:sz w:val="16"/>
            <w:szCs w:val="16"/>
            <w:rPrChange w:id="122" w:author="Lasse Dauner" w:date="2025-02-06T00:01:00Z" w16du:dateUtc="2025-02-05T23:01:00Z">
              <w:rPr/>
            </w:rPrChange>
          </w:rPr>
          <w:br/>
        </w:r>
        <w:r w:rsidRPr="001A5403" w:rsidDel="001A5403">
          <w:rPr>
            <w:rStyle w:val="VerbatimChar"/>
            <w:sz w:val="16"/>
            <w:szCs w:val="16"/>
            <w:rPrChange w:id="123" w:author="Lasse Dauner" w:date="2025-02-06T00:01:00Z" w16du:dateUtc="2025-02-05T23:01:00Z">
              <w:rPr>
                <w:rStyle w:val="VerbatimChar"/>
              </w:rPr>
            </w:rPrChange>
          </w:rPr>
          <w:delText>## 4  0.12230 119.1429  4.78032    NA</w:delText>
        </w:r>
        <w:r w:rsidRPr="001A5403" w:rsidDel="001A5403">
          <w:rPr>
            <w:sz w:val="16"/>
            <w:szCs w:val="16"/>
            <w:rPrChange w:id="124" w:author="Lasse Dauner" w:date="2025-02-06T00:01:00Z" w16du:dateUtc="2025-02-05T23:01:00Z">
              <w:rPr/>
            </w:rPrChange>
          </w:rPr>
          <w:br/>
        </w:r>
        <w:r w:rsidRPr="001A5403" w:rsidDel="001A5403">
          <w:rPr>
            <w:rStyle w:val="VerbatimChar"/>
            <w:sz w:val="16"/>
            <w:szCs w:val="16"/>
            <w:rPrChange w:id="125" w:author="Lasse Dauner" w:date="2025-02-06T00:01:00Z" w16du:dateUtc="2025-02-05T23:01:00Z">
              <w:rPr>
                <w:rStyle w:val="VerbatimChar"/>
              </w:rPr>
            </w:rPrChange>
          </w:rPr>
          <w:delText>## 5  0.08870 189.4000  5.24386     2</w:delText>
        </w:r>
        <w:r w:rsidRPr="001A5403" w:rsidDel="001A5403">
          <w:rPr>
            <w:sz w:val="16"/>
            <w:szCs w:val="16"/>
            <w:rPrChange w:id="126" w:author="Lasse Dauner" w:date="2025-02-06T00:01:00Z" w16du:dateUtc="2025-02-05T23:01:00Z">
              <w:rPr/>
            </w:rPrChange>
          </w:rPr>
          <w:br/>
        </w:r>
        <w:r w:rsidRPr="001A5403" w:rsidDel="001A5403">
          <w:rPr>
            <w:rStyle w:val="VerbatimChar"/>
            <w:sz w:val="16"/>
            <w:szCs w:val="16"/>
            <w:rPrChange w:id="127" w:author="Lasse Dauner" w:date="2025-02-06T00:01:00Z" w16du:dateUtc="2025-02-05T23:01:00Z">
              <w:rPr>
                <w:rStyle w:val="VerbatimChar"/>
              </w:rPr>
            </w:rPrChange>
          </w:rPr>
          <w:delText>## 6  0.10120 153.1667  5.03153     2</w:delText>
        </w:r>
      </w:del>
    </w:p>
    <w:p w14:paraId="2DB0567D" w14:textId="77777777" w:rsidR="002B6076" w:rsidRDefault="00000000" w:rsidP="0023645B">
      <w:pPr>
        <w:pStyle w:val="FirstParagraph"/>
        <w:spacing w:afterLines="25" w:after="60" w:line="276" w:lineRule="auto"/>
      </w:pPr>
      <w:r>
        <w:t>Wir erhalten eine Vielzahl an Variablen, die mehr oder minder relevant für unsere Analysen sind.</w:t>
      </w:r>
      <w:r>
        <w:br/>
        <w:t>Widmen wir uns den wesentlichsten Variablen für unsere Analyse:</w:t>
      </w:r>
    </w:p>
    <w:p w14:paraId="60F2B713" w14:textId="77777777" w:rsidR="002B6076" w:rsidRDefault="00000000" w:rsidP="0023645B">
      <w:pPr>
        <w:pStyle w:val="Textkrper"/>
        <w:spacing w:afterLines="25" w:after="60" w:line="276" w:lineRule="auto"/>
      </w:pPr>
      <w:r>
        <w:rPr>
          <w:b/>
          <w:bCs/>
        </w:rPr>
        <w:t>regno</w:t>
      </w:r>
      <w:r>
        <w:t>: Hier handelt es sich um eine bestimmte Nummer, mit der die Daten jedem bestimmten Unternehmen zugeordnet werden können.</w:t>
      </w:r>
    </w:p>
    <w:p w14:paraId="5A66408C" w14:textId="77777777" w:rsidR="002B6076" w:rsidRDefault="00000000" w:rsidP="0023645B">
      <w:pPr>
        <w:pStyle w:val="Textkrper"/>
        <w:spacing w:afterLines="25" w:after="60" w:line="276" w:lineRule="auto"/>
      </w:pPr>
      <w:r>
        <w:rPr>
          <w:b/>
          <w:bCs/>
        </w:rPr>
        <w:t>year</w:t>
      </w:r>
      <w:r>
        <w:t>: Gibt das Jahr an, aus dem die Daten stammen. Dabei wird das zurückliegende Geschäftsjahr betrachtet.</w:t>
      </w:r>
    </w:p>
    <w:p w14:paraId="1FC7233D" w14:textId="77777777" w:rsidR="002B6076" w:rsidRDefault="00000000" w:rsidP="0023645B">
      <w:pPr>
        <w:pStyle w:val="Textkrper"/>
        <w:spacing w:afterLines="25" w:after="60" w:line="276" w:lineRule="auto"/>
      </w:pPr>
      <w:r>
        <w:rPr>
          <w:b/>
          <w:bCs/>
        </w:rPr>
        <w:t>ln_avwage</w:t>
      </w:r>
      <w:r>
        <w:t>: Benennt den logarithmierten Durchschnittslohn im Unternehmen.</w:t>
      </w:r>
    </w:p>
    <w:p w14:paraId="359F8F9C" w14:textId="77777777" w:rsidR="002B6076" w:rsidRDefault="00000000" w:rsidP="0023645B">
      <w:pPr>
        <w:pStyle w:val="Textkrper"/>
        <w:spacing w:afterLines="25" w:after="60" w:line="276" w:lineRule="auto"/>
      </w:pPr>
      <w:r>
        <w:rPr>
          <w:b/>
          <w:bCs/>
        </w:rPr>
        <w:t>net_pcm</w:t>
      </w:r>
      <w:r>
        <w:t>: Die Gewinnmarge eines Unternehmens wir durch die Division vom Nettogewinn durch den Gesamtumsatz im Geschäftsjahr angegeben.</w:t>
      </w:r>
    </w:p>
    <w:p w14:paraId="45553335" w14:textId="77777777" w:rsidR="002B6076" w:rsidRDefault="00000000" w:rsidP="0023645B">
      <w:pPr>
        <w:pStyle w:val="Textkrper"/>
        <w:spacing w:afterLines="25" w:after="60" w:line="276" w:lineRule="auto"/>
      </w:pPr>
      <w:r>
        <w:rPr>
          <w:b/>
          <w:bCs/>
        </w:rPr>
        <w:t>sic2</w:t>
      </w:r>
      <w:r>
        <w:t>: Die Unternehmen werden in Großbritannien nach Branchen in unterschiedliche Branchen unterteilt. Der bis zu vierstellige UKsic (UK Standard Industrial Classification of Economic Activities) beschreibt dabei die Branchen.</w:t>
      </w:r>
      <w:r>
        <w:br/>
        <w:t>Das oben ausgegebene Unternehmen besitzt den UKsic 7020. Die sic2-Zahl ist somit 70 und beschreibt Immobilienaktivitäten.</w:t>
      </w:r>
      <w:r>
        <w:br/>
        <w:t xml:space="preserve">Eine Übersicht über alle Branchen ist </w:t>
      </w:r>
      <w:hyperlink r:id="rId8">
        <w:r w:rsidR="002B6076">
          <w:rPr>
            <w:rStyle w:val="Hyperlink"/>
          </w:rPr>
          <w:t>hier</w:t>
        </w:r>
      </w:hyperlink>
      <w:r>
        <w:t xml:space="preserve"> zu finden.</w:t>
      </w:r>
    </w:p>
    <w:p w14:paraId="709A426E" w14:textId="77777777" w:rsidR="002B6076" w:rsidRDefault="00000000" w:rsidP="0023645B">
      <w:pPr>
        <w:pStyle w:val="Textkrper"/>
        <w:spacing w:afterLines="25" w:after="60" w:line="276" w:lineRule="auto"/>
      </w:pPr>
      <w:r>
        <w:rPr>
          <w:b/>
          <w:bCs/>
        </w:rPr>
        <w:t>unionmem</w:t>
      </w:r>
      <w:r>
        <w:t>: Beschreibt den Anteil an Gewerkschaftsmitgliedern innerhalb des Unternehmens.</w:t>
      </w:r>
    </w:p>
    <w:p w14:paraId="68F36F6B" w14:textId="77777777" w:rsidR="002B6076" w:rsidRDefault="00000000" w:rsidP="0023645B">
      <w:pPr>
        <w:pStyle w:val="Textkrper"/>
        <w:spacing w:afterLines="25" w:after="60" w:line="276" w:lineRule="auto"/>
      </w:pPr>
      <w:r>
        <w:rPr>
          <w:b/>
          <w:bCs/>
        </w:rPr>
        <w:t>ptwk</w:t>
      </w:r>
      <w:r>
        <w:t>: Anteil an Teilzeitarbeitern innerhalb der vierstelligen UKsic-Branche (sic4).</w:t>
      </w:r>
    </w:p>
    <w:p w14:paraId="5E0646A4" w14:textId="77777777" w:rsidR="002B6076" w:rsidRDefault="00000000" w:rsidP="0023645B">
      <w:pPr>
        <w:pStyle w:val="Textkrper"/>
        <w:spacing w:afterLines="25" w:after="60" w:line="276" w:lineRule="auto"/>
      </w:pPr>
      <w:r>
        <w:rPr>
          <w:b/>
          <w:bCs/>
        </w:rPr>
        <w:t>female</w:t>
      </w:r>
      <w:r>
        <w:t>: Frauenanteil bei Arbeitnehmern innerhalb des sic4.</w:t>
      </w:r>
    </w:p>
    <w:p w14:paraId="31D0FB90" w14:textId="77777777" w:rsidR="002B6076" w:rsidRDefault="00000000" w:rsidP="0023645B">
      <w:pPr>
        <w:pStyle w:val="Textkrper"/>
        <w:spacing w:afterLines="25" w:after="60" w:line="276" w:lineRule="auto"/>
      </w:pPr>
      <w:r>
        <w:rPr>
          <w:b/>
          <w:bCs/>
        </w:rPr>
        <w:lastRenderedPageBreak/>
        <w:t>gorwk</w:t>
      </w:r>
      <w:r>
        <w:t>: Gibt den Regierungsbezirk des jeweiligen Unternehmens an. Dabei handelt es sich um Bezirke in England (1-17), Wales(18) und Schottland(19,20).</w:t>
      </w:r>
    </w:p>
    <w:p w14:paraId="394F9210" w14:textId="77777777" w:rsidR="002B6076" w:rsidRDefault="00000000" w:rsidP="0023645B">
      <w:pPr>
        <w:pStyle w:val="Textkrper"/>
        <w:spacing w:afterLines="25" w:after="60" w:line="276" w:lineRule="auto"/>
      </w:pPr>
      <w:r>
        <w:t xml:space="preserve">Werfen wir einen Blick auf die Variable </w:t>
      </w:r>
      <w:r>
        <w:rPr>
          <w:i/>
          <w:iCs/>
        </w:rPr>
        <w:t>month</w:t>
      </w:r>
      <w:r>
        <w:t>. Wir wollen sehen, wann die Unternehmen ihren Jahresbericht abgeben und damit ihr Geschäftsjahr beenden.</w:t>
      </w:r>
    </w:p>
    <w:p w14:paraId="3B7CD25B" w14:textId="77777777" w:rsidR="001A5403" w:rsidRDefault="001A5403" w:rsidP="0023645B">
      <w:pPr>
        <w:pStyle w:val="Textkrper"/>
        <w:spacing w:afterLines="25" w:after="60" w:line="276" w:lineRule="auto"/>
        <w:rPr>
          <w:ins w:id="128" w:author="Lasse Dauner" w:date="2025-02-06T00:05:00Z" w16du:dateUtc="2025-02-05T23:05:00Z"/>
          <w:b/>
          <w:bCs/>
        </w:rPr>
      </w:pPr>
    </w:p>
    <w:p w14:paraId="07583BC1" w14:textId="77777777" w:rsidR="001A5403" w:rsidRDefault="001A5403" w:rsidP="0023645B">
      <w:pPr>
        <w:pStyle w:val="Textkrper"/>
        <w:spacing w:afterLines="25" w:after="60" w:line="276" w:lineRule="auto"/>
        <w:rPr>
          <w:ins w:id="129" w:author="Lasse Dauner" w:date="2025-02-06T00:05:00Z" w16du:dateUtc="2025-02-05T23:05:00Z"/>
          <w:b/>
          <w:bCs/>
        </w:rPr>
      </w:pPr>
    </w:p>
    <w:p w14:paraId="027FE46E" w14:textId="77777777" w:rsidR="001A5403" w:rsidRDefault="001A5403" w:rsidP="0023645B">
      <w:pPr>
        <w:pStyle w:val="Textkrper"/>
        <w:spacing w:afterLines="25" w:after="60" w:line="276" w:lineRule="auto"/>
        <w:rPr>
          <w:ins w:id="130" w:author="Lasse Dauner" w:date="2025-02-06T00:05:00Z" w16du:dateUtc="2025-02-05T23:05:00Z"/>
          <w:b/>
          <w:bCs/>
        </w:rPr>
      </w:pPr>
    </w:p>
    <w:p w14:paraId="193B3466" w14:textId="77777777" w:rsidR="001A5403" w:rsidRDefault="001A5403" w:rsidP="0023645B">
      <w:pPr>
        <w:pStyle w:val="Textkrper"/>
        <w:spacing w:afterLines="25" w:after="60" w:line="276" w:lineRule="auto"/>
        <w:rPr>
          <w:ins w:id="131" w:author="Lasse Dauner" w:date="2025-02-06T00:05:00Z" w16du:dateUtc="2025-02-05T23:05:00Z"/>
          <w:b/>
          <w:bCs/>
        </w:rPr>
      </w:pPr>
    </w:p>
    <w:p w14:paraId="75771AC1" w14:textId="77777777" w:rsidR="001A5403" w:rsidRDefault="001A5403" w:rsidP="0023645B">
      <w:pPr>
        <w:pStyle w:val="Textkrper"/>
        <w:spacing w:afterLines="25" w:after="60" w:line="276" w:lineRule="auto"/>
        <w:rPr>
          <w:ins w:id="132" w:author="Lasse Dauner" w:date="2025-02-06T00:05:00Z" w16du:dateUtc="2025-02-05T23:05:00Z"/>
          <w:b/>
          <w:bCs/>
        </w:rPr>
      </w:pPr>
    </w:p>
    <w:p w14:paraId="3CA345FB" w14:textId="75F93BC6" w:rsidR="002B6076" w:rsidRDefault="00000000" w:rsidP="0023645B">
      <w:pPr>
        <w:pStyle w:val="Textkrper"/>
        <w:spacing w:afterLines="25" w:after="60" w:line="276" w:lineRule="auto"/>
      </w:pPr>
      <w:r>
        <w:rPr>
          <w:b/>
          <w:bCs/>
        </w:rPr>
        <w:t>Aufgabe:</w:t>
      </w:r>
      <w:r>
        <w:t xml:space="preserve"> Gruppieren Sie hierfür den Datensatz </w:t>
      </w:r>
      <w:r>
        <w:rPr>
          <w:rStyle w:val="VerbatimChar"/>
        </w:rPr>
        <w:t>dat</w:t>
      </w:r>
      <w:r>
        <w:t xml:space="preserve"> nach dem Berichtsmonat </w:t>
      </w:r>
      <w:r>
        <w:rPr>
          <w:rStyle w:val="VerbatimChar"/>
        </w:rPr>
        <w:t>month</w:t>
      </w:r>
      <w:r>
        <w:t xml:space="preserve">. Geben Sie anschließend die Anzahl der Einträge mittels der Funktion </w:t>
      </w:r>
      <w:r>
        <w:rPr>
          <w:rStyle w:val="VerbatimChar"/>
        </w:rPr>
        <w:t>length()</w:t>
      </w:r>
      <w:r>
        <w:t xml:space="preserve"> an.</w:t>
      </w:r>
    </w:p>
    <w:p w14:paraId="5EC083AD" w14:textId="77777777" w:rsidR="002B6076" w:rsidRDefault="00000000" w:rsidP="0023645B">
      <w:pPr>
        <w:pStyle w:val="SourceCode"/>
        <w:wordWrap/>
        <w:spacing w:afterLines="25" w:after="60" w:line="276" w:lineRule="auto"/>
      </w:pPr>
      <w:r>
        <w:rPr>
          <w:rStyle w:val="CommentTok"/>
        </w:rPr>
        <w:t xml:space="preserve"># dat %&gt;% </w:t>
      </w:r>
      <w:r>
        <w:br/>
      </w:r>
      <w:r>
        <w:rPr>
          <w:rStyle w:val="CommentTok"/>
        </w:rPr>
        <w:t>#   group_by(___) %&gt;%</w:t>
      </w:r>
      <w:r>
        <w:br/>
      </w:r>
      <w:r>
        <w:rPr>
          <w:rStyle w:val="CommentTok"/>
        </w:rPr>
        <w:t>#   summarize("Einträge" = ___(month))</w:t>
      </w:r>
      <w:r>
        <w:br/>
      </w:r>
      <w:r>
        <w:br/>
      </w:r>
      <w:r>
        <w:rPr>
          <w:rStyle w:val="NormalTok"/>
        </w:rPr>
        <w:t xml:space="preserve">dat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br/>
      </w:r>
      <w:r>
        <w:rPr>
          <w:rStyle w:val="NormalTok"/>
        </w:rPr>
        <w:t xml:space="preserve">  </w:t>
      </w:r>
      <w:r>
        <w:rPr>
          <w:rStyle w:val="FunctionTok"/>
        </w:rPr>
        <w:t>summarize</w:t>
      </w:r>
      <w:r>
        <w:rPr>
          <w:rStyle w:val="NormalTok"/>
        </w:rPr>
        <w:t>(</w:t>
      </w:r>
      <w:r>
        <w:rPr>
          <w:rStyle w:val="FunctionTok"/>
        </w:rPr>
        <w:t>length</w:t>
      </w:r>
      <w:r>
        <w:rPr>
          <w:rStyle w:val="NormalTok"/>
        </w:rPr>
        <w:t>(month))</w:t>
      </w:r>
    </w:p>
    <w:p w14:paraId="1A88675B" w14:textId="77777777" w:rsidR="002B6076" w:rsidRDefault="00000000" w:rsidP="0023645B">
      <w:pPr>
        <w:pStyle w:val="SourceCode"/>
        <w:wordWrap/>
        <w:spacing w:afterLines="25" w:after="60" w:line="276" w:lineRule="auto"/>
      </w:pPr>
      <w:r>
        <w:rPr>
          <w:rStyle w:val="VerbatimChar"/>
        </w:rPr>
        <w:t>##   month length.month.</w:t>
      </w:r>
      <w:r>
        <w:br/>
      </w:r>
      <w:r>
        <w:rPr>
          <w:rStyle w:val="VerbatimChar"/>
        </w:rPr>
        <w:t>## 1     3         20914</w:t>
      </w:r>
    </w:p>
    <w:p w14:paraId="7DF1C9EC" w14:textId="77777777" w:rsidR="002B6076" w:rsidRDefault="00000000" w:rsidP="0023645B">
      <w:pPr>
        <w:pStyle w:val="FirstParagraph"/>
        <w:spacing w:afterLines="25" w:after="60" w:line="276" w:lineRule="auto"/>
      </w:pPr>
      <w:r>
        <w:t>Quiz: Alle unsere Daten weisen auf ein Ende des Geschäftsjahres im März hin. Können Sie sich erklären, warum?</w:t>
      </w:r>
    </w:p>
    <w:p w14:paraId="3FDC67F5" w14:textId="77777777" w:rsidR="002B6076" w:rsidRDefault="00000000" w:rsidP="0023645B">
      <w:pPr>
        <w:numPr>
          <w:ilvl w:val="0"/>
          <w:numId w:val="8"/>
        </w:numPr>
        <w:spacing w:afterLines="25" w:after="60" w:line="276" w:lineRule="auto"/>
      </w:pPr>
      <w:r>
        <w:t>Anders als in Deutschland, endet das Geschäftsjahr im UK bei allen Unternehmen im März. [ ]</w:t>
      </w:r>
    </w:p>
    <w:p w14:paraId="058CFA59" w14:textId="77777777" w:rsidR="002B6076" w:rsidRDefault="00000000" w:rsidP="0023645B">
      <w:pPr>
        <w:numPr>
          <w:ilvl w:val="0"/>
          <w:numId w:val="8"/>
        </w:numPr>
        <w:spacing w:afterLines="25" w:after="60" w:line="276" w:lineRule="auto"/>
      </w:pPr>
      <w:r>
        <w:t>Im Frühjahr gibt es im UK wenig Bewegung auf dem Arbeitsmarkt. Dadurch vermeiden wir unbekannte externe Effekte. [ ]</w:t>
      </w:r>
    </w:p>
    <w:p w14:paraId="1E1DCEF5" w14:textId="3E1B2412" w:rsidR="001A5403" w:rsidRDefault="00000000" w:rsidP="001A5403">
      <w:pPr>
        <w:numPr>
          <w:ilvl w:val="0"/>
          <w:numId w:val="8"/>
        </w:numPr>
        <w:spacing w:afterLines="25" w:after="60" w:line="276" w:lineRule="auto"/>
        <w:rPr>
          <w:ins w:id="133" w:author="Lasse Dauner" w:date="2025-02-06T00:05:00Z" w16du:dateUtc="2025-02-05T23:05:00Z"/>
        </w:rPr>
      </w:pPr>
      <w:r>
        <w:t>Die Mindestlohneinführung findet bei diesen Unternehmen nicht mitten im Geschäftsjahr statt. [x]</w:t>
      </w:r>
    </w:p>
    <w:p w14:paraId="01E33646" w14:textId="77777777" w:rsidR="001A5403" w:rsidRDefault="001A5403" w:rsidP="001A5403">
      <w:pPr>
        <w:spacing w:afterLines="25" w:after="60" w:line="276" w:lineRule="auto"/>
        <w:rPr>
          <w:ins w:id="134" w:author="Lasse Dauner" w:date="2025-02-06T00:05:00Z" w16du:dateUtc="2025-02-05T23:05:00Z"/>
        </w:rPr>
      </w:pPr>
    </w:p>
    <w:p w14:paraId="0807F144" w14:textId="77777777" w:rsidR="001A5403" w:rsidRDefault="001A5403" w:rsidP="001A5403">
      <w:pPr>
        <w:spacing w:afterLines="25" w:after="60" w:line="276" w:lineRule="auto"/>
        <w:rPr>
          <w:ins w:id="135" w:author="Lasse Dauner" w:date="2025-02-06T00:05:00Z" w16du:dateUtc="2025-02-05T23:05:00Z"/>
        </w:rPr>
      </w:pPr>
    </w:p>
    <w:p w14:paraId="149FDE26" w14:textId="77777777" w:rsidR="001A5403" w:rsidRDefault="001A5403" w:rsidP="001A5403">
      <w:pPr>
        <w:spacing w:afterLines="25" w:after="60" w:line="276" w:lineRule="auto"/>
        <w:rPr>
          <w:ins w:id="136" w:author="Lasse Dauner" w:date="2025-02-06T00:05:00Z" w16du:dateUtc="2025-02-05T23:05:00Z"/>
        </w:rPr>
      </w:pPr>
    </w:p>
    <w:p w14:paraId="7487E4BC" w14:textId="77777777" w:rsidR="001A5403" w:rsidRDefault="001A5403" w:rsidP="001A5403">
      <w:pPr>
        <w:spacing w:afterLines="25" w:after="60" w:line="276" w:lineRule="auto"/>
        <w:pPrChange w:id="137" w:author="Lasse Dauner" w:date="2025-02-06T00:05:00Z" w16du:dateUtc="2025-02-05T23:05:00Z">
          <w:pPr>
            <w:numPr>
              <w:numId w:val="8"/>
            </w:numPr>
            <w:spacing w:afterLines="25" w:after="60" w:line="276" w:lineRule="auto"/>
            <w:ind w:left="720" w:hanging="360"/>
          </w:pPr>
        </w:pPrChange>
      </w:pPr>
    </w:p>
    <w:p w14:paraId="481C7BA7" w14:textId="05345476" w:rsidR="002B6076" w:rsidRDefault="00000000" w:rsidP="0023645B">
      <w:pPr>
        <w:pStyle w:val="berschrift2"/>
        <w:spacing w:afterLines="25" w:after="60" w:line="276" w:lineRule="auto"/>
      </w:pPr>
      <w:bookmarkStart w:id="138" w:name="exercise-3-did-difference-in-differences"/>
      <w:bookmarkEnd w:id="48"/>
      <w:del w:id="139" w:author="Lasse Dauner" w:date="2025-02-06T00:05:00Z" w16du:dateUtc="2025-02-05T23:05:00Z">
        <w:r w:rsidDel="001A5403">
          <w:lastRenderedPageBreak/>
          <w:delText xml:space="preserve">Exercise </w:delText>
        </w:r>
      </w:del>
      <w:r>
        <w:t>3</w:t>
      </w:r>
      <w:ins w:id="140" w:author="Lasse Dauner" w:date="2025-02-06T00:05:00Z" w16du:dateUtc="2025-02-05T23:05:00Z">
        <w:r w:rsidR="001A5403">
          <w:t>.</w:t>
        </w:r>
      </w:ins>
      <w:r>
        <w:t xml:space="preserve"> DiD – Difference in Differences</w:t>
      </w:r>
    </w:p>
    <w:p w14:paraId="07C0A2C4" w14:textId="77777777" w:rsidR="002B6076" w:rsidRDefault="00000000" w:rsidP="0023645B">
      <w:pPr>
        <w:pStyle w:val="FirstParagraph"/>
        <w:spacing w:afterLines="25" w:after="60" w:line="276" w:lineRule="auto"/>
      </w:pPr>
      <w:r>
        <w:t xml:space="preserve">Die Auswirkungen des Mindestlohns auf die Unternehmensgewinne können mit Hilfe der Difference-in-Differences-Methode - kurz </w:t>
      </w:r>
      <w:r>
        <w:rPr>
          <w:b/>
          <w:bCs/>
        </w:rPr>
        <w:t>DiD</w:t>
      </w:r>
      <w:r>
        <w:t xml:space="preserve"> - beobachtet werden.</w:t>
      </w:r>
    </w:p>
    <w:p w14:paraId="0430FEAA" w14:textId="77777777" w:rsidR="002B6076" w:rsidRDefault="00000000" w:rsidP="0023645B">
      <w:pPr>
        <w:pStyle w:val="Textkrper"/>
        <w:spacing w:afterLines="25" w:after="60" w:line="276" w:lineRule="auto"/>
      </w:pPr>
      <w:r>
        <w:t>Die DiD-Schätzung ist häufig geeignet, um kausale Effekte politischer Maßnahmen empirisch zu beurteilen.</w:t>
      </w:r>
      <w:r>
        <w:br/>
        <w:t>Dabei werden die Daten in zwei zeitliche Perioden und zwei Gruppen eingeteilt.</w:t>
      </w:r>
      <w:r>
        <w:br/>
      </w:r>
      <w:r>
        <w:rPr>
          <w:i/>
          <w:iCs/>
        </w:rPr>
        <w:t>(vgl. Callaway et al. (2021), S. 2)</w:t>
      </w:r>
    </w:p>
    <w:p w14:paraId="66A681D8" w14:textId="77777777" w:rsidR="002B6076" w:rsidRDefault="00000000" w:rsidP="0023645B">
      <w:pPr>
        <w:pStyle w:val="Textkrper"/>
        <w:spacing w:afterLines="25" w:after="60" w:line="276" w:lineRule="auto"/>
        <w:rPr>
          <w:ins w:id="141" w:author="Lasse Dauner" w:date="2025-02-06T00:05:00Z" w16du:dateUtc="2025-02-05T23:05:00Z"/>
          <w:i/>
          <w:iCs/>
        </w:rPr>
      </w:pPr>
      <w:r>
        <w:t>Gerade mit Hinblick auf Lohnentwicklungen stellte die Methode bereits in der Vergangenheit eine wichtige Grundlage.</w:t>
      </w:r>
      <w:r>
        <w:br/>
        <w:t>So können beispielsweise die Einflüsse von Schocks und fixer Effekte abgefedert werden und so die Auswirkungen einzelner Maßnahmen besser beurteilbar machen.</w:t>
      </w:r>
      <w:r>
        <w:br/>
      </w:r>
      <w:r>
        <w:rPr>
          <w:i/>
          <w:iCs/>
        </w:rPr>
        <w:t>(vgl. Angrist et al. (2009), S. 169)</w:t>
      </w:r>
    </w:p>
    <w:p w14:paraId="67B59A03" w14:textId="77777777" w:rsidR="001A5403" w:rsidRDefault="001A5403" w:rsidP="0023645B">
      <w:pPr>
        <w:pStyle w:val="Textkrper"/>
        <w:spacing w:afterLines="25" w:after="60" w:line="276" w:lineRule="auto"/>
      </w:pPr>
    </w:p>
    <w:p w14:paraId="1CD01D41" w14:textId="242DA198" w:rsidR="002B6076" w:rsidRDefault="00000000" w:rsidP="0023645B">
      <w:pPr>
        <w:pStyle w:val="berschrift2"/>
        <w:spacing w:afterLines="25" w:after="60" w:line="276" w:lineRule="auto"/>
      </w:pPr>
      <w:bookmarkStart w:id="142" w:name="exercise-3.1-wahl-der-gruppen"/>
      <w:bookmarkEnd w:id="138"/>
      <w:del w:id="143" w:author="Lasse Dauner" w:date="2025-02-06T00:05:00Z" w16du:dateUtc="2025-02-05T23:05:00Z">
        <w:r w:rsidDel="001A5403">
          <w:delText xml:space="preserve">Exercise </w:delText>
        </w:r>
      </w:del>
      <w:r>
        <w:t>3.1 Wahl der Gruppen</w:t>
      </w:r>
    </w:p>
    <w:p w14:paraId="76FEFBA9" w14:textId="77777777" w:rsidR="002B6076" w:rsidRDefault="00000000" w:rsidP="0023645B">
      <w:pPr>
        <w:pStyle w:val="FirstParagraph"/>
        <w:spacing w:afterLines="25" w:after="60" w:line="276" w:lineRule="auto"/>
      </w:pPr>
      <w:r>
        <w:t>Bei der Difference in Differences Methode werden die Daten anhand von zwei Kriterien unterteilt.</w:t>
      </w:r>
      <w:r>
        <w:br/>
        <w:t>Zum einen wird entschieden, ob es sich um eine Pre-Treatment oder eine Post-Treatment Gruppe handelt.</w:t>
      </w:r>
    </w:p>
    <w:p w14:paraId="2F097350" w14:textId="77777777" w:rsidR="002B6076" w:rsidRDefault="00000000" w:rsidP="0023645B">
      <w:pPr>
        <w:spacing w:afterLines="25" w:after="60" w:line="276" w:lineRule="auto"/>
      </w:pPr>
      <w:r>
        <w:pict w14:anchorId="3075687A">
          <v:rect id="_x0000_i1442" style="width:0;height:1.5pt" o:hralign="center" o:hrstd="t" o:hr="t"/>
        </w:pict>
      </w:r>
    </w:p>
    <w:p w14:paraId="189993B7" w14:textId="77777777" w:rsidR="002B6076" w:rsidRPr="001A5403" w:rsidRDefault="00000000" w:rsidP="0023645B">
      <w:pPr>
        <w:pStyle w:val="berschrift3"/>
        <w:spacing w:afterLines="25" w:after="60" w:line="276" w:lineRule="auto"/>
        <w:rPr>
          <w:rFonts w:ascii="Times New Roman" w:hAnsi="Times New Roman" w:cs="Times New Roman"/>
          <w:color w:val="000000" w:themeColor="text1"/>
          <w:rPrChange w:id="144" w:author="Lasse Dauner" w:date="2025-02-06T00:06:00Z" w16du:dateUtc="2025-02-05T23:06:00Z">
            <w:rPr/>
          </w:rPrChange>
        </w:rPr>
      </w:pPr>
      <w:bookmarkStart w:id="145" w:name="info-zeitliche-treatmentgruppen"/>
      <w:r w:rsidRPr="001A5403">
        <w:rPr>
          <w:rFonts w:ascii="Times New Roman" w:hAnsi="Times New Roman" w:cs="Times New Roman"/>
          <w:color w:val="000000" w:themeColor="text1"/>
          <w:rPrChange w:id="146" w:author="Lasse Dauner" w:date="2025-02-06T00:06:00Z" w16du:dateUtc="2025-02-05T23:06:00Z">
            <w:rPr/>
          </w:rPrChange>
        </w:rPr>
        <w:t>Info: zeitliche Treatmentgruppen</w:t>
      </w:r>
    </w:p>
    <w:p w14:paraId="56C48A2D" w14:textId="77777777" w:rsidR="002B6076" w:rsidRDefault="00000000" w:rsidP="0023645B">
      <w:pPr>
        <w:pStyle w:val="FirstParagraph"/>
        <w:spacing w:afterLines="25" w:after="60" w:line="276" w:lineRule="auto"/>
      </w:pPr>
      <w:r>
        <w:t>Bei der DiD-Schätzung ist ein genauer Zeitpunkt ermittelbar, zu dem es ein Treatment gibt.</w:t>
      </w:r>
      <w:r>
        <w:br/>
        <w:t>In unserem Fall ist dieses Treatment die Einführung des nationalen Mindestlohns.</w:t>
      </w:r>
      <w:r>
        <w:br/>
        <w:t>Alle Daten, die aus einer Zeit vor dem Treatment stammen, sind Teil der Pre-Treatment Gruppe.</w:t>
      </w:r>
      <w:r>
        <w:br/>
        <w:t>Jene Daten, die seit dem Treatment erfasst wurden, werden der Post-Treatment Gruppe zugeordnet.</w:t>
      </w:r>
      <w:r>
        <w:br/>
      </w:r>
      <w:r>
        <w:rPr>
          <w:i/>
          <w:iCs/>
        </w:rPr>
        <w:t>(vgl. Angrist et al. (2009), S. 169ff.)</w:t>
      </w:r>
    </w:p>
    <w:p w14:paraId="4CF5D11D" w14:textId="77777777" w:rsidR="002B6076" w:rsidRDefault="00000000" w:rsidP="0023645B">
      <w:pPr>
        <w:spacing w:afterLines="25" w:after="60" w:line="276" w:lineRule="auto"/>
      </w:pPr>
      <w:r>
        <w:pict w14:anchorId="2335DB07">
          <v:rect id="_x0000_i1443" style="width:0;height:1.5pt" o:hralign="center" o:hrstd="t" o:hr="t"/>
        </w:pict>
      </w:r>
    </w:p>
    <w:p w14:paraId="0D642D8A" w14:textId="77777777" w:rsidR="002B6076" w:rsidRDefault="00000000" w:rsidP="0023645B">
      <w:pPr>
        <w:pStyle w:val="FirstParagraph"/>
        <w:spacing w:afterLines="25" w:after="60" w:line="276" w:lineRule="auto"/>
      </w:pPr>
      <w:r>
        <w:t>Zur Erinnerung: Der gesetzliche Mindestlohn wurde am 01. April 1999 eingeführt.</w:t>
      </w:r>
    </w:p>
    <w:p w14:paraId="5733BF1A" w14:textId="77777777" w:rsidR="002B6076" w:rsidRDefault="00000000" w:rsidP="0023645B">
      <w:pPr>
        <w:pStyle w:val="Textkrper"/>
        <w:spacing w:afterLines="25" w:after="60" w:line="276" w:lineRule="auto"/>
      </w:pPr>
      <w:r>
        <w:t>Quiz: Ab welchem Zeitpunkt werden Daten der Post-Treatment Gruppe zugewiesen?</w:t>
      </w:r>
    </w:p>
    <w:p w14:paraId="77373C95" w14:textId="77777777" w:rsidR="002B6076" w:rsidRDefault="00000000" w:rsidP="0023645B">
      <w:pPr>
        <w:numPr>
          <w:ilvl w:val="0"/>
          <w:numId w:val="9"/>
        </w:numPr>
        <w:spacing w:afterLines="25" w:after="60" w:line="276" w:lineRule="auto"/>
      </w:pPr>
      <w:r>
        <w:t>1999 [ ]</w:t>
      </w:r>
    </w:p>
    <w:p w14:paraId="1D1C0ECD" w14:textId="77777777" w:rsidR="002B6076" w:rsidRDefault="00000000" w:rsidP="0023645B">
      <w:pPr>
        <w:numPr>
          <w:ilvl w:val="0"/>
          <w:numId w:val="9"/>
        </w:numPr>
        <w:spacing w:afterLines="25" w:after="60" w:line="276" w:lineRule="auto"/>
      </w:pPr>
      <w:r>
        <w:t>2000 [x]</w:t>
      </w:r>
    </w:p>
    <w:p w14:paraId="58708CE3" w14:textId="77777777" w:rsidR="002B6076" w:rsidRDefault="00000000" w:rsidP="0023645B">
      <w:pPr>
        <w:pStyle w:val="FirstParagraph"/>
        <w:spacing w:afterLines="25" w:after="60" w:line="276" w:lineRule="auto"/>
        <w:rPr>
          <w:ins w:id="147" w:author="Lasse Dauner" w:date="2025-02-06T00:06:00Z" w16du:dateUtc="2025-02-05T23:06:00Z"/>
        </w:rPr>
      </w:pPr>
      <w:r>
        <w:t>Für eine DiD-Schätzung muss weiter eine Kontroll- und eine Treatmentgruppe definiert werden.</w:t>
      </w:r>
      <w:r>
        <w:br/>
        <w:t xml:space="preserve">In der Treatmentgruppe sollen jene Unternehmen zusammengefasst werden, bei denen der </w:t>
      </w:r>
      <w:r>
        <w:lastRenderedPageBreak/>
        <w:t>Durchschnittslohn (avwage) im Jahr unter 12000 Pfund lag.</w:t>
      </w:r>
      <w:r>
        <w:br/>
        <w:t>Die Kontrollgruppe umfasst Unternehmensdaten mit einem Durchschnittslohn zwischen 12000 und 20000 Pfund.</w:t>
      </w:r>
      <w:r>
        <w:br/>
        <w:t>Eine genauere Bewertung zur Wahl dieser Gruppen erfolgt zu einem späteren Zeitpunkt.</w:t>
      </w:r>
    </w:p>
    <w:p w14:paraId="339958A7" w14:textId="77777777" w:rsidR="001A5403" w:rsidRPr="001A5403" w:rsidRDefault="001A5403" w:rsidP="001A5403">
      <w:pPr>
        <w:pStyle w:val="Textkrper"/>
        <w:pPrChange w:id="148" w:author="Lasse Dauner" w:date="2025-02-06T00:06:00Z" w16du:dateUtc="2025-02-05T23:06:00Z">
          <w:pPr>
            <w:pStyle w:val="FirstParagraph"/>
            <w:spacing w:afterLines="25" w:after="60" w:line="276" w:lineRule="auto"/>
          </w:pPr>
        </w:pPrChange>
      </w:pPr>
    </w:p>
    <w:p w14:paraId="70D9C611" w14:textId="77777777" w:rsidR="002B6076" w:rsidRPr="001A5403" w:rsidRDefault="00000000" w:rsidP="0023645B">
      <w:pPr>
        <w:pStyle w:val="berschrift3"/>
        <w:spacing w:afterLines="25" w:after="60" w:line="276" w:lineRule="auto"/>
        <w:rPr>
          <w:rFonts w:ascii="Times New Roman" w:hAnsi="Times New Roman" w:cs="Times New Roman"/>
          <w:color w:val="000000" w:themeColor="text1"/>
          <w:rPrChange w:id="149" w:author="Lasse Dauner" w:date="2025-02-06T00:06:00Z" w16du:dateUtc="2025-02-05T23:06:00Z">
            <w:rPr/>
          </w:rPrChange>
        </w:rPr>
      </w:pPr>
      <w:bookmarkStart w:id="150" w:name="parallele-trends"/>
      <w:bookmarkEnd w:id="145"/>
      <w:r w:rsidRPr="001A5403">
        <w:rPr>
          <w:rFonts w:ascii="Times New Roman" w:hAnsi="Times New Roman" w:cs="Times New Roman"/>
          <w:color w:val="000000" w:themeColor="text1"/>
          <w:rPrChange w:id="151" w:author="Lasse Dauner" w:date="2025-02-06T00:06:00Z" w16du:dateUtc="2025-02-05T23:06:00Z">
            <w:rPr/>
          </w:rPrChange>
        </w:rPr>
        <w:t>Parallele Trends</w:t>
      </w:r>
    </w:p>
    <w:p w14:paraId="6D905FB3" w14:textId="77777777" w:rsidR="002B6076" w:rsidRDefault="00000000" w:rsidP="0023645B">
      <w:pPr>
        <w:pStyle w:val="FirstParagraph"/>
        <w:spacing w:afterLines="25" w:after="60" w:line="276" w:lineRule="auto"/>
      </w:pPr>
      <w:r>
        <w:t>Als relevante Voraussetzung für das Anwenden der DiD-Methode wird die Parallel-Trends-Assumption (PTA) gehandelt.</w:t>
      </w:r>
      <w:r>
        <w:br/>
        <w:t>Diese besagt, dass ohne die Einführung eines Treatments, die Linien der Kontroll- und Treatmentgruppe weitestgehend parallel weiterliefen.</w:t>
      </w:r>
      <w:r>
        <w:br/>
        <w:t>Annähernd kann das überprüft werden, indem man sich die Trendlinien der beiden Gruppen vor Einführung des Treatments ansieht.</w:t>
      </w:r>
      <w:r>
        <w:br/>
      </w:r>
      <w:r>
        <w:rPr>
          <w:i/>
          <w:iCs/>
        </w:rPr>
        <w:t>(vgl. Angrist et al. (2009), S. 171f.)</w:t>
      </w:r>
    </w:p>
    <w:p w14:paraId="56B45B06" w14:textId="77777777" w:rsidR="002B6076" w:rsidRDefault="00000000" w:rsidP="0023645B">
      <w:pPr>
        <w:pStyle w:val="Textkrper"/>
        <w:spacing w:afterLines="25" w:after="60" w:line="276" w:lineRule="auto"/>
      </w:pPr>
      <w:r>
        <w:rPr>
          <w:b/>
          <w:bCs/>
        </w:rPr>
        <w:t>Aufgabe</w:t>
      </w:r>
      <w:r>
        <w:t xml:space="preserve">: Lesen Sie hierfür zunächst den Datensatz </w:t>
      </w:r>
      <w:r>
        <w:rPr>
          <w:rStyle w:val="VerbatimChar"/>
        </w:rPr>
        <w:t>main_fame</w:t>
      </w:r>
      <w:r>
        <w:t xml:space="preserve"> ein und speichern ihn unter </w:t>
      </w:r>
      <w:r>
        <w:rPr>
          <w:rStyle w:val="VerbatimChar"/>
        </w:rPr>
        <w:t>dat</w:t>
      </w:r>
      <w:r>
        <w:t>.</w:t>
      </w:r>
    </w:p>
    <w:p w14:paraId="6014DEE7" w14:textId="77777777" w:rsidR="002B6076" w:rsidRDefault="00000000" w:rsidP="0023645B">
      <w:pPr>
        <w:pStyle w:val="SourceCode"/>
        <w:wordWrap/>
        <w:spacing w:afterLines="25" w:after="60" w:line="276" w:lineRule="auto"/>
      </w:pPr>
      <w:r>
        <w:rPr>
          <w:rStyle w:val="CommentTok"/>
        </w:rPr>
        <w:t># ___ = read_dta('main_fame.dta')</w:t>
      </w:r>
      <w:r>
        <w:br/>
      </w:r>
      <w:r>
        <w:br/>
      </w:r>
      <w:r>
        <w:rPr>
          <w:rStyle w:val="NormalTok"/>
        </w:rPr>
        <w:t xml:space="preserve">dat </w:t>
      </w:r>
      <w:r>
        <w:rPr>
          <w:rStyle w:val="OtherTok"/>
        </w:rPr>
        <w:t>=</w:t>
      </w:r>
      <w:r>
        <w:rPr>
          <w:rStyle w:val="NormalTok"/>
        </w:rPr>
        <w:t xml:space="preserve"> </w:t>
      </w:r>
      <w:r>
        <w:rPr>
          <w:rStyle w:val="FunctionTok"/>
        </w:rPr>
        <w:t>read_dta</w:t>
      </w:r>
      <w:r>
        <w:rPr>
          <w:rStyle w:val="NormalTok"/>
        </w:rPr>
        <w:t>(</w:t>
      </w:r>
      <w:r>
        <w:rPr>
          <w:rStyle w:val="StringTok"/>
        </w:rPr>
        <w:t>'main_fame.dta'</w:t>
      </w:r>
      <w:r>
        <w:rPr>
          <w:rStyle w:val="NormalTok"/>
        </w:rPr>
        <w:t>)</w:t>
      </w:r>
    </w:p>
    <w:p w14:paraId="1BB82913" w14:textId="77777777" w:rsidR="002B6076" w:rsidRDefault="00000000" w:rsidP="0023645B">
      <w:pPr>
        <w:pStyle w:val="FirstParagraph"/>
        <w:spacing w:afterLines="25" w:after="60" w:line="276" w:lineRule="auto"/>
      </w:pPr>
      <w:r>
        <w:t xml:space="preserve">Um die Daten jeden Jahres zusammenzufassen, kann die Funktion </w:t>
      </w:r>
      <w:r>
        <w:rPr>
          <w:rStyle w:val="VerbatimChar"/>
        </w:rPr>
        <w:t>group_by</w:t>
      </w:r>
      <w:r>
        <w:t xml:space="preserve"> genutzt werden.</w:t>
      </w:r>
    </w:p>
    <w:p w14:paraId="030C79A0" w14:textId="77777777" w:rsidR="002B6076" w:rsidRDefault="00000000" w:rsidP="0023645B">
      <w:pPr>
        <w:spacing w:afterLines="25" w:after="60" w:line="276" w:lineRule="auto"/>
      </w:pPr>
      <w:r>
        <w:pict w14:anchorId="642052B0">
          <v:rect id="_x0000_i1444" style="width:0;height:1.5pt" o:hralign="center" o:hrstd="t" o:hr="t"/>
        </w:pict>
      </w:r>
    </w:p>
    <w:p w14:paraId="10A299B0" w14:textId="77777777" w:rsidR="002B6076" w:rsidRPr="001A5403" w:rsidRDefault="00000000" w:rsidP="0023645B">
      <w:pPr>
        <w:pStyle w:val="berschrift3"/>
        <w:spacing w:afterLines="25" w:after="60" w:line="276" w:lineRule="auto"/>
        <w:rPr>
          <w:rFonts w:ascii="Times New Roman" w:hAnsi="Times New Roman" w:cs="Times New Roman"/>
          <w:color w:val="000000" w:themeColor="text1"/>
          <w:rPrChange w:id="152" w:author="Lasse Dauner" w:date="2025-02-06T00:06:00Z" w16du:dateUtc="2025-02-05T23:06:00Z">
            <w:rPr/>
          </w:rPrChange>
        </w:rPr>
      </w:pPr>
      <w:bookmarkStart w:id="153" w:name="info-group_by"/>
      <w:bookmarkEnd w:id="150"/>
      <w:r w:rsidRPr="001A5403">
        <w:rPr>
          <w:rFonts w:ascii="Times New Roman" w:hAnsi="Times New Roman" w:cs="Times New Roman"/>
          <w:color w:val="000000" w:themeColor="text1"/>
          <w:rPrChange w:id="154" w:author="Lasse Dauner" w:date="2025-02-06T00:06:00Z" w16du:dateUtc="2025-02-05T23:06:00Z">
            <w:rPr/>
          </w:rPrChange>
        </w:rPr>
        <w:t>Info: group_by</w:t>
      </w:r>
    </w:p>
    <w:p w14:paraId="48EEAF02" w14:textId="77777777" w:rsidR="002B6076" w:rsidRDefault="00000000" w:rsidP="0023645B">
      <w:pPr>
        <w:pStyle w:val="FirstParagraph"/>
        <w:spacing w:afterLines="25" w:after="60" w:line="276" w:lineRule="auto"/>
      </w:pPr>
      <w:r>
        <w:t>Die group_by Funktion aus dem dplyr Paket fasst die Daten anhand einer zu bestimmenden Variablen zusammen und ordnet die Ergebnisse aufsteigend an.</w:t>
      </w:r>
      <w:r>
        <w:br/>
        <w:t xml:space="preserve">Um die Gruppierung in einem Output sichtbar zu machen, kann die Pipe um den </w:t>
      </w:r>
      <w:r>
        <w:rPr>
          <w:rStyle w:val="VerbatimChar"/>
        </w:rPr>
        <w:t>summarise</w:t>
      </w:r>
      <w:r>
        <w:t xml:space="preserve"> Befehl erweitert werden, in dem dann die Werte jeder Einheit zusammengefasst werden können.</w:t>
      </w:r>
      <w:r>
        <w:br/>
        <w:t>(</w:t>
      </w:r>
      <w:hyperlink r:id="rId9">
        <w:r w:rsidR="002B6076">
          <w:rPr>
            <w:rStyle w:val="Hyperlink"/>
          </w:rPr>
          <w:t>https://dplyr.tidyverse.org/reference/group_by.html</w:t>
        </w:r>
      </w:hyperlink>
      <w:r>
        <w:t>)</w:t>
      </w:r>
    </w:p>
    <w:p w14:paraId="07BCC7CE" w14:textId="77777777" w:rsidR="002B6076" w:rsidRDefault="00000000" w:rsidP="0023645B">
      <w:pPr>
        <w:spacing w:afterLines="25" w:after="60" w:line="276" w:lineRule="auto"/>
      </w:pPr>
      <w:r>
        <w:pict w14:anchorId="47111E27">
          <v:rect id="_x0000_i1445" style="width:0;height:1.5pt" o:hralign="center" o:hrstd="t" o:hr="t"/>
        </w:pict>
      </w:r>
    </w:p>
    <w:p w14:paraId="7049E8C6" w14:textId="77777777" w:rsidR="002B6076" w:rsidRDefault="00000000" w:rsidP="0023645B">
      <w:pPr>
        <w:pStyle w:val="FirstParagraph"/>
        <w:spacing w:afterLines="25" w:after="60" w:line="276" w:lineRule="auto"/>
      </w:pPr>
      <w:r>
        <w:rPr>
          <w:b/>
          <w:bCs/>
        </w:rPr>
        <w:t>Aufgabe</w:t>
      </w:r>
      <w:r>
        <w:t xml:space="preserve">: Fügen Sie die passende Variable in </w:t>
      </w:r>
      <w:r>
        <w:rPr>
          <w:rStyle w:val="VerbatimChar"/>
        </w:rPr>
        <w:t>group_by</w:t>
      </w:r>
      <w:r>
        <w:t xml:space="preserve"> ein und geben Sie für jedes Jahr den durchschnittlichen logarithmierten Durchschnittslohn aus.</w:t>
      </w:r>
    </w:p>
    <w:p w14:paraId="5E73E3F2" w14:textId="77777777" w:rsidR="002B6076" w:rsidRDefault="00000000" w:rsidP="0023645B">
      <w:pPr>
        <w:pStyle w:val="SourceCode"/>
        <w:wordWrap/>
        <w:spacing w:afterLines="25" w:after="60" w:line="276" w:lineRule="auto"/>
      </w:pPr>
      <w:r>
        <w:rPr>
          <w:rStyle w:val="CommentTok"/>
        </w:rPr>
        <w:t xml:space="preserve"># dat_trend_treat = dat %&gt;% </w:t>
      </w:r>
      <w:r>
        <w:br/>
      </w:r>
      <w:r>
        <w:rPr>
          <w:rStyle w:val="CommentTok"/>
        </w:rPr>
        <w:t>#   filter(ctreat1 == 1) %&gt;%</w:t>
      </w:r>
      <w:r>
        <w:br/>
      </w:r>
      <w:r>
        <w:rPr>
          <w:rStyle w:val="CommentTok"/>
        </w:rPr>
        <w:t>#   group_by(___)%&gt;%</w:t>
      </w:r>
      <w:r>
        <w:br/>
      </w:r>
      <w:r>
        <w:rPr>
          <w:rStyle w:val="CommentTok"/>
        </w:rPr>
        <w:t xml:space="preserve">#   summarise("treatment"=___(ln_avwage, na.rm = TRUE)) </w:t>
      </w:r>
      <w:r>
        <w:br/>
      </w:r>
      <w:r>
        <w:br/>
      </w:r>
      <w:r>
        <w:rPr>
          <w:rStyle w:val="NormalTok"/>
        </w:rPr>
        <w:t xml:space="preserve">dat_trend_treat </w:t>
      </w:r>
      <w:r>
        <w:rPr>
          <w:rStyle w:val="OtherTok"/>
        </w:rPr>
        <w:t>=</w:t>
      </w:r>
      <w:r>
        <w:rPr>
          <w:rStyle w:val="NormalTok"/>
        </w:rPr>
        <w:t xml:space="preserve"> dat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(ctreat1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lastRenderedPageBreak/>
        <w:t xml:space="preserve">  </w:t>
      </w:r>
      <w:r>
        <w:rPr>
          <w:rStyle w:val="FunctionTok"/>
        </w:rPr>
        <w:t>group_by</w:t>
      </w:r>
      <w:r>
        <w:rPr>
          <w:rStyle w:val="NormalTok"/>
        </w:rPr>
        <w:t>(year)</w:t>
      </w:r>
      <w:r>
        <w:rPr>
          <w:rStyle w:val="SpecialCharTok"/>
        </w:rPr>
        <w:t>%&gt;%</w:t>
      </w:r>
      <w:r>
        <w:br/>
      </w:r>
      <w:r>
        <w:rPr>
          <w:rStyle w:val="NormalTok"/>
        </w:rPr>
        <w:t xml:space="preserve">  </w:t>
      </w:r>
      <w:r>
        <w:rPr>
          <w:rStyle w:val="FunctionTok"/>
        </w:rPr>
        <w:t>summarise</w:t>
      </w:r>
      <w:r>
        <w:rPr>
          <w:rStyle w:val="NormalTok"/>
        </w:rPr>
        <w:t>(</w:t>
      </w:r>
      <w:r>
        <w:rPr>
          <w:rStyle w:val="StringTok"/>
        </w:rPr>
        <w:t>"treatment"</w:t>
      </w:r>
      <w:r>
        <w:rPr>
          <w:rStyle w:val="OtherTok"/>
        </w:rPr>
        <w:t>=</w:t>
      </w:r>
      <w:r>
        <w:rPr>
          <w:rStyle w:val="FunctionTok"/>
        </w:rPr>
        <w:t>mean</w:t>
      </w:r>
      <w:r>
        <w:rPr>
          <w:rStyle w:val="NormalTok"/>
        </w:rPr>
        <w:t xml:space="preserve">(ln_avwage, </w:t>
      </w:r>
      <w:r>
        <w:rPr>
          <w:rStyle w:val="AttributeTok"/>
        </w:rPr>
        <w:t>na.rm =</w:t>
      </w:r>
      <w:r>
        <w:rPr>
          <w:rStyle w:val="NormalTok"/>
        </w:rPr>
        <w:t xml:space="preserve"> </w:t>
      </w:r>
      <w:r>
        <w:rPr>
          <w:rStyle w:val="ConstantTok"/>
        </w:rPr>
        <w:t>TRUE</w:t>
      </w:r>
      <w:r>
        <w:rPr>
          <w:rStyle w:val="NormalTok"/>
        </w:rPr>
        <w:t xml:space="preserve">)) </w:t>
      </w:r>
    </w:p>
    <w:p w14:paraId="1EFCAA09" w14:textId="66336958" w:rsidR="002B6076" w:rsidRDefault="00000000" w:rsidP="0023645B">
      <w:pPr>
        <w:pStyle w:val="FirstParagraph"/>
        <w:spacing w:afterLines="25" w:after="60" w:line="276" w:lineRule="auto"/>
      </w:pPr>
      <w:r>
        <w:t>Analog dazu erstellen wir auch noch einen Datensatz der Kontrollgruppe.</w:t>
      </w:r>
    </w:p>
    <w:p w14:paraId="5E13DD0E" w14:textId="77777777" w:rsidR="002B6076" w:rsidRDefault="00000000" w:rsidP="0023645B">
      <w:pPr>
        <w:pStyle w:val="Textkrper"/>
        <w:spacing w:afterLines="25" w:after="60" w:line="276" w:lineRule="auto"/>
      </w:pPr>
      <w:r>
        <w:rPr>
          <w:b/>
          <w:bCs/>
        </w:rPr>
        <w:t>Aufgabe</w:t>
      </w:r>
      <w:r>
        <w:t xml:space="preserve">: Führen Sie dazu den Code mittels </w:t>
      </w:r>
      <w:r>
        <w:rPr>
          <w:i/>
          <w:iCs/>
        </w:rPr>
        <w:t>check</w:t>
      </w:r>
      <w:r>
        <w:t xml:space="preserve"> aus.</w:t>
      </w:r>
    </w:p>
    <w:p w14:paraId="3B144E5C" w14:textId="77777777" w:rsidR="002B6076" w:rsidRDefault="00000000" w:rsidP="0023645B">
      <w:pPr>
        <w:pStyle w:val="SourceCode"/>
        <w:wordWrap/>
        <w:spacing w:afterLines="25" w:after="60" w:line="276" w:lineRule="auto"/>
      </w:pPr>
      <w:r>
        <w:rPr>
          <w:rStyle w:val="NormalTok"/>
        </w:rPr>
        <w:t xml:space="preserve">dat_trend_control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(ctreat1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StringTok"/>
        </w:rPr>
        <w:t>"control"</w:t>
      </w:r>
      <w:r>
        <w:rPr>
          <w:rStyle w:val="OtherTok"/>
        </w:rPr>
        <w:t>=</w:t>
      </w:r>
      <w:r>
        <w:rPr>
          <w:rStyle w:val="FunctionTok"/>
        </w:rPr>
        <w:t>mean</w:t>
      </w:r>
      <w:r>
        <w:rPr>
          <w:rStyle w:val="NormalTok"/>
        </w:rPr>
        <w:t xml:space="preserve">(ln_avwage, </w:t>
      </w:r>
      <w:r>
        <w:rPr>
          <w:rStyle w:val="AttributeTok"/>
        </w:rPr>
        <w:t>na.rm =</w:t>
      </w:r>
      <w:r>
        <w:rPr>
          <w:rStyle w:val="NormalTok"/>
        </w:rPr>
        <w:t xml:space="preserve"> </w:t>
      </w:r>
      <w:r>
        <w:rPr>
          <w:rStyle w:val="ConstantTok"/>
        </w:rPr>
        <w:t>TRUE</w:t>
      </w:r>
      <w:r>
        <w:rPr>
          <w:rStyle w:val="NormalTok"/>
        </w:rPr>
        <w:t>))</w:t>
      </w:r>
    </w:p>
    <w:p w14:paraId="150EE4F5" w14:textId="77777777" w:rsidR="002B6076" w:rsidRDefault="00000000" w:rsidP="0023645B">
      <w:pPr>
        <w:pStyle w:val="FirstParagraph"/>
        <w:spacing w:afterLines="25" w:after="60" w:line="276" w:lineRule="auto"/>
      </w:pPr>
      <w:r>
        <w:t xml:space="preserve">Um die beiden erstellten Datensätze miteinander zu verbinden, nutzen wir den </w:t>
      </w:r>
      <w:r>
        <w:rPr>
          <w:rStyle w:val="VerbatimChar"/>
        </w:rPr>
        <w:t>left_join</w:t>
      </w:r>
      <w:r>
        <w:t>.</w:t>
      </w:r>
    </w:p>
    <w:p w14:paraId="7772540E" w14:textId="77777777" w:rsidR="002B6076" w:rsidRDefault="00000000" w:rsidP="0023645B">
      <w:pPr>
        <w:pStyle w:val="Textkrper"/>
        <w:spacing w:afterLines="25" w:after="60" w:line="276" w:lineRule="auto"/>
      </w:pPr>
      <w:r>
        <w:rPr>
          <w:b/>
          <w:bCs/>
        </w:rPr>
        <w:t>Aufgabe</w:t>
      </w:r>
      <w:r>
        <w:t xml:space="preserve">: Führen Sie den Code mittels </w:t>
      </w:r>
      <w:r>
        <w:rPr>
          <w:i/>
          <w:iCs/>
        </w:rPr>
        <w:t>check</w:t>
      </w:r>
      <w:r>
        <w:t xml:space="preserve"> aus und sehen sich den Datensatz an.</w:t>
      </w:r>
    </w:p>
    <w:p w14:paraId="780FA11B" w14:textId="77777777" w:rsidR="002B6076" w:rsidRDefault="00000000" w:rsidP="0023645B">
      <w:pPr>
        <w:pStyle w:val="SourceCode"/>
        <w:wordWrap/>
        <w:spacing w:afterLines="25" w:after="60" w:line="276" w:lineRule="auto"/>
      </w:pPr>
      <w:r>
        <w:rPr>
          <w:rStyle w:val="NormalTok"/>
        </w:rPr>
        <w:t xml:space="preserve">dat_trend </w:t>
      </w:r>
      <w:r>
        <w:rPr>
          <w:rStyle w:val="OtherTok"/>
        </w:rPr>
        <w:t>=</w:t>
      </w:r>
      <w:r>
        <w:rPr>
          <w:rStyle w:val="NormalTok"/>
        </w:rPr>
        <w:t xml:space="preserve"> </w:t>
      </w:r>
      <w:r>
        <w:rPr>
          <w:rStyle w:val="FunctionTok"/>
        </w:rPr>
        <w:t>left_join</w:t>
      </w:r>
      <w:r>
        <w:rPr>
          <w:rStyle w:val="NormalTok"/>
        </w:rPr>
        <w:t>(dat_trend_treat, dat_trend_control)</w:t>
      </w:r>
    </w:p>
    <w:p w14:paraId="0AA48B1D" w14:textId="77777777" w:rsidR="002B6076" w:rsidRDefault="00000000" w:rsidP="0023645B">
      <w:pPr>
        <w:pStyle w:val="SourceCode"/>
        <w:wordWrap/>
        <w:spacing w:afterLines="25" w:after="60" w:line="276" w:lineRule="auto"/>
      </w:pPr>
      <w:r>
        <w:rPr>
          <w:rStyle w:val="VerbatimChar"/>
        </w:rPr>
        <w:t>## Joining with `by = join_by(year)`</w:t>
      </w:r>
    </w:p>
    <w:p w14:paraId="65798637" w14:textId="77777777" w:rsidR="002B6076" w:rsidRDefault="00000000" w:rsidP="0023645B">
      <w:pPr>
        <w:pStyle w:val="SourceCode"/>
        <w:wordWrap/>
        <w:spacing w:afterLines="25" w:after="60" w:line="276" w:lineRule="auto"/>
      </w:pPr>
      <w:r>
        <w:rPr>
          <w:rStyle w:val="NormalTok"/>
        </w:rPr>
        <w:t>dat_trend</w:t>
      </w:r>
    </w:p>
    <w:p w14:paraId="021ECC0B" w14:textId="77777777" w:rsidR="002B6076" w:rsidRDefault="00000000" w:rsidP="0023645B">
      <w:pPr>
        <w:pStyle w:val="SourceCode"/>
        <w:wordWrap/>
        <w:spacing w:afterLines="25" w:after="60" w:line="276" w:lineRule="auto"/>
      </w:pPr>
      <w:r>
        <w:rPr>
          <w:rStyle w:val="VerbatimChar"/>
        </w:rPr>
        <w:t>##   year treatment control</w:t>
      </w:r>
      <w:r>
        <w:br/>
      </w:r>
      <w:r>
        <w:rPr>
          <w:rStyle w:val="VerbatimChar"/>
        </w:rPr>
        <w:t>## 1 1994   1.99712 2.86534</w:t>
      </w:r>
      <w:r>
        <w:br/>
      </w:r>
      <w:r>
        <w:rPr>
          <w:rStyle w:val="VerbatimChar"/>
        </w:rPr>
        <w:t>## 2 1995   1.98982 2.90611</w:t>
      </w:r>
      <w:r>
        <w:br/>
      </w:r>
      <w:r>
        <w:rPr>
          <w:rStyle w:val="VerbatimChar"/>
        </w:rPr>
        <w:t>## 3 1996   2.02437 2.95668</w:t>
      </w:r>
      <w:r>
        <w:br/>
      </w:r>
      <w:r>
        <w:rPr>
          <w:rStyle w:val="VerbatimChar"/>
        </w:rPr>
        <w:t>## 4 1997   1.96379 3.04003</w:t>
      </w:r>
      <w:r>
        <w:br/>
      </w:r>
      <w:r>
        <w:rPr>
          <w:rStyle w:val="VerbatimChar"/>
        </w:rPr>
        <w:t>## 5 1998   1.99206 3.10183</w:t>
      </w:r>
      <w:r>
        <w:br/>
      </w:r>
      <w:r>
        <w:rPr>
          <w:rStyle w:val="VerbatimChar"/>
        </w:rPr>
        <w:t>## 6 1999   1.95751 3.20962</w:t>
      </w:r>
      <w:r>
        <w:br/>
      </w:r>
      <w:r>
        <w:rPr>
          <w:rStyle w:val="VerbatimChar"/>
        </w:rPr>
        <w:t>## 7 2000   2.22806 3.22456</w:t>
      </w:r>
      <w:r>
        <w:br/>
      </w:r>
      <w:r>
        <w:rPr>
          <w:rStyle w:val="VerbatimChar"/>
        </w:rPr>
        <w:t>## 8 2001   2.29497 3.24137</w:t>
      </w:r>
      <w:r>
        <w:br/>
      </w:r>
      <w:r>
        <w:rPr>
          <w:rStyle w:val="VerbatimChar"/>
        </w:rPr>
        <w:t>## 9 2002   2.39626 3.29615</w:t>
      </w:r>
    </w:p>
    <w:p w14:paraId="72867039" w14:textId="77777777" w:rsidR="002B6076" w:rsidRDefault="00000000" w:rsidP="0023645B">
      <w:pPr>
        <w:pStyle w:val="FirstParagraph"/>
        <w:spacing w:afterLines="25" w:after="60" w:line="276" w:lineRule="auto"/>
      </w:pPr>
      <w:r>
        <w:t xml:space="preserve">Jetzt können wir die Daten </w:t>
      </w:r>
      <w:r>
        <w:rPr>
          <w:b/>
          <w:bCs/>
        </w:rPr>
        <w:t>visualisieren</w:t>
      </w:r>
      <w:r>
        <w:t>, indem wir uns in einem Liniendiagramm die Trends beider Gruppen ausgeben lassen.</w:t>
      </w:r>
    </w:p>
    <w:p w14:paraId="2A8C3DB0" w14:textId="77777777" w:rsidR="002B6076" w:rsidRDefault="00000000" w:rsidP="0023645B">
      <w:pPr>
        <w:pStyle w:val="Textkrper"/>
        <w:spacing w:afterLines="25" w:after="60" w:line="276" w:lineRule="auto"/>
      </w:pPr>
      <w:r>
        <w:t xml:space="preserve">Die Basis dafür bildet der oben erstellte Datensatz </w:t>
      </w:r>
      <w:r>
        <w:rPr>
          <w:rStyle w:val="VerbatimChar"/>
        </w:rPr>
        <w:t>dat_trend</w:t>
      </w:r>
      <w:r>
        <w:t>.</w:t>
      </w:r>
    </w:p>
    <w:p w14:paraId="6127409C" w14:textId="77777777" w:rsidR="002B6076" w:rsidRDefault="00000000" w:rsidP="0023645B">
      <w:pPr>
        <w:pStyle w:val="Textkrper"/>
        <w:spacing w:afterLines="25" w:after="60" w:line="276" w:lineRule="auto"/>
      </w:pPr>
      <w:r>
        <w:rPr>
          <w:b/>
          <w:bCs/>
        </w:rPr>
        <w:t>Aufgabe</w:t>
      </w:r>
      <w:r>
        <w:t>: Fügen Sie die Trendlinien der beiden Gruppen hinzu, indem Sie den Code um die fehlende Variable auf der Y-Achse ergänzen.</w:t>
      </w:r>
    </w:p>
    <w:p w14:paraId="39E678F0" w14:textId="77777777" w:rsidR="002B6076" w:rsidRDefault="00000000" w:rsidP="0023645B">
      <w:pPr>
        <w:pStyle w:val="SourceCode"/>
        <w:wordWrap/>
        <w:spacing w:afterLines="25" w:after="60" w:line="276" w:lineRule="auto"/>
      </w:pPr>
      <w:r>
        <w:rPr>
          <w:rStyle w:val="CommentTok"/>
        </w:rPr>
        <w:t># ggplot(dat_trend)+</w:t>
      </w:r>
      <w:r>
        <w:br/>
      </w:r>
      <w:r>
        <w:rPr>
          <w:rStyle w:val="CommentTok"/>
        </w:rPr>
        <w:t>#   geom_line(aes(x = year, y = treatment))+</w:t>
      </w:r>
      <w:r>
        <w:br/>
      </w:r>
      <w:r>
        <w:rPr>
          <w:rStyle w:val="CommentTok"/>
        </w:rPr>
        <w:t>#   geom_line(aes(x = year, y = ___))</w:t>
      </w:r>
      <w:r>
        <w:br/>
      </w:r>
      <w:r>
        <w:br/>
      </w:r>
      <w:r>
        <w:rPr>
          <w:rStyle w:val="FunctionTok"/>
        </w:rPr>
        <w:t>ggplot</w:t>
      </w:r>
      <w:r>
        <w:rPr>
          <w:rStyle w:val="NormalTok"/>
        </w:rPr>
        <w:t>(dat_trend)</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treatment))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control))</w:t>
      </w:r>
    </w:p>
    <w:p w14:paraId="59BA67FA" w14:textId="77777777" w:rsidR="002B6076" w:rsidRDefault="00000000" w:rsidP="0023645B">
      <w:pPr>
        <w:pStyle w:val="FirstParagraph"/>
        <w:spacing w:afterLines="25" w:after="60" w:line="276" w:lineRule="auto"/>
      </w:pPr>
      <w:r>
        <w:rPr>
          <w:noProof/>
        </w:rPr>
        <w:lastRenderedPageBreak/>
        <w:drawing>
          <wp:inline distT="0" distB="0" distL="0" distR="0" wp14:anchorId="76BE8D70" wp14:editId="074508A3">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_output_solution_files/figure-docx/5_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33C506" w14:textId="77777777" w:rsidR="002B6076" w:rsidRDefault="00000000" w:rsidP="0023645B">
      <w:pPr>
        <w:pStyle w:val="Textkrper"/>
        <w:spacing w:afterLines="25" w:after="60" w:line="276" w:lineRule="auto"/>
      </w:pPr>
      <w:r>
        <w:t>Wir können schon etwas ablesen, die Graphik kann allerdings noch ansehnlicher gestaltet werden um Unterschiede deutlicher zu machen.</w:t>
      </w:r>
      <w:r>
        <w:br/>
        <w:t>Dafür können wir die Linien kolorieren und sowohl die Lininenstärke, als auch den Linientyp verändern.</w:t>
      </w:r>
    </w:p>
    <w:p w14:paraId="601A63E6" w14:textId="77777777" w:rsidR="002B6076" w:rsidRDefault="00000000" w:rsidP="0023645B">
      <w:pPr>
        <w:pStyle w:val="Textkrper"/>
        <w:spacing w:afterLines="25" w:after="60" w:line="276" w:lineRule="auto"/>
      </w:pPr>
      <w:r>
        <w:rPr>
          <w:b/>
          <w:bCs/>
        </w:rPr>
        <w:t>Aufgabe</w:t>
      </w:r>
      <w:r>
        <w:t>: Färben Sie die Linie der Treatmentgruppe in blau und die der Kontrollgruppe in rot.</w:t>
      </w:r>
      <w:r>
        <w:br/>
      </w:r>
      <w:r>
        <w:rPr>
          <w:i/>
          <w:iCs/>
        </w:rPr>
        <w:t>Hinweis</w:t>
      </w:r>
      <w:r>
        <w:t>: Der englische Farbenname muss in Anführungszeichen angegeben werden.</w:t>
      </w:r>
    </w:p>
    <w:p w14:paraId="6F775DE5" w14:textId="77777777" w:rsidR="002B6076" w:rsidRDefault="00000000" w:rsidP="0023645B">
      <w:pPr>
        <w:pStyle w:val="SourceCode"/>
        <w:wordWrap/>
        <w:spacing w:afterLines="25" w:after="60" w:line="276" w:lineRule="auto"/>
      </w:pPr>
      <w:r>
        <w:rPr>
          <w:rStyle w:val="CommentTok"/>
        </w:rPr>
        <w:t># ggplot(dat_trend)+</w:t>
      </w:r>
      <w:r>
        <w:br/>
      </w:r>
      <w:r>
        <w:rPr>
          <w:rStyle w:val="CommentTok"/>
        </w:rPr>
        <w:t>#    geom_line(aes(x = year, y = treatment), colour= ___, linetype = 1, linewidth = 0.8)+</w:t>
      </w:r>
      <w:r>
        <w:br/>
      </w:r>
      <w:r>
        <w:rPr>
          <w:rStyle w:val="CommentTok"/>
        </w:rPr>
        <w:t>#    geom_line(aes(x = year, y = control), colour = ___, linetype = 1, linewidth = 0.8)</w:t>
      </w:r>
      <w:r>
        <w:br/>
      </w:r>
      <w:r>
        <w:br/>
      </w:r>
      <w:r>
        <w:rPr>
          <w:rStyle w:val="FunctionTok"/>
        </w:rPr>
        <w:t>ggplot</w:t>
      </w:r>
      <w:r>
        <w:rPr>
          <w:rStyle w:val="NormalTok"/>
        </w:rPr>
        <w:t>(dat_trend)</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treatment), </w:t>
      </w:r>
      <w:r>
        <w:rPr>
          <w:rStyle w:val="AttributeTok"/>
        </w:rPr>
        <w:t>colour=</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control), </w:t>
      </w:r>
      <w:r>
        <w:rPr>
          <w:rStyle w:val="AttributeTok"/>
        </w:rPr>
        <w:t>colour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linewidth =</w:t>
      </w:r>
      <w:r>
        <w:rPr>
          <w:rStyle w:val="NormalTok"/>
        </w:rPr>
        <w:t xml:space="preserve"> </w:t>
      </w:r>
      <w:r>
        <w:rPr>
          <w:rStyle w:val="FloatTok"/>
        </w:rPr>
        <w:t>0.8</w:t>
      </w:r>
      <w:r>
        <w:rPr>
          <w:rStyle w:val="NormalTok"/>
        </w:rPr>
        <w:t>)</w:t>
      </w:r>
    </w:p>
    <w:p w14:paraId="515A173F" w14:textId="77777777" w:rsidR="002B6076" w:rsidRDefault="00000000" w:rsidP="0023645B">
      <w:pPr>
        <w:pStyle w:val="FirstParagraph"/>
        <w:spacing w:afterLines="25" w:after="60" w:line="276" w:lineRule="auto"/>
      </w:pPr>
      <w:r>
        <w:rPr>
          <w:noProof/>
        </w:rPr>
        <w:lastRenderedPageBreak/>
        <w:drawing>
          <wp:inline distT="0" distB="0" distL="0" distR="0" wp14:anchorId="7E690DEF" wp14:editId="1F4876E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_output_solution_files/figure-docx/5_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3AABE0" w14:textId="77777777" w:rsidR="002B6076" w:rsidRDefault="00000000" w:rsidP="0023645B">
      <w:pPr>
        <w:pStyle w:val="Textkrper"/>
        <w:spacing w:afterLines="25" w:after="60" w:line="276" w:lineRule="auto"/>
      </w:pPr>
      <w:r>
        <w:t>Um klarzumachen, in welcher Periode wir uns befinden, kann der Zeitpunkt der Einführung des nationalen Mindestlohns markiert werden.</w:t>
      </w:r>
    </w:p>
    <w:p w14:paraId="4DE057A3" w14:textId="77777777" w:rsidR="002B6076" w:rsidRDefault="00000000" w:rsidP="0023645B">
      <w:pPr>
        <w:pStyle w:val="Textkrper"/>
        <w:spacing w:afterLines="25" w:after="60" w:line="276" w:lineRule="auto"/>
      </w:pPr>
      <w:r>
        <w:rPr>
          <w:b/>
          <w:bCs/>
        </w:rPr>
        <w:t>Aufgabe</w:t>
      </w:r>
      <w:r>
        <w:t>: Fügen Sie hierfür das letzte Jahr ein, in dem der Mindestlohn nicht galt.</w:t>
      </w:r>
      <w:r>
        <w:br/>
      </w:r>
      <w:r>
        <w:rPr>
          <w:i/>
          <w:iCs/>
        </w:rPr>
        <w:t>Erinnerung:</w:t>
      </w:r>
      <w:r>
        <w:t xml:space="preserve"> Das Jahr gibt das Ende des letzten Geschäftsjahres an.</w:t>
      </w:r>
    </w:p>
    <w:p w14:paraId="328EE8F3" w14:textId="77777777" w:rsidR="002B6076" w:rsidRDefault="00000000" w:rsidP="0023645B">
      <w:pPr>
        <w:pStyle w:val="SourceCode"/>
        <w:wordWrap/>
        <w:spacing w:afterLines="25" w:after="60" w:line="276" w:lineRule="auto"/>
      </w:pPr>
      <w:r>
        <w:rPr>
          <w:rStyle w:val="CommentTok"/>
        </w:rPr>
        <w:t># ggplot(dat_trend)+</w:t>
      </w:r>
      <w:r>
        <w:br/>
      </w:r>
      <w:r>
        <w:rPr>
          <w:rStyle w:val="CommentTok"/>
        </w:rPr>
        <w:t>#    geom_line(aes(x = year, y = treatment), colour= "blue", linetype = 1, linewidth = 0.8)+</w:t>
      </w:r>
      <w:r>
        <w:br/>
      </w:r>
      <w:r>
        <w:rPr>
          <w:rStyle w:val="CommentTok"/>
        </w:rPr>
        <w:t>#    geom_line(aes(x = year, y = control), colour = "red", linetype = 1, linewidth = 0.8)+</w:t>
      </w:r>
      <w:r>
        <w:br/>
      </w:r>
      <w:r>
        <w:rPr>
          <w:rStyle w:val="CommentTok"/>
        </w:rPr>
        <w:t>#    geom_vline(xintercept = ___)</w:t>
      </w:r>
      <w:r>
        <w:br/>
      </w:r>
      <w:r>
        <w:br/>
      </w:r>
      <w:r>
        <w:rPr>
          <w:rStyle w:val="FunctionTok"/>
        </w:rPr>
        <w:t>ggplot</w:t>
      </w:r>
      <w:r>
        <w:rPr>
          <w:rStyle w:val="NormalTok"/>
        </w:rPr>
        <w:t>(dat_trend)</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treatment), </w:t>
      </w:r>
      <w:r>
        <w:rPr>
          <w:rStyle w:val="AttributeTok"/>
        </w:rPr>
        <w:t>colour=</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control), </w:t>
      </w:r>
      <w:r>
        <w:rPr>
          <w:rStyle w:val="AttributeTok"/>
        </w:rPr>
        <w:t>colour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1999</w:t>
      </w:r>
      <w:r>
        <w:rPr>
          <w:rStyle w:val="NormalTok"/>
        </w:rPr>
        <w:t>)</w:t>
      </w:r>
    </w:p>
    <w:p w14:paraId="2F8B78DC" w14:textId="77777777" w:rsidR="002B6076" w:rsidRDefault="00000000" w:rsidP="0023645B">
      <w:pPr>
        <w:pStyle w:val="FirstParagraph"/>
        <w:spacing w:afterLines="25" w:after="60" w:line="276" w:lineRule="auto"/>
      </w:pPr>
      <w:r>
        <w:rPr>
          <w:noProof/>
        </w:rPr>
        <w:lastRenderedPageBreak/>
        <w:drawing>
          <wp:inline distT="0" distB="0" distL="0" distR="0" wp14:anchorId="3A070132" wp14:editId="39C59D4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_output_solution_files/figure-docx/5_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A86DCF" w14:textId="77777777" w:rsidR="002B6076" w:rsidRDefault="00000000" w:rsidP="0023645B">
      <w:pPr>
        <w:pStyle w:val="Textkrper"/>
        <w:spacing w:afterLines="25" w:after="60" w:line="276" w:lineRule="auto"/>
      </w:pPr>
      <w:r>
        <w:t>Zum Abschluss geben wir dem Graphen einen Titel, sowie eine passende Achsenbeschriftung.</w:t>
      </w:r>
    </w:p>
    <w:p w14:paraId="1C896888" w14:textId="77777777" w:rsidR="002B6076" w:rsidRDefault="00000000" w:rsidP="0023645B">
      <w:pPr>
        <w:pStyle w:val="Textkrper"/>
        <w:spacing w:afterLines="25" w:after="60" w:line="276" w:lineRule="auto"/>
      </w:pPr>
      <w:r>
        <w:rPr>
          <w:b/>
          <w:bCs/>
        </w:rPr>
        <w:t>Aufgabe</w:t>
      </w:r>
      <w:r>
        <w:t xml:space="preserve">: Führen Sie den Code mittels </w:t>
      </w:r>
      <w:r>
        <w:rPr>
          <w:i/>
          <w:iCs/>
        </w:rPr>
        <w:t>check</w:t>
      </w:r>
      <w:r>
        <w:t xml:space="preserve"> aus.</w:t>
      </w:r>
    </w:p>
    <w:p w14:paraId="5E7BE413" w14:textId="77777777" w:rsidR="002B6076" w:rsidRDefault="00000000" w:rsidP="0023645B">
      <w:pPr>
        <w:pStyle w:val="SourceCode"/>
        <w:wordWrap/>
        <w:spacing w:afterLines="25" w:after="60" w:line="276" w:lineRule="auto"/>
      </w:pPr>
      <w:r>
        <w:rPr>
          <w:rStyle w:val="FunctionTok"/>
        </w:rPr>
        <w:t>ggplot</w:t>
      </w:r>
      <w:r>
        <w:rPr>
          <w:rStyle w:val="NormalTok"/>
        </w:rPr>
        <w:t>(dat_trend)</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treatment), </w:t>
      </w:r>
      <w:r>
        <w:rPr>
          <w:rStyle w:val="AttributeTok"/>
        </w:rPr>
        <w:t>colour=</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control), </w:t>
      </w:r>
      <w:r>
        <w:rPr>
          <w:rStyle w:val="AttributeTok"/>
        </w:rPr>
        <w:t>colour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1999</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"Jahr"</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"logarithmierter Durchschnittslohn"</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"Entwicklung von ln_avwage in Kontroll- und Treatmentgruppe"</w:t>
      </w:r>
      <w:r>
        <w:rPr>
          <w:rStyle w:val="NormalTok"/>
        </w:rPr>
        <w:t>)</w:t>
      </w:r>
    </w:p>
    <w:p w14:paraId="51E98F5B" w14:textId="77777777" w:rsidR="002B6076" w:rsidRDefault="00000000" w:rsidP="0023645B">
      <w:pPr>
        <w:pStyle w:val="FirstParagraph"/>
        <w:spacing w:afterLines="25" w:after="60" w:line="276" w:lineRule="auto"/>
      </w:pPr>
      <w:commentRangeStart w:id="155"/>
      <w:r>
        <w:rPr>
          <w:noProof/>
        </w:rPr>
        <w:lastRenderedPageBreak/>
        <w:drawing>
          <wp:inline distT="0" distB="0" distL="0" distR="0" wp14:anchorId="6D2E8207" wp14:editId="2C3F4852">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_output_solution_files/figure-docx/5_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commentRangeEnd w:id="155"/>
      <w:r w:rsidR="001A5403">
        <w:rPr>
          <w:rStyle w:val="Kommentarzeichen"/>
          <w:rFonts w:asciiTheme="minorHAnsi" w:hAnsiTheme="minorHAnsi"/>
        </w:rPr>
        <w:commentReference w:id="155"/>
      </w:r>
    </w:p>
    <w:p w14:paraId="082D89D4" w14:textId="77777777" w:rsidR="002B6076" w:rsidRDefault="00000000" w:rsidP="0023645B">
      <w:pPr>
        <w:spacing w:afterLines="25" w:after="60" w:line="276" w:lineRule="auto"/>
      </w:pPr>
      <w:r>
        <w:pict w14:anchorId="12C63C59">
          <v:rect id="_x0000_i1446" style="width:0;height:1.5pt" o:hralign="center" o:hrstd="t" o:hr="t"/>
        </w:pict>
      </w:r>
    </w:p>
    <w:p w14:paraId="560D2F7B" w14:textId="77777777" w:rsidR="002B6076" w:rsidRPr="001A5403" w:rsidRDefault="00000000" w:rsidP="0023645B">
      <w:pPr>
        <w:pStyle w:val="berschrift3"/>
        <w:spacing w:afterLines="25" w:after="60" w:line="276" w:lineRule="auto"/>
        <w:rPr>
          <w:rFonts w:ascii="Times New Roman" w:hAnsi="Times New Roman" w:cs="Times New Roman"/>
          <w:color w:val="000000" w:themeColor="text1"/>
          <w:rPrChange w:id="156" w:author="Lasse Dauner" w:date="2025-02-06T00:09:00Z" w16du:dateUtc="2025-02-05T23:09:00Z">
            <w:rPr/>
          </w:rPrChange>
        </w:rPr>
      </w:pPr>
      <w:bookmarkStart w:id="157" w:name="award-princess-of-arts"/>
      <w:bookmarkEnd w:id="153"/>
      <w:r w:rsidRPr="001A5403">
        <w:rPr>
          <w:rFonts w:ascii="Times New Roman" w:hAnsi="Times New Roman" w:cs="Times New Roman"/>
          <w:color w:val="000000" w:themeColor="text1"/>
          <w:rPrChange w:id="158" w:author="Lasse Dauner" w:date="2025-02-06T00:09:00Z" w16du:dateUtc="2025-02-05T23:09:00Z">
            <w:rPr/>
          </w:rPrChange>
        </w:rPr>
        <w:t>Award: Prince(ss) of Arts</w:t>
      </w:r>
    </w:p>
    <w:p w14:paraId="52E354A1" w14:textId="77777777" w:rsidR="002B6076" w:rsidRDefault="00000000" w:rsidP="0023645B">
      <w:pPr>
        <w:pStyle w:val="FirstParagraph"/>
        <w:spacing w:afterLines="25" w:after="60" w:line="276" w:lineRule="auto"/>
      </w:pPr>
      <w:r>
        <w:t xml:space="preserve">Sie haben erfolgreich ein Liniendiagramm mit </w:t>
      </w:r>
      <w:r>
        <w:rPr>
          <w:i/>
          <w:iCs/>
        </w:rPr>
        <w:t>ggplot2</w:t>
      </w:r>
      <w:r>
        <w:t xml:space="preserve"> entwickelt und bewiesen, dass Sie mit Graphiken umgehen können</w:t>
      </w:r>
    </w:p>
    <w:p w14:paraId="7632813F" w14:textId="77777777" w:rsidR="002B6076" w:rsidRDefault="00000000" w:rsidP="0023645B">
      <w:pPr>
        <w:spacing w:afterLines="25" w:after="60" w:line="276" w:lineRule="auto"/>
      </w:pPr>
      <w:r>
        <w:pict w14:anchorId="5A05CB8B">
          <v:rect id="_x0000_i1447" style="width:0;height:1.5pt" o:hralign="center" o:hrstd="t" o:hr="t"/>
        </w:pict>
      </w:r>
    </w:p>
    <w:p w14:paraId="0A954926" w14:textId="77777777" w:rsidR="002B6076" w:rsidRDefault="00000000" w:rsidP="0023645B">
      <w:pPr>
        <w:pStyle w:val="FirstParagraph"/>
        <w:spacing w:afterLines="25" w:after="60" w:line="276" w:lineRule="auto"/>
      </w:pPr>
      <w:r>
        <w:t>Quiz: Erkennen Sie in der Graphik einen parallelen Trend?</w:t>
      </w:r>
    </w:p>
    <w:p w14:paraId="1C23E2A4" w14:textId="77777777" w:rsidR="002B6076" w:rsidRDefault="00000000" w:rsidP="0023645B">
      <w:pPr>
        <w:numPr>
          <w:ilvl w:val="0"/>
          <w:numId w:val="10"/>
        </w:numPr>
        <w:spacing w:afterLines="25" w:after="60" w:line="276" w:lineRule="auto"/>
      </w:pPr>
      <w:r>
        <w:t>Ja [ ]</w:t>
      </w:r>
    </w:p>
    <w:p w14:paraId="27BA6B05" w14:textId="77777777" w:rsidR="002B6076" w:rsidRDefault="00000000" w:rsidP="0023645B">
      <w:pPr>
        <w:numPr>
          <w:ilvl w:val="0"/>
          <w:numId w:val="10"/>
        </w:numPr>
        <w:spacing w:afterLines="25" w:after="60" w:line="276" w:lineRule="auto"/>
      </w:pPr>
      <w:r>
        <w:t>Nein [x]</w:t>
      </w:r>
    </w:p>
    <w:p w14:paraId="35A8768F" w14:textId="77777777" w:rsidR="002B6076" w:rsidRDefault="00000000" w:rsidP="0023645B">
      <w:pPr>
        <w:pStyle w:val="FirstParagraph"/>
        <w:spacing w:afterLines="25" w:after="60" w:line="276" w:lineRule="auto"/>
      </w:pPr>
      <w:r>
        <w:t>In unserer Betrachtungsweise ist kein eindeutig paralleler Trend zu erkennen. Ist deshalb die DiD-Schätzung eine falsche Methode, um die Effekte der Mindestlohneinführung zu betrachten?</w:t>
      </w:r>
    </w:p>
    <w:p w14:paraId="1AD91A54" w14:textId="77777777" w:rsidR="002B6076" w:rsidRDefault="00000000" w:rsidP="0023645B">
      <w:pPr>
        <w:pStyle w:val="Textkrper"/>
        <w:spacing w:afterLines="25" w:after="60" w:line="276" w:lineRule="auto"/>
      </w:pPr>
      <w:r>
        <w:t>Aufgrund des kurzen Betrachtungszeitraums des Trends sollte diese Einschätzung auch mit Vorsicht genossen werden: Es wird sich auf Trends bezogen, die sich auf sechs Datenpunkte (1994-1999) stützen.</w:t>
      </w:r>
      <w:r>
        <w:br/>
        <w:t>Die Betrachtung eines größeren Zeitraums könnte hier eine genauere Betrachtung zulassen.</w:t>
      </w:r>
      <w:r>
        <w:br/>
        <w:t>Bezüglich der PTA gibt es seitens der Autoren keine weiterführenden Analysen, eine Erwähnung wird innerhalb des Artikels vergeblich gesucht.</w:t>
      </w:r>
    </w:p>
    <w:p w14:paraId="15D3BBD8" w14:textId="77777777" w:rsidR="002B6076" w:rsidRPr="001A5403" w:rsidRDefault="00000000" w:rsidP="0023645B">
      <w:pPr>
        <w:pStyle w:val="berschrift3"/>
        <w:spacing w:afterLines="25" w:after="60" w:line="276" w:lineRule="auto"/>
        <w:rPr>
          <w:rFonts w:ascii="Times New Roman" w:hAnsi="Times New Roman" w:cs="Times New Roman"/>
          <w:color w:val="000000" w:themeColor="text1"/>
          <w:rPrChange w:id="159" w:author="Lasse Dauner" w:date="2025-02-06T00:09:00Z" w16du:dateUtc="2025-02-05T23:09:00Z">
            <w:rPr/>
          </w:rPrChange>
        </w:rPr>
      </w:pPr>
      <w:bookmarkStart w:id="160" w:name="treatmentwahl"/>
      <w:bookmarkEnd w:id="157"/>
      <w:r w:rsidRPr="001A5403">
        <w:rPr>
          <w:rFonts w:ascii="Times New Roman" w:hAnsi="Times New Roman" w:cs="Times New Roman"/>
          <w:color w:val="000000" w:themeColor="text1"/>
          <w:rPrChange w:id="161" w:author="Lasse Dauner" w:date="2025-02-06T00:09:00Z" w16du:dateUtc="2025-02-05T23:09:00Z">
            <w:rPr/>
          </w:rPrChange>
        </w:rPr>
        <w:lastRenderedPageBreak/>
        <w:t>Treatmentwahl</w:t>
      </w:r>
    </w:p>
    <w:p w14:paraId="76DA1133" w14:textId="77777777" w:rsidR="002B6076" w:rsidRDefault="00000000" w:rsidP="0023645B">
      <w:pPr>
        <w:pStyle w:val="FirstParagraph"/>
        <w:spacing w:afterLines="25" w:after="60" w:line="276" w:lineRule="auto"/>
      </w:pPr>
      <w:r>
        <w:t>Nachdem wir um die Komplexität der allgemeinen Voraussetzungen für eine DiD-Schätzung wissen, können wir uns weiter der Relevanz der Gruppenwahl widmen.</w:t>
      </w:r>
      <w:r>
        <w:br/>
        <w:t>In der erstellten Graphik haben wir die Treatment- und Kontrollgruppen zunächst als gegeben angenommen, ohne die Entstehung zu hinterfragen.</w:t>
      </w:r>
      <w:r>
        <w:br/>
        <w:t>Der Frage der Entstehung gehen wir nun nach.</w:t>
      </w:r>
    </w:p>
    <w:p w14:paraId="26D2D986" w14:textId="77777777" w:rsidR="002B6076" w:rsidRDefault="00000000" w:rsidP="0023645B">
      <w:pPr>
        <w:pStyle w:val="Textkrper"/>
        <w:spacing w:afterLines="25" w:after="60" w:line="276" w:lineRule="auto"/>
      </w:pPr>
      <w:r>
        <w:t>Als Einstieg sehen wir uns dafür die Veränderung der Löhne über die Jahre an.</w:t>
      </w:r>
      <w:r>
        <w:br/>
        <w:t>Um die Veränderung der Löhne von Geschäftsjahr zu Geschäftsjahr herauszufinden, muss der Datensatz nach Jahren aufgeteilt werden.</w:t>
      </w:r>
      <w:r>
        <w:br/>
        <w:t>Das gelingt, indem für jedes Jahr ein eigener Datensatz erstellt wird. Dafür muss der bereits eingelesene Datensatz dat_main zunächst gefiltert werden.</w:t>
      </w:r>
    </w:p>
    <w:p w14:paraId="01EFB73C" w14:textId="77777777" w:rsidR="002B6076" w:rsidRDefault="00000000" w:rsidP="0023645B">
      <w:pPr>
        <w:pStyle w:val="Textkrper"/>
        <w:spacing w:afterLines="25" w:after="60" w:line="276" w:lineRule="auto"/>
      </w:pPr>
      <w:r>
        <w:rPr>
          <w:b/>
          <w:bCs/>
        </w:rPr>
        <w:t>Aufgabe</w:t>
      </w:r>
      <w:r>
        <w:t xml:space="preserve">: Wählen Sie die passende Variable für das leere Feld und überprüfen Sie Ihre Eingabe durch </w:t>
      </w:r>
      <w:r>
        <w:rPr>
          <w:i/>
          <w:iCs/>
        </w:rPr>
        <w:t>check</w:t>
      </w:r>
      <w:r>
        <w:t>.</w:t>
      </w:r>
    </w:p>
    <w:p w14:paraId="64552C32" w14:textId="77777777" w:rsidR="002B6076" w:rsidRDefault="00000000" w:rsidP="0023645B">
      <w:pPr>
        <w:pStyle w:val="SourceCode"/>
        <w:wordWrap/>
        <w:spacing w:afterLines="25" w:after="60" w:line="276" w:lineRule="auto"/>
      </w:pPr>
      <w:r>
        <w:rPr>
          <w:rStyle w:val="CommentTok"/>
        </w:rPr>
        <w:t># pcw95 = dat %&gt;%</w:t>
      </w:r>
      <w:r>
        <w:br/>
      </w:r>
      <w:r>
        <w:rPr>
          <w:rStyle w:val="CommentTok"/>
        </w:rPr>
        <w:t>#   filter(___ == 1995) %&gt;%</w:t>
      </w:r>
      <w:r>
        <w:br/>
      </w:r>
      <w:r>
        <w:rPr>
          <w:rStyle w:val="CommentTok"/>
        </w:rPr>
        <w:t>#   filter(avwage &gt;= 3)</w:t>
      </w:r>
      <w:r>
        <w:br/>
      </w:r>
      <w:r>
        <w:br/>
      </w:r>
      <w:r>
        <w:rPr>
          <w:rStyle w:val="CommentTok"/>
        </w:rPr>
        <w:t>#</w:t>
      </w:r>
      <w:r>
        <w:br/>
      </w:r>
      <w:r>
        <w:rPr>
          <w:rStyle w:val="NormalTok"/>
        </w:rPr>
        <w:t xml:space="preserve">pcw95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1995</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p>
    <w:p w14:paraId="328D6B3C" w14:textId="77777777" w:rsidR="002B6076" w:rsidRDefault="00000000" w:rsidP="0023645B">
      <w:pPr>
        <w:pStyle w:val="FirstParagraph"/>
        <w:spacing w:afterLines="25" w:after="60" w:line="276" w:lineRule="auto"/>
      </w:pPr>
      <w:r>
        <w:t xml:space="preserve">Nun befinden sich in </w:t>
      </w:r>
      <w:r>
        <w:rPr>
          <w:rStyle w:val="VerbatimChar"/>
        </w:rPr>
        <w:t>pcw95</w:t>
      </w:r>
      <w:r>
        <w:t xml:space="preserve"> alle Daten aus </w:t>
      </w:r>
      <w:r>
        <w:rPr>
          <w:rStyle w:val="VerbatimChar"/>
        </w:rPr>
        <w:t>dat_main</w:t>
      </w:r>
      <w:r>
        <w:t>, die aus dem Jahr 1995 stammen.</w:t>
      </w:r>
      <w:r>
        <w:br/>
        <w:t>Neben der Unterscheidung in den Jahren sollen zudem die Unterschiede der Ausgangslöhne herausgestellt werden.</w:t>
      </w:r>
      <w:r>
        <w:br/>
        <w:t>Dazu werden die Löhne in Perzentile aufgeteilt.</w:t>
      </w:r>
    </w:p>
    <w:p w14:paraId="7657AAF2" w14:textId="77777777" w:rsidR="002B6076" w:rsidRDefault="00000000" w:rsidP="0023645B">
      <w:pPr>
        <w:pStyle w:val="Textkrper"/>
        <w:spacing w:afterLines="25" w:after="60" w:line="276" w:lineRule="auto"/>
      </w:pPr>
      <w:r>
        <w:rPr>
          <w:b/>
          <w:bCs/>
        </w:rPr>
        <w:t>Aufgabe</w:t>
      </w:r>
      <w:r>
        <w:t xml:space="preserve">: Erstellen Sie einen Vektor </w:t>
      </w:r>
      <w:r>
        <w:rPr>
          <w:rStyle w:val="VerbatimChar"/>
        </w:rPr>
        <w:t>percent95</w:t>
      </w:r>
      <w:r>
        <w:t xml:space="preserve">, der die logarithmierten Durchschnittslöhne in 100 Perzentile aufteilt. Nutzen Sie dafür die Funktion </w:t>
      </w:r>
      <w:r>
        <w:rPr>
          <w:rStyle w:val="VerbatimChar"/>
        </w:rPr>
        <w:t>quantile(dat,seq())</w:t>
      </w:r>
      <w:r>
        <w:t xml:space="preserve">. Setzen Sie den fehlenden Wert in </w:t>
      </w:r>
      <w:r>
        <w:rPr>
          <w:rStyle w:val="VerbatimChar"/>
        </w:rPr>
        <w:t>seq()</w:t>
      </w:r>
      <w:r>
        <w:t xml:space="preserve"> ein, um einen Vektor der Länge 100 zu erhalten.</w:t>
      </w:r>
    </w:p>
    <w:p w14:paraId="1C45F110" w14:textId="77777777" w:rsidR="002B6076" w:rsidRDefault="00000000" w:rsidP="0023645B">
      <w:pPr>
        <w:pStyle w:val="SourceCode"/>
        <w:wordWrap/>
        <w:spacing w:afterLines="25" w:after="60" w:line="276" w:lineRule="auto"/>
      </w:pPr>
      <w:r>
        <w:rPr>
          <w:rStyle w:val="CommentTok"/>
        </w:rPr>
        <w:t># percent95 = quantile(pcw95$ln_avwage, seq(0, 1, ___))</w:t>
      </w:r>
      <w:r>
        <w:br/>
      </w:r>
      <w:r>
        <w:br/>
      </w:r>
      <w:r>
        <w:rPr>
          <w:rStyle w:val="NormalTok"/>
        </w:rPr>
        <w:t xml:space="preserve">percent95 </w:t>
      </w:r>
      <w:r>
        <w:rPr>
          <w:rStyle w:val="OtherTok"/>
        </w:rPr>
        <w:t>=</w:t>
      </w:r>
      <w:r>
        <w:rPr>
          <w:rStyle w:val="NormalTok"/>
        </w:rPr>
        <w:t xml:space="preserve"> </w:t>
      </w:r>
      <w:r>
        <w:rPr>
          <w:rStyle w:val="FunctionTok"/>
        </w:rPr>
        <w:t>quantile</w:t>
      </w:r>
      <w:r>
        <w:rPr>
          <w:rStyle w:val="NormalTok"/>
        </w:rPr>
        <w:t>(pcw95</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p>
    <w:p w14:paraId="423DC310" w14:textId="77777777" w:rsidR="002B6076" w:rsidRDefault="00000000" w:rsidP="0023645B">
      <w:pPr>
        <w:pStyle w:val="FirstParagraph"/>
        <w:spacing w:afterLines="25" w:after="60" w:line="276" w:lineRule="auto"/>
      </w:pPr>
      <w:r>
        <w:t>Diese Aufteilung muss nun für jedes Jahr des Datensatzes wiederholt werden.</w:t>
      </w:r>
    </w:p>
    <w:p w14:paraId="567104E4" w14:textId="77777777" w:rsidR="002B6076" w:rsidRDefault="00000000" w:rsidP="0023645B">
      <w:pPr>
        <w:pStyle w:val="Textkrper"/>
        <w:spacing w:afterLines="25" w:after="60" w:line="276" w:lineRule="auto"/>
      </w:pPr>
      <w:r>
        <w:rPr>
          <w:b/>
          <w:bCs/>
        </w:rPr>
        <w:t>Aufgabe</w:t>
      </w:r>
      <w:r>
        <w:t xml:space="preserve">: Führen sie dafür den Chunk durch </w:t>
      </w:r>
      <w:r>
        <w:rPr>
          <w:i/>
          <w:iCs/>
        </w:rPr>
        <w:t>check</w:t>
      </w:r>
      <w:r>
        <w:t xml:space="preserve"> aus.</w:t>
      </w:r>
    </w:p>
    <w:p w14:paraId="48D594FD" w14:textId="77777777" w:rsidR="002B6076" w:rsidRDefault="00000000" w:rsidP="0023645B">
      <w:pPr>
        <w:pStyle w:val="SourceCode"/>
        <w:wordWrap/>
        <w:spacing w:afterLines="25" w:after="60" w:line="276" w:lineRule="auto"/>
      </w:pPr>
      <w:r>
        <w:rPr>
          <w:rStyle w:val="NormalTok"/>
        </w:rPr>
        <w:t xml:space="preserve">pcw96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1996</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percent96 </w:t>
      </w:r>
      <w:r>
        <w:rPr>
          <w:rStyle w:val="OtherTok"/>
        </w:rPr>
        <w:t>=</w:t>
      </w:r>
      <w:r>
        <w:rPr>
          <w:rStyle w:val="NormalTok"/>
        </w:rPr>
        <w:t xml:space="preserve"> </w:t>
      </w:r>
      <w:r>
        <w:rPr>
          <w:rStyle w:val="FunctionTok"/>
        </w:rPr>
        <w:t>quantile</w:t>
      </w:r>
      <w:r>
        <w:rPr>
          <w:rStyle w:val="NormalTok"/>
        </w:rPr>
        <w:t>(pcw96</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lastRenderedPageBreak/>
        <w:br/>
      </w:r>
      <w:r>
        <w:rPr>
          <w:rStyle w:val="NormalTok"/>
        </w:rPr>
        <w:t xml:space="preserve">pcw97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1997</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percent97 </w:t>
      </w:r>
      <w:r>
        <w:rPr>
          <w:rStyle w:val="OtherTok"/>
        </w:rPr>
        <w:t>=</w:t>
      </w:r>
      <w:r>
        <w:rPr>
          <w:rStyle w:val="NormalTok"/>
        </w:rPr>
        <w:t xml:space="preserve"> </w:t>
      </w:r>
      <w:r>
        <w:rPr>
          <w:rStyle w:val="FunctionTok"/>
        </w:rPr>
        <w:t>quantile</w:t>
      </w:r>
      <w:r>
        <w:rPr>
          <w:rStyle w:val="NormalTok"/>
        </w:rPr>
        <w:t>(pcw97</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NormalTok"/>
        </w:rPr>
        <w:t xml:space="preserve">pcw98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1998</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percent98 </w:t>
      </w:r>
      <w:r>
        <w:rPr>
          <w:rStyle w:val="OtherTok"/>
        </w:rPr>
        <w:t>=</w:t>
      </w:r>
      <w:r>
        <w:rPr>
          <w:rStyle w:val="NormalTok"/>
        </w:rPr>
        <w:t xml:space="preserve"> </w:t>
      </w:r>
      <w:r>
        <w:rPr>
          <w:rStyle w:val="FunctionTok"/>
        </w:rPr>
        <w:t>quantile</w:t>
      </w:r>
      <w:r>
        <w:rPr>
          <w:rStyle w:val="NormalTok"/>
        </w:rPr>
        <w:t>(pcw98</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NormalTok"/>
        </w:rPr>
        <w:t xml:space="preserve">pcw99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1999</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percent99 </w:t>
      </w:r>
      <w:r>
        <w:rPr>
          <w:rStyle w:val="OtherTok"/>
        </w:rPr>
        <w:t>=</w:t>
      </w:r>
      <w:r>
        <w:rPr>
          <w:rStyle w:val="NormalTok"/>
        </w:rPr>
        <w:t xml:space="preserve"> </w:t>
      </w:r>
      <w:r>
        <w:rPr>
          <w:rStyle w:val="FunctionTok"/>
        </w:rPr>
        <w:t>quantile</w:t>
      </w:r>
      <w:r>
        <w:rPr>
          <w:rStyle w:val="NormalTok"/>
        </w:rPr>
        <w:t>(pcw99</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NormalTok"/>
        </w:rPr>
        <w:t xml:space="preserve">pcw00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2000</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percent00 </w:t>
      </w:r>
      <w:r>
        <w:rPr>
          <w:rStyle w:val="OtherTok"/>
        </w:rPr>
        <w:t>=</w:t>
      </w:r>
      <w:r>
        <w:rPr>
          <w:rStyle w:val="NormalTok"/>
        </w:rPr>
        <w:t xml:space="preserve"> </w:t>
      </w:r>
      <w:r>
        <w:rPr>
          <w:rStyle w:val="FunctionTok"/>
        </w:rPr>
        <w:t>quantile</w:t>
      </w:r>
      <w:r>
        <w:rPr>
          <w:rStyle w:val="NormalTok"/>
        </w:rPr>
        <w:t>(pcw00</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NormalTok"/>
        </w:rPr>
        <w:t xml:space="preserve">pcw01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2001</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percent01 </w:t>
      </w:r>
      <w:r>
        <w:rPr>
          <w:rStyle w:val="OtherTok"/>
        </w:rPr>
        <w:t>=</w:t>
      </w:r>
      <w:r>
        <w:rPr>
          <w:rStyle w:val="NormalTok"/>
        </w:rPr>
        <w:t xml:space="preserve"> </w:t>
      </w:r>
      <w:r>
        <w:rPr>
          <w:rStyle w:val="FunctionTok"/>
        </w:rPr>
        <w:t>quantile</w:t>
      </w:r>
      <w:r>
        <w:rPr>
          <w:rStyle w:val="NormalTok"/>
        </w:rPr>
        <w:t>(pcw01</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NormalTok"/>
        </w:rPr>
        <w:t xml:space="preserve">pcw02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2002</w:t>
      </w:r>
      <w:r>
        <w:rPr>
          <w:rStyle w:val="NormalTok"/>
        </w:rPr>
        <w:t>)</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&gt;=</w:t>
      </w:r>
      <w:r>
        <w:rPr>
          <w:rStyle w:val="NormalTok"/>
        </w:rPr>
        <w:t xml:space="preserve"> </w:t>
      </w:r>
      <w:r>
        <w:rPr>
          <w:rStyle w:val="DecValTok"/>
        </w:rPr>
        <w:t>3</w:t>
      </w:r>
      <w:r>
        <w:rPr>
          <w:rStyle w:val="NormalTok"/>
        </w:rPr>
        <w:t>)</w:t>
      </w:r>
      <w:r>
        <w:br/>
      </w:r>
      <w:r>
        <w:rPr>
          <w:rStyle w:val="NormalTok"/>
        </w:rPr>
        <w:t xml:space="preserve">percent02 </w:t>
      </w:r>
      <w:r>
        <w:rPr>
          <w:rStyle w:val="OtherTok"/>
        </w:rPr>
        <w:t>=</w:t>
      </w:r>
      <w:r>
        <w:rPr>
          <w:rStyle w:val="NormalTok"/>
        </w:rPr>
        <w:t xml:space="preserve"> </w:t>
      </w:r>
      <w:r>
        <w:rPr>
          <w:rStyle w:val="FunctionTok"/>
        </w:rPr>
        <w:t>quantile</w:t>
      </w:r>
      <w:r>
        <w:rPr>
          <w:rStyle w:val="NormalTok"/>
        </w:rPr>
        <w:t>(pcw02</w:t>
      </w:r>
      <w:r>
        <w:rPr>
          <w:rStyle w:val="SpecialCharTok"/>
        </w:rPr>
        <w:t>$</w:t>
      </w:r>
      <w:r>
        <w:rPr>
          <w:rStyle w:val="NormalTok"/>
        </w:rPr>
        <w:t xml:space="preserve">ln_avwage,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p>
    <w:p w14:paraId="44C198E8" w14:textId="77777777" w:rsidR="002B6076" w:rsidRDefault="00000000" w:rsidP="0023645B">
      <w:pPr>
        <w:pStyle w:val="FirstParagraph"/>
        <w:spacing w:afterLines="25" w:after="60" w:line="276" w:lineRule="auto"/>
      </w:pPr>
      <w:r>
        <w:t>Nun können die Unterschiede in jedem einzelnen Perzentil von Jahr zu Jahr ermittelt werden. Die Differenzen sollen in einem Datensatz gespeichert werden.</w:t>
      </w:r>
      <w:r>
        <w:br/>
        <w:t>Dafür wird zunächst ein Datensatz erstellt, der sich nach den Werten der Perzentile aus dem ersten Beobachtungsjahr 1995 richtet.</w:t>
      </w:r>
    </w:p>
    <w:p w14:paraId="5213E4CE" w14:textId="77777777" w:rsidR="002B6076" w:rsidRDefault="00000000" w:rsidP="0023645B">
      <w:pPr>
        <w:pStyle w:val="Textkrper"/>
        <w:spacing w:afterLines="25" w:after="60" w:line="276" w:lineRule="auto"/>
      </w:pPr>
      <w:r>
        <w:rPr>
          <w:b/>
          <w:bCs/>
        </w:rPr>
        <w:t>Aufgabe</w:t>
      </w:r>
      <w:r>
        <w:t xml:space="preserve">: Erstellen Sie einen Datensatz </w:t>
      </w:r>
      <w:r>
        <w:rPr>
          <w:rStyle w:val="VerbatimChar"/>
        </w:rPr>
        <w:t>diffperc</w:t>
      </w:r>
      <w:r>
        <w:t xml:space="preserve"> mittels der Funktion </w:t>
      </w:r>
      <w:r>
        <w:rPr>
          <w:rStyle w:val="VerbatimChar"/>
        </w:rPr>
        <w:t>data.frame</w:t>
      </w:r>
      <w:r>
        <w:t xml:space="preserve">. Dieser soll zunächst die Werte aus </w:t>
      </w:r>
      <w:r>
        <w:rPr>
          <w:rStyle w:val="VerbatimChar"/>
        </w:rPr>
        <w:t>percent95</w:t>
      </w:r>
      <w:r>
        <w:t xml:space="preserve"> enthalten, welche durch </w:t>
      </w:r>
      <w:r>
        <w:rPr>
          <w:rStyle w:val="VerbatimChar"/>
        </w:rPr>
        <w:t>sort()</w:t>
      </w:r>
      <w:r>
        <w:t xml:space="preserve"> geordnet sind.</w:t>
      </w:r>
    </w:p>
    <w:p w14:paraId="603D9B96" w14:textId="77777777" w:rsidR="002B6076" w:rsidRDefault="00000000" w:rsidP="0023645B">
      <w:pPr>
        <w:pStyle w:val="SourceCode"/>
        <w:wordWrap/>
        <w:spacing w:afterLines="25" w:after="60" w:line="276" w:lineRule="auto"/>
      </w:pPr>
      <w:r>
        <w:rPr>
          <w:rStyle w:val="NormalTok"/>
        </w:rPr>
        <w:t xml:space="preserve">diffperc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(percent95))</w:t>
      </w:r>
    </w:p>
    <w:p w14:paraId="3686A0C9" w14:textId="77777777" w:rsidR="002B6076" w:rsidRDefault="00000000" w:rsidP="0023645B">
      <w:pPr>
        <w:pStyle w:val="FirstParagraph"/>
        <w:spacing w:afterLines="25" w:after="60" w:line="276" w:lineRule="auto"/>
      </w:pPr>
      <w:r>
        <w:t>Der Datensatz diffperc kann jetzt um die Differenzen innerhalb der Perzentile erweitert werden.</w:t>
      </w:r>
    </w:p>
    <w:p w14:paraId="21D1BE5F" w14:textId="77777777" w:rsidR="00614B88" w:rsidRDefault="00614B88" w:rsidP="0023645B">
      <w:pPr>
        <w:pStyle w:val="Textkrper"/>
        <w:spacing w:afterLines="25" w:after="60" w:line="276" w:lineRule="auto"/>
        <w:rPr>
          <w:ins w:id="162" w:author="Lasse Dauner" w:date="2025-02-06T00:10:00Z" w16du:dateUtc="2025-02-05T23:10:00Z"/>
          <w:b/>
          <w:bCs/>
        </w:rPr>
      </w:pPr>
    </w:p>
    <w:p w14:paraId="5E78B59E" w14:textId="77777777" w:rsidR="00614B88" w:rsidRDefault="00614B88" w:rsidP="0023645B">
      <w:pPr>
        <w:pStyle w:val="Textkrper"/>
        <w:spacing w:afterLines="25" w:after="60" w:line="276" w:lineRule="auto"/>
        <w:rPr>
          <w:ins w:id="163" w:author="Lasse Dauner" w:date="2025-02-06T00:10:00Z" w16du:dateUtc="2025-02-05T23:10:00Z"/>
          <w:b/>
          <w:bCs/>
        </w:rPr>
      </w:pPr>
    </w:p>
    <w:p w14:paraId="65D309F2" w14:textId="31211D95" w:rsidR="002B6076" w:rsidRDefault="00000000" w:rsidP="0023645B">
      <w:pPr>
        <w:pStyle w:val="Textkrper"/>
        <w:spacing w:afterLines="25" w:after="60" w:line="276" w:lineRule="auto"/>
      </w:pPr>
      <w:r>
        <w:rPr>
          <w:b/>
          <w:bCs/>
        </w:rPr>
        <w:lastRenderedPageBreak/>
        <w:t>Aufgabe</w:t>
      </w:r>
      <w:r>
        <w:t xml:space="preserve">: Führen Sie den Code mit </w:t>
      </w:r>
      <w:r>
        <w:rPr>
          <w:i/>
          <w:iCs/>
        </w:rPr>
        <w:t>check</w:t>
      </w:r>
      <w:r>
        <w:t xml:space="preserve"> aus.</w:t>
      </w:r>
    </w:p>
    <w:p w14:paraId="6C317B54" w14:textId="77777777" w:rsidR="002B6076" w:rsidRDefault="00000000" w:rsidP="0023645B">
      <w:pPr>
        <w:pStyle w:val="SourceCode"/>
        <w:wordWrap/>
        <w:spacing w:afterLines="25" w:after="60" w:line="276" w:lineRule="auto"/>
      </w:pPr>
      <w:r>
        <w:rPr>
          <w:rStyle w:val="NormalTok"/>
        </w:rPr>
        <w:t xml:space="preserve">diffperc </w:t>
      </w:r>
      <w:r>
        <w:rPr>
          <w:rStyle w:val="OtherTok"/>
        </w:rPr>
        <w:t>=</w:t>
      </w:r>
      <w:r>
        <w:rPr>
          <w:rStyle w:val="NormalTok"/>
        </w:rPr>
        <w:t xml:space="preserve"> diffperc </w:t>
      </w:r>
      <w:r>
        <w:rPr>
          <w:rStyle w:val="SpecialCharTok"/>
        </w:rPr>
        <w:t>%&gt;%</w:t>
      </w:r>
      <w:r>
        <w:br/>
      </w:r>
      <w:r>
        <w:rPr>
          <w:rStyle w:val="NormalTok"/>
        </w:rPr>
        <w:t xml:space="preserve">  </w:t>
      </w:r>
      <w:r>
        <w:rPr>
          <w:rStyle w:val="FunctionTok"/>
        </w:rPr>
        <w:t>mutate</w:t>
      </w:r>
      <w:r>
        <w:rPr>
          <w:rStyle w:val="NormalTok"/>
        </w:rPr>
        <w:t>(</w:t>
      </w:r>
      <w:r>
        <w:rPr>
          <w:rStyle w:val="StringTok"/>
        </w:rPr>
        <w:t>"percentile"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SpecialCharTok"/>
        </w:rPr>
        <w:t>:</w:t>
      </w:r>
      <w:r>
        <w:rPr>
          <w:rStyle w:val="DecValTok"/>
        </w:rPr>
        <w:t>100</w:t>
      </w:r>
      <w:r>
        <w:rPr>
          <w:rStyle w:val="NormalTok"/>
        </w:rPr>
        <w:t>),</w:t>
      </w:r>
      <w:r>
        <w:br/>
      </w:r>
      <w:r>
        <w:rPr>
          <w:rStyle w:val="NormalTok"/>
        </w:rPr>
        <w:t xml:space="preserve">         </w:t>
      </w:r>
      <w:r>
        <w:rPr>
          <w:rStyle w:val="StringTok"/>
        </w:rPr>
        <w:t>"diff96"</w:t>
      </w:r>
      <w:r>
        <w:rPr>
          <w:rStyle w:val="NormalTok"/>
        </w:rPr>
        <w:t xml:space="preserve"> </w:t>
      </w:r>
      <w:r>
        <w:rPr>
          <w:rStyle w:val="OtherTok"/>
        </w:rPr>
        <w:t>=</w:t>
      </w:r>
      <w:r>
        <w:rPr>
          <w:rStyle w:val="NormalTok"/>
        </w:rPr>
        <w:t xml:space="preserve"> percent96</w:t>
      </w:r>
      <w:r>
        <w:rPr>
          <w:rStyle w:val="SpecialCharTok"/>
        </w:rPr>
        <w:t>-</w:t>
      </w:r>
      <w:r>
        <w:rPr>
          <w:rStyle w:val="NormalTok"/>
        </w:rPr>
        <w:t>percent95,</w:t>
      </w:r>
      <w:r>
        <w:br/>
      </w:r>
      <w:r>
        <w:rPr>
          <w:rStyle w:val="NormalTok"/>
        </w:rPr>
        <w:t xml:space="preserve">         </w:t>
      </w:r>
      <w:r>
        <w:rPr>
          <w:rStyle w:val="StringTok"/>
        </w:rPr>
        <w:t>"diff97"</w:t>
      </w:r>
      <w:r>
        <w:rPr>
          <w:rStyle w:val="NormalTok"/>
        </w:rPr>
        <w:t xml:space="preserve"> </w:t>
      </w:r>
      <w:r>
        <w:rPr>
          <w:rStyle w:val="OtherTok"/>
        </w:rPr>
        <w:t>=</w:t>
      </w:r>
      <w:r>
        <w:rPr>
          <w:rStyle w:val="NormalTok"/>
        </w:rPr>
        <w:t xml:space="preserve"> percent97</w:t>
      </w:r>
      <w:r>
        <w:rPr>
          <w:rStyle w:val="SpecialCharTok"/>
        </w:rPr>
        <w:t>-</w:t>
      </w:r>
      <w:r>
        <w:rPr>
          <w:rStyle w:val="NormalTok"/>
        </w:rPr>
        <w:t>percent96,</w:t>
      </w:r>
      <w:r>
        <w:br/>
      </w:r>
      <w:r>
        <w:rPr>
          <w:rStyle w:val="NormalTok"/>
        </w:rPr>
        <w:t xml:space="preserve">         </w:t>
      </w:r>
      <w:r>
        <w:rPr>
          <w:rStyle w:val="StringTok"/>
        </w:rPr>
        <w:t>"diff98"</w:t>
      </w:r>
      <w:r>
        <w:rPr>
          <w:rStyle w:val="NormalTok"/>
        </w:rPr>
        <w:t xml:space="preserve"> </w:t>
      </w:r>
      <w:r>
        <w:rPr>
          <w:rStyle w:val="OtherTok"/>
        </w:rPr>
        <w:t>=</w:t>
      </w:r>
      <w:r>
        <w:rPr>
          <w:rStyle w:val="NormalTok"/>
        </w:rPr>
        <w:t xml:space="preserve"> percent98</w:t>
      </w:r>
      <w:r>
        <w:rPr>
          <w:rStyle w:val="SpecialCharTok"/>
        </w:rPr>
        <w:t>-</w:t>
      </w:r>
      <w:r>
        <w:rPr>
          <w:rStyle w:val="NormalTok"/>
        </w:rPr>
        <w:t>percent97,</w:t>
      </w:r>
      <w:r>
        <w:br/>
      </w:r>
      <w:r>
        <w:rPr>
          <w:rStyle w:val="NormalTok"/>
        </w:rPr>
        <w:t xml:space="preserve">         </w:t>
      </w:r>
      <w:r>
        <w:rPr>
          <w:rStyle w:val="StringTok"/>
        </w:rPr>
        <w:t>"diff99"</w:t>
      </w:r>
      <w:r>
        <w:rPr>
          <w:rStyle w:val="NormalTok"/>
        </w:rPr>
        <w:t xml:space="preserve"> </w:t>
      </w:r>
      <w:r>
        <w:rPr>
          <w:rStyle w:val="OtherTok"/>
        </w:rPr>
        <w:t>=</w:t>
      </w:r>
      <w:r>
        <w:rPr>
          <w:rStyle w:val="NormalTok"/>
        </w:rPr>
        <w:t xml:space="preserve"> percent99</w:t>
      </w:r>
      <w:r>
        <w:rPr>
          <w:rStyle w:val="SpecialCharTok"/>
        </w:rPr>
        <w:t>-</w:t>
      </w:r>
      <w:r>
        <w:rPr>
          <w:rStyle w:val="NormalTok"/>
        </w:rPr>
        <w:t>percent98,</w:t>
      </w:r>
      <w:r>
        <w:br/>
      </w:r>
      <w:r>
        <w:rPr>
          <w:rStyle w:val="NormalTok"/>
        </w:rPr>
        <w:t xml:space="preserve">         </w:t>
      </w:r>
      <w:r>
        <w:rPr>
          <w:rStyle w:val="StringTok"/>
        </w:rPr>
        <w:t>"diff00"</w:t>
      </w:r>
      <w:r>
        <w:rPr>
          <w:rStyle w:val="NormalTok"/>
        </w:rPr>
        <w:t xml:space="preserve"> </w:t>
      </w:r>
      <w:r>
        <w:rPr>
          <w:rStyle w:val="OtherTok"/>
        </w:rPr>
        <w:t>=</w:t>
      </w:r>
      <w:r>
        <w:rPr>
          <w:rStyle w:val="NormalTok"/>
        </w:rPr>
        <w:t xml:space="preserve"> percent00</w:t>
      </w:r>
      <w:r>
        <w:rPr>
          <w:rStyle w:val="SpecialCharTok"/>
        </w:rPr>
        <w:t>-</w:t>
      </w:r>
      <w:r>
        <w:rPr>
          <w:rStyle w:val="NormalTok"/>
        </w:rPr>
        <w:t>percent99,</w:t>
      </w:r>
      <w:r>
        <w:br/>
      </w:r>
      <w:r>
        <w:rPr>
          <w:rStyle w:val="NormalTok"/>
        </w:rPr>
        <w:t xml:space="preserve">         </w:t>
      </w:r>
      <w:r>
        <w:rPr>
          <w:rStyle w:val="StringTok"/>
        </w:rPr>
        <w:t>"diff01"</w:t>
      </w:r>
      <w:r>
        <w:rPr>
          <w:rStyle w:val="NormalTok"/>
        </w:rPr>
        <w:t xml:space="preserve"> </w:t>
      </w:r>
      <w:r>
        <w:rPr>
          <w:rStyle w:val="OtherTok"/>
        </w:rPr>
        <w:t>=</w:t>
      </w:r>
      <w:r>
        <w:rPr>
          <w:rStyle w:val="NormalTok"/>
        </w:rPr>
        <w:t xml:space="preserve"> percent01</w:t>
      </w:r>
      <w:r>
        <w:rPr>
          <w:rStyle w:val="SpecialCharTok"/>
        </w:rPr>
        <w:t>-</w:t>
      </w:r>
      <w:r>
        <w:rPr>
          <w:rStyle w:val="NormalTok"/>
        </w:rPr>
        <w:t>percent00,</w:t>
      </w:r>
      <w:r>
        <w:br/>
      </w:r>
      <w:r>
        <w:rPr>
          <w:rStyle w:val="NormalTok"/>
        </w:rPr>
        <w:t xml:space="preserve">         </w:t>
      </w:r>
      <w:r>
        <w:rPr>
          <w:rStyle w:val="StringTok"/>
        </w:rPr>
        <w:t>"diff02"</w:t>
      </w:r>
      <w:r>
        <w:rPr>
          <w:rStyle w:val="NormalTok"/>
        </w:rPr>
        <w:t xml:space="preserve"> </w:t>
      </w:r>
      <w:r>
        <w:rPr>
          <w:rStyle w:val="OtherTok"/>
        </w:rPr>
        <w:t>=</w:t>
      </w:r>
      <w:r>
        <w:rPr>
          <w:rStyle w:val="NormalTok"/>
        </w:rPr>
        <w:t xml:space="preserve"> percent02</w:t>
      </w:r>
      <w:r>
        <w:rPr>
          <w:rStyle w:val="SpecialCharTok"/>
        </w:rPr>
        <w:t>-</w:t>
      </w:r>
      <w:r>
        <w:rPr>
          <w:rStyle w:val="NormalTok"/>
        </w:rPr>
        <w:t>percent01)</w:t>
      </w:r>
    </w:p>
    <w:p w14:paraId="41552D5E" w14:textId="77777777" w:rsidR="002B6076" w:rsidRDefault="00000000" w:rsidP="0023645B">
      <w:pPr>
        <w:pStyle w:val="FirstParagraph"/>
        <w:spacing w:afterLines="25" w:after="60" w:line="276" w:lineRule="auto"/>
        <w:rPr>
          <w:ins w:id="164" w:author="Lasse Dauner" w:date="2025-02-06T00:10:00Z" w16du:dateUtc="2025-02-05T23:10:00Z"/>
        </w:rPr>
      </w:pPr>
      <w:r>
        <w:t>Für die Betrachtungsweise der Auswirkungen durch die Einführung des Mindestlohns sind zwei Differenzen von besonderer Bedeutung.</w:t>
      </w:r>
      <w:r>
        <w:br/>
        <w:t xml:space="preserve">Daher sollen die Änderung des Lohns im Jahr </w:t>
      </w:r>
      <w:r>
        <w:rPr>
          <w:b/>
          <w:bCs/>
        </w:rPr>
        <w:t>vor</w:t>
      </w:r>
      <w:r>
        <w:t xml:space="preserve"> der Einführung (</w:t>
      </w:r>
      <w:r>
        <w:rPr>
          <w:rStyle w:val="VerbatimChar"/>
        </w:rPr>
        <w:t>diff99</w:t>
      </w:r>
      <w:r>
        <w:t xml:space="preserve">) mit der Änderung im Jahr </w:t>
      </w:r>
      <w:r>
        <w:rPr>
          <w:b/>
          <w:bCs/>
        </w:rPr>
        <w:t>nach</w:t>
      </w:r>
      <w:r>
        <w:t xml:space="preserve"> der Einführung (</w:t>
      </w:r>
      <w:r>
        <w:rPr>
          <w:rStyle w:val="VerbatimChar"/>
        </w:rPr>
        <w:t>diff00</w:t>
      </w:r>
      <w:r>
        <w:t>) in einem Liniendiagramm gegenübergestellt werden.</w:t>
      </w:r>
    </w:p>
    <w:p w14:paraId="3036AE76" w14:textId="77777777" w:rsidR="00614B88" w:rsidRPr="00614B88" w:rsidRDefault="00614B88" w:rsidP="00614B88">
      <w:pPr>
        <w:pStyle w:val="Textkrper"/>
        <w:pPrChange w:id="165" w:author="Lasse Dauner" w:date="2025-02-06T00:10:00Z" w16du:dateUtc="2025-02-05T23:10:00Z">
          <w:pPr>
            <w:pStyle w:val="FirstParagraph"/>
            <w:spacing w:afterLines="25" w:after="60" w:line="276" w:lineRule="auto"/>
          </w:pPr>
        </w:pPrChange>
      </w:pPr>
    </w:p>
    <w:p w14:paraId="7BBA3FB1" w14:textId="77777777" w:rsidR="002B6076" w:rsidRDefault="00000000" w:rsidP="0023645B">
      <w:pPr>
        <w:pStyle w:val="SourceCode"/>
        <w:wordWrap/>
        <w:spacing w:afterLines="25" w:after="60" w:line="276" w:lineRule="auto"/>
      </w:pPr>
      <w:commentRangeStart w:id="166"/>
      <w:r>
        <w:rPr>
          <w:rStyle w:val="NormalTok"/>
        </w:rPr>
        <w:t>diffperc</w:t>
      </w:r>
      <w:commentRangeEnd w:id="166"/>
      <w:r w:rsidR="00614B88">
        <w:rPr>
          <w:rStyle w:val="Kommentarzeichen"/>
        </w:rPr>
        <w:commentReference w:id="166"/>
      </w:r>
      <w:r>
        <w:rPr>
          <w:rStyle w:val="NormalTok"/>
        </w:rPr>
        <w:t xml:space="preserve"> </w:t>
      </w:r>
      <w:r>
        <w:rPr>
          <w:rStyle w:val="OtherTok"/>
        </w:rPr>
        <w:t>=</w:t>
      </w:r>
      <w:r>
        <w:rPr>
          <w:rStyle w:val="NormalTok"/>
        </w:rPr>
        <w:t xml:space="preserve"> </w:t>
      </w:r>
      <w:r>
        <w:rPr>
          <w:rStyle w:val="FunctionTok"/>
        </w:rPr>
        <w:t>filter</w:t>
      </w:r>
      <w:r>
        <w:rPr>
          <w:rStyle w:val="NormalTok"/>
        </w:rPr>
        <w:t xml:space="preserve">(diffperc, percentile </w:t>
      </w:r>
      <w:r>
        <w:rPr>
          <w:rStyle w:val="SpecialCharTok"/>
        </w:rPr>
        <w:t>&lt;</w:t>
      </w:r>
      <w:r>
        <w:rPr>
          <w:rStyle w:val="NormalTok"/>
        </w:rPr>
        <w:t xml:space="preserve"> </w:t>
      </w:r>
      <w:r>
        <w:rPr>
          <w:rStyle w:val="DecValTok"/>
        </w:rPr>
        <w:t>76</w:t>
      </w:r>
      <w:r>
        <w:rPr>
          <w:rStyle w:val="NormalTok"/>
        </w:rPr>
        <w:t xml:space="preserve"> </w:t>
      </w:r>
      <w:r>
        <w:rPr>
          <w:rStyle w:val="SpecialCharTok"/>
        </w:rPr>
        <w:t>&amp;</w:t>
      </w:r>
      <w:r>
        <w:rPr>
          <w:rStyle w:val="NormalTok"/>
        </w:rPr>
        <w:t xml:space="preserve"> percentile </w:t>
      </w:r>
      <w:r>
        <w:rPr>
          <w:rStyle w:val="SpecialCharTok"/>
        </w:rPr>
        <w:t>&gt;</w:t>
      </w:r>
      <w:r>
        <w:rPr>
          <w:rStyle w:val="NormalTok"/>
        </w:rPr>
        <w:t xml:space="preserve"> </w:t>
      </w:r>
      <w:r>
        <w:rPr>
          <w:rStyle w:val="DecValTok"/>
        </w:rPr>
        <w:t>0</w:t>
      </w:r>
      <w:r>
        <w:rPr>
          <w:rStyle w:val="NormalTok"/>
        </w:rPr>
        <w:t>)</w:t>
      </w:r>
      <w:r>
        <w:br/>
      </w:r>
      <w:r>
        <w:rPr>
          <w:rStyle w:val="FunctionTok"/>
        </w:rPr>
        <w:t>ggplot</w:t>
      </w:r>
      <w:r>
        <w:rPr>
          <w:rStyle w:val="NormalTok"/>
        </w:rPr>
        <w:t>(diffperc)</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percentile, </w:t>
      </w:r>
      <w:r>
        <w:rPr>
          <w:rStyle w:val="AttributeTok"/>
        </w:rPr>
        <w:t>y =</w:t>
      </w:r>
      <w:r>
        <w:rPr>
          <w:rStyle w:val="NormalTok"/>
        </w:rPr>
        <w:t xml:space="preserve"> diff99), </w:t>
      </w:r>
      <w:r>
        <w:rPr>
          <w:rStyle w:val="AttributeTok"/>
        </w:rPr>
        <w:t>colour =</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percentile, </w:t>
      </w:r>
      <w:r>
        <w:rPr>
          <w:rStyle w:val="AttributeTok"/>
        </w:rPr>
        <w:t>y =</w:t>
      </w:r>
      <w:r>
        <w:rPr>
          <w:rStyle w:val="NormalTok"/>
        </w:rPr>
        <w:t xml:space="preserve"> diff00), </w:t>
      </w:r>
      <w:r>
        <w:rPr>
          <w:rStyle w:val="AttributeTok"/>
        </w:rPr>
        <w:t>colour =</w:t>
      </w:r>
      <w:r>
        <w:rPr>
          <w:rStyle w:val="NormalTok"/>
        </w:rPr>
        <w:t xml:space="preserve"> </w:t>
      </w:r>
      <w:r>
        <w:rPr>
          <w:rStyle w:val="StringTok"/>
        </w:rPr>
        <w:t>"red"</w:t>
      </w:r>
      <w:r>
        <w:rPr>
          <w:rStyle w:val="NormalTok"/>
        </w:rPr>
        <w:t xml:space="preserve">, </w:t>
      </w:r>
      <w:r>
        <w:rPr>
          <w:rStyle w:val="AttributeTok"/>
        </w:rPr>
        <w:t>linewidth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13</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50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"Perzentile der Ausgangsdurchschnittslöhne"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"Änderung des logarithmierten Durchschnittslohns"</w:t>
      </w:r>
      <w:r>
        <w:rPr>
          <w:rStyle w:val="NormalTok"/>
        </w:rPr>
        <w:t>)</w:t>
      </w:r>
    </w:p>
    <w:p w14:paraId="332A739F" w14:textId="77777777" w:rsidR="002B6076" w:rsidRDefault="00000000" w:rsidP="0023645B">
      <w:pPr>
        <w:pStyle w:val="FirstParagraph"/>
        <w:spacing w:afterLines="25" w:after="60" w:line="276" w:lineRule="auto"/>
      </w:pPr>
      <w:r>
        <w:rPr>
          <w:noProof/>
        </w:rPr>
        <w:lastRenderedPageBreak/>
        <w:drawing>
          <wp:inline distT="0" distB="0" distL="0" distR="0" wp14:anchorId="2B5E6997" wp14:editId="6005946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_output_solution_files/figure-docx/5_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EA25A39" w14:textId="47267531" w:rsidR="002B6076" w:rsidRDefault="00000000" w:rsidP="0023645B">
      <w:pPr>
        <w:pStyle w:val="Textkrper"/>
        <w:spacing w:afterLines="25" w:after="60" w:line="276" w:lineRule="auto"/>
      </w:pPr>
      <w:r>
        <w:t xml:space="preserve">Es wird deutlich, dass vorallem in den unteren 13 Perzentilen </w:t>
      </w:r>
      <w:ins w:id="167" w:author="Lasse Dauner" w:date="2025-02-06T00:11:00Z" w16du:dateUtc="2025-02-05T23:11:00Z">
        <w:r w:rsidR="00614B88">
          <w:t xml:space="preserve">(markiert durch die erste vertikale Linie) </w:t>
        </w:r>
      </w:ins>
      <w:r>
        <w:t>von der Mindestlohneinführung profitiert wird und die Unterschiede in der Lohnerhöhung am Größten sind.</w:t>
      </w:r>
    </w:p>
    <w:p w14:paraId="356C3724" w14:textId="77777777" w:rsidR="002B6076" w:rsidRDefault="00000000" w:rsidP="0023645B">
      <w:pPr>
        <w:pStyle w:val="Textkrper"/>
        <w:spacing w:afterLines="25" w:after="60" w:line="276" w:lineRule="auto"/>
      </w:pPr>
      <w:r>
        <w:t>Die graphische Veranschaulichung möchten wir auch technisch nachvollziehen.</w:t>
      </w:r>
      <w:r>
        <w:br/>
        <w:t>Erinnern wir uns hierfür zunächst an den theoretischen Zusammenhang von Gewinnmargen und Lohnerhöhungen:</w:t>
      </w:r>
    </w:p>
    <w:p w14:paraId="138C326D" w14:textId="77777777" w:rsidR="002B6076" w:rsidRDefault="00000000" w:rsidP="0023645B">
      <w:pPr>
        <w:pStyle w:val="Textkrper"/>
        <w:spacing w:afterLines="25" w:after="60" w:line="276" w:lineRule="auto"/>
      </w:pPr>
      <w:r>
        <w:t xml:space="preserve">Quiz: Wann kann ein negativer Einfluss auf die Gewinnmarge </w:t>
      </w:r>
      <m:oMath>
        <m:r>
          <w:rPr>
            <w:rFonts w:ascii="Cambria Math" w:hAnsi="Cambria Math"/>
          </w:rPr>
          <m:t>Δ</m:t>
        </m:r>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S</m:t>
                </m:r>
              </m:den>
            </m:f>
          </m:e>
        </m:d>
      </m:oMath>
      <w:r>
        <w:t xml:space="preserve"> entstehen?</w:t>
      </w:r>
    </w:p>
    <w:p w14:paraId="04774AFB" w14:textId="77777777" w:rsidR="002B6076" w:rsidRDefault="00000000" w:rsidP="0023645B">
      <w:pPr>
        <w:numPr>
          <w:ilvl w:val="0"/>
          <w:numId w:val="11"/>
        </w:numPr>
        <w:spacing w:afterLines="25" w:after="60" w:line="276" w:lineRule="auto"/>
      </w:pPr>
      <w:r>
        <w:t xml:space="preserve">Wenn der Mindestlohn höher als der bisherige Lohn ist, also </w:t>
      </w:r>
      <m:oMath>
        <m:r>
          <w:rPr>
            <w:rFonts w:ascii="Cambria Math" w:hAnsi="Cambria Math"/>
          </w:rPr>
          <m:t>ΔW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M</m:t>
        </m:r>
        <m:r>
          <m:rPr>
            <m:sty m:val="p"/>
          </m:rPr>
          <w:rPr>
            <w:rFonts w:ascii="Cambria Math" w:hAnsi="Cambria Math"/>
          </w:rPr>
          <m:t>&lt;</m:t>
        </m:r>
        <m:r>
          <w:rPr>
            <w:rFonts w:ascii="Cambria Math" w:hAnsi="Cambria Math"/>
          </w:rPr>
          <m:t>0</m:t>
        </m:r>
      </m:oMath>
      <w:r>
        <w:t xml:space="preserve"> [x]</w:t>
      </w:r>
    </w:p>
    <w:p w14:paraId="6F842851" w14:textId="77777777" w:rsidR="002B6076" w:rsidRDefault="00000000" w:rsidP="0023645B">
      <w:pPr>
        <w:numPr>
          <w:ilvl w:val="0"/>
          <w:numId w:val="11"/>
        </w:numPr>
        <w:spacing w:afterLines="25" w:after="60" w:line="276" w:lineRule="auto"/>
      </w:pPr>
      <w:r>
        <w:t xml:space="preserve">Wenn der Mindestlohn niedrier als der bisherige Lohn ist, also </w:t>
      </w:r>
      <m:oMath>
        <m:r>
          <w:rPr>
            <w:rFonts w:ascii="Cambria Math" w:hAnsi="Cambria Math"/>
          </w:rPr>
          <m:t>ΔW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M</m:t>
        </m:r>
        <m:r>
          <m:rPr>
            <m:sty m:val="p"/>
          </m:rPr>
          <w:rPr>
            <w:rFonts w:ascii="Cambria Math" w:hAnsi="Cambria Math"/>
          </w:rPr>
          <m:t>&gt;</m:t>
        </m:r>
        <m:r>
          <w:rPr>
            <w:rFonts w:ascii="Cambria Math" w:hAnsi="Cambria Math"/>
          </w:rPr>
          <m:t>0</m:t>
        </m:r>
      </m:oMath>
      <w:r>
        <w:t xml:space="preserve"> [ ]</w:t>
      </w:r>
    </w:p>
    <w:p w14:paraId="3C0BA0EA" w14:textId="77777777" w:rsidR="002B6076" w:rsidRDefault="00000000" w:rsidP="0023645B">
      <w:pPr>
        <w:pStyle w:val="FirstParagraph"/>
        <w:spacing w:afterLines="25" w:after="60" w:line="276" w:lineRule="auto"/>
      </w:pPr>
      <w:r>
        <w:t>Im Mittelpunkt der Mindestlohneinführung steht der Wert von 3.60 Pfund pro Stunde.</w:t>
      </w:r>
      <w:r>
        <w:br/>
        <w:t>Wir sollten also in unsere Treatmentgruppe jene Mitarbeiter einschließen, die vor der Mindestlohneinführung einen Lohn unter 3.60£ erhielten.</w:t>
      </w:r>
      <w:r>
        <w:br/>
        <w:t>Da unser Datensatz allerdings keine Daten zu jedem Arbeitnehmer enthält, müssen wir uns der Wahl der Treatmentgruppe nähern.</w:t>
      </w:r>
      <w:r>
        <w:br/>
        <w:t xml:space="preserve">Die Variable, die den Lohn innerhalb eines Unternehmens am Besten widerspiegelt ist hierbei </w:t>
      </w:r>
      <w:r>
        <w:rPr>
          <w:rStyle w:val="VerbatimChar"/>
        </w:rPr>
        <w:t>avwage</w:t>
      </w:r>
      <w:r>
        <w:t>, worüber sich auch im Artikel genähert wird.</w:t>
      </w:r>
    </w:p>
    <w:p w14:paraId="252903A8" w14:textId="77777777" w:rsidR="002B6076" w:rsidRDefault="00000000" w:rsidP="0023645B">
      <w:pPr>
        <w:pStyle w:val="Textkrper"/>
        <w:spacing w:afterLines="25" w:after="60" w:line="276" w:lineRule="auto"/>
      </w:pPr>
      <w:r>
        <w:t xml:space="preserve">Dabei werden alle Unternehmen mit einem durchschnittlichen Lohn kleiner gleich </w:t>
      </w:r>
      <w:r>
        <w:rPr>
          <w:b/>
          <w:bCs/>
        </w:rPr>
        <w:t>12,000£</w:t>
      </w:r>
      <w:r>
        <w:t xml:space="preserve"> in die Treatmentgruppe einsortiert.</w:t>
      </w:r>
      <w:r>
        <w:br/>
      </w:r>
      <w:r>
        <w:lastRenderedPageBreak/>
        <w:t xml:space="preserve">Um zu verstehen, warum sich für diesen Wert als Obergrenze entschieden wird ist es hilfreich, den Wert in Zusammenhang mit dem </w:t>
      </w:r>
      <w:r w:rsidRPr="00614B88">
        <w:rPr>
          <w:b/>
          <w:bCs/>
          <w:rPrChange w:id="168" w:author="Lasse Dauner" w:date="2025-02-06T00:12:00Z" w16du:dateUtc="2025-02-05T23:12:00Z">
            <w:rPr/>
          </w:rPrChange>
        </w:rPr>
        <w:t>Stundenlohn</w:t>
      </w:r>
      <w:r>
        <w:t xml:space="preserve"> zu bringen.</w:t>
      </w:r>
    </w:p>
    <w:p w14:paraId="317E04EC" w14:textId="77777777" w:rsidR="002B6076" w:rsidRDefault="00000000" w:rsidP="0023645B">
      <w:pPr>
        <w:pStyle w:val="Textkrper"/>
        <w:spacing w:afterLines="25" w:after="60" w:line="276" w:lineRule="auto"/>
      </w:pPr>
      <w:r>
        <w:t xml:space="preserve">Dazu soll zunächst der durchschnittliche Lohn aller Unternehmen aus der Treatmentgruppe in der Pre-Policy Periode im Jahr </w:t>
      </w:r>
      <w:r>
        <w:rPr>
          <w:b/>
          <w:bCs/>
        </w:rPr>
        <w:t>1999</w:t>
      </w:r>
      <w:r>
        <w:t xml:space="preserve"> ermittelt werden.</w:t>
      </w:r>
    </w:p>
    <w:p w14:paraId="4A8F90C0" w14:textId="022216CE" w:rsidR="002B6076" w:rsidRDefault="00000000" w:rsidP="0023645B">
      <w:pPr>
        <w:pStyle w:val="Textkrper"/>
        <w:spacing w:afterLines="25" w:after="60" w:line="276" w:lineRule="auto"/>
      </w:pPr>
      <w:r>
        <w:rPr>
          <w:b/>
          <w:bCs/>
        </w:rPr>
        <w:t>Aufgabe</w:t>
      </w:r>
      <w:r>
        <w:t xml:space="preserve">: Setzen Sie die passenden Werte in die Lücken ein. </w:t>
      </w:r>
      <w:ins w:id="169" w:author="Lasse Dauner" w:date="2025-02-06T00:12:00Z" w16du:dateUtc="2025-02-05T23:12:00Z">
        <w:r w:rsidR="00614B88">
          <w:br/>
        </w:r>
      </w:ins>
      <w:r>
        <w:rPr>
          <w:i/>
          <w:iCs/>
        </w:rPr>
        <w:t>Hinweis</w:t>
      </w:r>
      <w:r>
        <w:t xml:space="preserve">: </w:t>
      </w:r>
      <w:r>
        <w:rPr>
          <w:rStyle w:val="VerbatimChar"/>
        </w:rPr>
        <w:t>avwage</w:t>
      </w:r>
      <w:r>
        <w:t xml:space="preserve"> wird im Datensatz in 1000 Pfund angegeben</w:t>
      </w:r>
      <w:ins w:id="170" w:author="Lasse Dauner" w:date="2025-02-06T00:12:00Z" w16du:dateUtc="2025-02-05T23:12:00Z">
        <w:r w:rsidR="00614B88">
          <w:t>.</w:t>
        </w:r>
      </w:ins>
    </w:p>
    <w:p w14:paraId="00B0E661" w14:textId="77777777" w:rsidR="002B6076" w:rsidRDefault="00000000" w:rsidP="0023645B">
      <w:pPr>
        <w:pStyle w:val="SourceCode"/>
        <w:wordWrap/>
        <w:spacing w:afterLines="25" w:after="60" w:line="276" w:lineRule="auto"/>
      </w:pPr>
      <w:r>
        <w:rPr>
          <w:rStyle w:val="CommentTok"/>
        </w:rPr>
        <w:t># mean_treat = dat %&gt;%</w:t>
      </w:r>
      <w:r>
        <w:br/>
      </w:r>
      <w:r>
        <w:rPr>
          <w:rStyle w:val="CommentTok"/>
        </w:rPr>
        <w:t>#   filter(avwage &lt;= ___) %&gt;%</w:t>
      </w:r>
      <w:r>
        <w:br/>
      </w:r>
      <w:r>
        <w:rPr>
          <w:rStyle w:val="CommentTok"/>
        </w:rPr>
        <w:t>#   filter(year == ___) %&gt;%</w:t>
      </w:r>
      <w:r>
        <w:br/>
      </w:r>
      <w:r>
        <w:rPr>
          <w:rStyle w:val="CommentTok"/>
        </w:rPr>
        <w:t>#   summarise(round(mean(avwage)*1000,2))</w:t>
      </w:r>
      <w:r>
        <w:br/>
      </w:r>
      <w:r>
        <w:rPr>
          <w:rStyle w:val="CommentTok"/>
        </w:rPr>
        <w:t># mean_treat</w:t>
      </w:r>
      <w:r>
        <w:br/>
      </w:r>
      <w:r>
        <w:br/>
      </w:r>
      <w:r>
        <w:rPr>
          <w:rStyle w:val="NormalTok"/>
        </w:rPr>
        <w:t xml:space="preserve">mean_treat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(avwage </w:t>
      </w:r>
      <w:r>
        <w:rPr>
          <w:rStyle w:val="SpecialCharTok"/>
        </w:rPr>
        <w:t>&lt;=</w:t>
      </w:r>
      <w:r>
        <w:rPr>
          <w:rStyle w:val="NormalTok"/>
        </w:rPr>
        <w:t xml:space="preserve"> </w:t>
      </w:r>
      <w:r>
        <w:rPr>
          <w:rStyle w:val="DecValTok"/>
        </w:rPr>
        <w:t>12</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1999</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FunctionTok"/>
        </w:rPr>
        <w:t>round</w:t>
      </w:r>
      <w:r>
        <w:rPr>
          <w:rStyle w:val="NormalTok"/>
        </w:rPr>
        <w:t>(</w:t>
      </w:r>
      <w:r>
        <w:rPr>
          <w:rStyle w:val="FunctionTok"/>
        </w:rPr>
        <w:t>mean</w:t>
      </w:r>
      <w:r>
        <w:rPr>
          <w:rStyle w:val="NormalTok"/>
        </w:rPr>
        <w:t>(avwage)</w:t>
      </w:r>
      <w:r>
        <w:rPr>
          <w:rStyle w:val="SpecialCharTok"/>
        </w:rPr>
        <w:t>*</w:t>
      </w:r>
      <w:r>
        <w:rPr>
          <w:rStyle w:val="DecValTok"/>
        </w:rPr>
        <w:t>1000</w:t>
      </w:r>
      <w:r>
        <w:rPr>
          <w:rStyle w:val="NormalTok"/>
        </w:rPr>
        <w:t>,</w:t>
      </w:r>
      <w:r>
        <w:rPr>
          <w:rStyle w:val="DecValTok"/>
        </w:rPr>
        <w:t>2</w:t>
      </w:r>
      <w:r>
        <w:rPr>
          <w:rStyle w:val="NormalTok"/>
        </w:rPr>
        <w:t>))</w:t>
      </w:r>
      <w:r>
        <w:br/>
      </w:r>
      <w:r>
        <w:rPr>
          <w:rStyle w:val="NormalTok"/>
        </w:rPr>
        <w:t>mean_treat</w:t>
      </w:r>
    </w:p>
    <w:p w14:paraId="1D82B570" w14:textId="7C4C609E" w:rsidR="002B6076" w:rsidRDefault="00000000" w:rsidP="0023645B">
      <w:pPr>
        <w:pStyle w:val="SourceCode"/>
        <w:wordWrap/>
        <w:spacing w:afterLines="25" w:after="60" w:line="276" w:lineRule="auto"/>
      </w:pPr>
      <w:r>
        <w:rPr>
          <w:rStyle w:val="VerbatimChar"/>
        </w:rPr>
        <w:t>##   round</w:t>
      </w:r>
      <w:ins w:id="171" w:author="Lasse Dauner" w:date="2025-02-06T00:14:00Z">
        <w:r w:rsidR="00614B88" w:rsidRPr="00614B88">
          <w:rPr>
            <w:rFonts w:ascii="Consolas" w:hAnsi="Consolas"/>
            <w:sz w:val="22"/>
          </w:rPr>
          <w:t>(mean(avwage)*1000, 2)</w:t>
        </w:r>
      </w:ins>
      <w:del w:id="172" w:author="Lasse Dauner" w:date="2025-02-06T00:14:00Z" w16du:dateUtc="2025-02-05T23:14:00Z">
        <w:r w:rsidDel="00614B88">
          <w:rPr>
            <w:rStyle w:val="VerbatimChar"/>
          </w:rPr>
          <w:delText>.mean.avwage....1000..2.</w:delText>
        </w:r>
      </w:del>
      <w:r>
        <w:br/>
      </w:r>
      <w:r>
        <w:rPr>
          <w:rStyle w:val="VerbatimChar"/>
        </w:rPr>
        <w:t xml:space="preserve">## </w:t>
      </w:r>
      <w:del w:id="173" w:author="Lasse Dauner" w:date="2025-02-06T00:14:00Z" w16du:dateUtc="2025-02-05T23:14:00Z">
        <w:r w:rsidDel="00614B88">
          <w:rPr>
            <w:rStyle w:val="VerbatimChar"/>
          </w:rPr>
          <w:delText>1</w:delText>
        </w:r>
      </w:del>
      <w:r>
        <w:rPr>
          <w:rStyle w:val="VerbatimChar"/>
        </w:rPr>
        <w:t xml:space="preserve">                     </w:t>
      </w:r>
      <w:del w:id="174" w:author="Lasse Dauner" w:date="2025-02-06T00:14:00Z" w16du:dateUtc="2025-02-05T23:14:00Z">
        <w:r w:rsidRPr="00614B88" w:rsidDel="00614B88">
          <w:rPr>
            <w:rStyle w:val="VerbatimChar"/>
            <w:b/>
            <w:bCs/>
            <w:rPrChange w:id="175" w:author="Lasse Dauner" w:date="2025-02-06T00:14:00Z" w16du:dateUtc="2025-02-05T23:14:00Z">
              <w:rPr>
                <w:rStyle w:val="VerbatimChar"/>
              </w:rPr>
            </w:rPrChange>
          </w:rPr>
          <w:delText xml:space="preserve">  </w:delText>
        </w:r>
      </w:del>
      <w:r w:rsidRPr="00614B88">
        <w:rPr>
          <w:rStyle w:val="VerbatimChar"/>
          <w:b/>
          <w:bCs/>
          <w:rPrChange w:id="176" w:author="Lasse Dauner" w:date="2025-02-06T00:14:00Z" w16du:dateUtc="2025-02-05T23:14:00Z">
            <w:rPr>
              <w:rStyle w:val="VerbatimChar"/>
            </w:rPr>
          </w:rPrChange>
        </w:rPr>
        <w:t>7998.04</w:t>
      </w:r>
    </w:p>
    <w:p w14:paraId="3A7744E2" w14:textId="77777777" w:rsidR="002B6076" w:rsidRDefault="00000000" w:rsidP="0023645B">
      <w:pPr>
        <w:pStyle w:val="FirstParagraph"/>
        <w:spacing w:afterLines="25" w:after="60" w:line="276" w:lineRule="auto"/>
      </w:pPr>
      <w:r>
        <w:t>Dieser Wert gibt den durchschnittlichen Jahreslohn der Treatmentgruppe wieder.</w:t>
      </w:r>
      <w:r>
        <w:br/>
        <w:t>Um nun auf den Stundenlohn zu kommen, müssen wir ermitteln, in welchem Bereich sich die Jahresarbeitszeit im Geschäftsjahr mit dem Ende in 1999 befindet.</w:t>
      </w:r>
    </w:p>
    <w:p w14:paraId="0C9A641D" w14:textId="77777777" w:rsidR="002B6076" w:rsidRDefault="00000000" w:rsidP="0023645B">
      <w:pPr>
        <w:pStyle w:val="Textkrper"/>
        <w:spacing w:afterLines="25" w:after="60" w:line="276" w:lineRule="auto"/>
      </w:pPr>
      <w:r>
        <w:t xml:space="preserve">Daten aus dem </w:t>
      </w:r>
      <w:commentRangeStart w:id="177"/>
      <w:r w:rsidR="002B6076">
        <w:fldChar w:fldCharType="begin"/>
      </w:r>
      <w:r w:rsidR="002B6076">
        <w:instrText>HYPERLINK "https://doi.org/10.1787/empl_outlook-2002-en" \h</w:instrText>
      </w:r>
      <w:r w:rsidR="002B6076">
        <w:fldChar w:fldCharType="separate"/>
      </w:r>
      <w:r w:rsidR="002B6076">
        <w:rPr>
          <w:rStyle w:val="Hyperlink"/>
        </w:rPr>
        <w:t>OECD Employment Outlook 2002</w:t>
      </w:r>
      <w:r w:rsidR="002B6076">
        <w:fldChar w:fldCharType="end"/>
      </w:r>
      <w:commentRangeEnd w:id="177"/>
      <w:r w:rsidR="00614B88">
        <w:rPr>
          <w:rStyle w:val="Kommentarzeichen"/>
          <w:rFonts w:asciiTheme="minorHAnsi" w:hAnsiTheme="minorHAnsi"/>
        </w:rPr>
        <w:commentReference w:id="177"/>
      </w:r>
      <w:r>
        <w:t xml:space="preserve"> zeigen, dass die durchschnittliche Jahresarbeitszeit 1998 bei </w:t>
      </w:r>
      <w:r>
        <w:rPr>
          <w:b/>
          <w:bCs/>
        </w:rPr>
        <w:t>1731 Stunden</w:t>
      </w:r>
      <w:r>
        <w:t xml:space="preserve"> und 1999 bei </w:t>
      </w:r>
      <w:r>
        <w:rPr>
          <w:b/>
          <w:bCs/>
        </w:rPr>
        <w:t>1719 Stunden</w:t>
      </w:r>
      <w:r>
        <w:t xml:space="preserve"> liegt.</w:t>
      </w:r>
      <w:r>
        <w:br/>
        <w:t>Dabei werden alle Beschäftigten gleichermaßen berücksichtigt, unabhängig von der Art der Anstellung.</w:t>
      </w:r>
    </w:p>
    <w:p w14:paraId="19FF6BC7" w14:textId="77777777" w:rsidR="002B6076" w:rsidRDefault="00000000" w:rsidP="0023645B">
      <w:pPr>
        <w:pStyle w:val="Textkrper"/>
        <w:spacing w:afterLines="25" w:after="60" w:line="276" w:lineRule="auto"/>
      </w:pPr>
      <w:r>
        <w:t>Daraus können wir folgende Jahresarbeitszeit abschätzen, wobei wir approximiert die Daten aus den Jahren 1998 und 1999 verwenden:</w:t>
      </w:r>
    </w:p>
    <w:p w14:paraId="76D67074" w14:textId="77777777" w:rsidR="002B6076" w:rsidRDefault="00000000" w:rsidP="0023645B">
      <w:pPr>
        <w:pStyle w:val="Textkrper"/>
        <w:spacing w:afterLines="25" w:after="60" w:line="276" w:lineRule="auto"/>
      </w:pPr>
      <w:r>
        <w:rPr>
          <w:b/>
          <w:bCs/>
        </w:rPr>
        <w:t>Aufgabe</w:t>
      </w:r>
      <w:r>
        <w:t xml:space="preserve">: Summieren Sie anteilsmäßig 3/4 der durchschnittlichen Arbeitszeit aus dem Jahr </w:t>
      </w:r>
      <w:r>
        <w:rPr>
          <w:b/>
          <w:bCs/>
        </w:rPr>
        <w:t>1998</w:t>
      </w:r>
      <w:r>
        <w:t xml:space="preserve"> und 1/4 aus dem Jahr </w:t>
      </w:r>
      <w:r>
        <w:rPr>
          <w:b/>
          <w:bCs/>
        </w:rPr>
        <w:t>1999</w:t>
      </w:r>
      <w:r>
        <w:t xml:space="preserve"> und speichern den Wert in der entsprechenden Variablen.</w:t>
      </w:r>
    </w:p>
    <w:p w14:paraId="1BA51711" w14:textId="77777777" w:rsidR="002B6076" w:rsidRDefault="00000000" w:rsidP="0023645B">
      <w:pPr>
        <w:pStyle w:val="SourceCode"/>
        <w:wordWrap/>
        <w:spacing w:afterLines="25" w:after="60" w:line="276" w:lineRule="auto"/>
      </w:pPr>
      <w:r>
        <w:rPr>
          <w:rStyle w:val="CommentTok"/>
        </w:rPr>
        <w:t># annual_hours = 0.75*___ + 0.25*___</w:t>
      </w:r>
      <w:r>
        <w:br/>
      </w:r>
      <w:r>
        <w:br/>
      </w:r>
      <w:r>
        <w:rPr>
          <w:rStyle w:val="NormalTok"/>
        </w:rPr>
        <w:t xml:space="preserve">annual_hours </w:t>
      </w:r>
      <w:r>
        <w:rPr>
          <w:rStyle w:val="OtherTok"/>
        </w:rPr>
        <w:t>=</w:t>
      </w:r>
      <w:r>
        <w:rPr>
          <w:rStyle w:val="NormalTok"/>
        </w:rPr>
        <w:t xml:space="preserve"> </w:t>
      </w:r>
      <w:r>
        <w:rPr>
          <w:rStyle w:val="FloatTok"/>
        </w:rPr>
        <w:t>0.75</w:t>
      </w:r>
      <w:r>
        <w:rPr>
          <w:rStyle w:val="SpecialCharTok"/>
        </w:rPr>
        <w:t>*</w:t>
      </w:r>
      <w:r>
        <w:rPr>
          <w:rStyle w:val="DecValTok"/>
        </w:rPr>
        <w:t>1731</w:t>
      </w:r>
      <w:r>
        <w:rPr>
          <w:rStyle w:val="NormalTok"/>
        </w:rPr>
        <w:t xml:space="preserve"> </w:t>
      </w:r>
      <w:r>
        <w:rPr>
          <w:rStyle w:val="SpecialCharTok"/>
        </w:rPr>
        <w:t>+</w:t>
      </w:r>
      <w:r>
        <w:rPr>
          <w:rStyle w:val="NormalTok"/>
        </w:rPr>
        <w:t xml:space="preserve"> </w:t>
      </w:r>
      <w:r>
        <w:rPr>
          <w:rStyle w:val="FloatTok"/>
        </w:rPr>
        <w:t>0.25</w:t>
      </w:r>
      <w:r>
        <w:rPr>
          <w:rStyle w:val="SpecialCharTok"/>
        </w:rPr>
        <w:t>*</w:t>
      </w:r>
      <w:r>
        <w:rPr>
          <w:rStyle w:val="DecValTok"/>
        </w:rPr>
        <w:t>1719</w:t>
      </w:r>
    </w:p>
    <w:p w14:paraId="2772A3A5" w14:textId="77777777" w:rsidR="002B6076" w:rsidRDefault="00000000" w:rsidP="0023645B">
      <w:pPr>
        <w:pStyle w:val="FirstParagraph"/>
        <w:spacing w:afterLines="25" w:after="60" w:line="276" w:lineRule="auto"/>
      </w:pPr>
      <w:r>
        <w:t>Nun haben wir den genäherten Wert, wollen ihn allerdings auf eine Vollzeitbeschäftigung anwenden.</w:t>
      </w:r>
    </w:p>
    <w:p w14:paraId="73FCBAD1" w14:textId="367D1655" w:rsidR="002B6076" w:rsidRDefault="00000000" w:rsidP="0023645B">
      <w:pPr>
        <w:pStyle w:val="Textkrper"/>
        <w:spacing w:afterLines="25" w:after="60" w:line="276" w:lineRule="auto"/>
      </w:pPr>
      <w:r>
        <w:rPr>
          <w:b/>
          <w:bCs/>
        </w:rPr>
        <w:lastRenderedPageBreak/>
        <w:t>Aufgabe:</w:t>
      </w:r>
      <w:ins w:id="178" w:author="Lasse Dauner" w:date="2025-02-06T00:15:00Z" w16du:dateUtc="2025-02-05T23:15:00Z">
        <w:r w:rsidR="00614B88">
          <w:rPr>
            <w:b/>
            <w:bCs/>
          </w:rPr>
          <w:t xml:space="preserve"> </w:t>
        </w:r>
      </w:ins>
      <w:r>
        <w:t>Ermitteln Sie den Anteil an Teilzeitarbeitern (</w:t>
      </w:r>
      <w:r>
        <w:rPr>
          <w:rStyle w:val="VerbatimChar"/>
        </w:rPr>
        <w:t>ptwk</w:t>
      </w:r>
      <w:r>
        <w:t xml:space="preserve">) in unserem Datensatz </w:t>
      </w:r>
      <w:r>
        <w:rPr>
          <w:rStyle w:val="VerbatimChar"/>
        </w:rPr>
        <w:t>dat</w:t>
      </w:r>
      <w:r>
        <w:t>.</w:t>
      </w:r>
      <w:r>
        <w:br/>
        <w:t>(</w:t>
      </w:r>
      <w:r>
        <w:rPr>
          <w:i/>
          <w:iCs/>
        </w:rPr>
        <w:t>Hinweis</w:t>
      </w:r>
      <w:r>
        <w:t xml:space="preserve">: Da es immer sein kann, dass Daten nicht vollständig sind, fügen wir </w:t>
      </w:r>
      <w:r>
        <w:rPr>
          <w:rStyle w:val="VerbatimChar"/>
        </w:rPr>
        <w:t>na.rm = TRUE</w:t>
      </w:r>
      <w:r>
        <w:t xml:space="preserve"> hinzu, um fehlende Einträge bei der Berechnung zu ignorieren.)</w:t>
      </w:r>
    </w:p>
    <w:p w14:paraId="4197E7E0" w14:textId="77777777" w:rsidR="002B6076" w:rsidRDefault="00000000" w:rsidP="0023645B">
      <w:pPr>
        <w:pStyle w:val="SourceCode"/>
        <w:wordWrap/>
        <w:spacing w:afterLines="25" w:after="60" w:line="276" w:lineRule="auto"/>
      </w:pPr>
      <w:r>
        <w:rPr>
          <w:rStyle w:val="CommentTok"/>
        </w:rPr>
        <w:t># ptwk_share = mean(___, na.rm = TRUE)</w:t>
      </w:r>
      <w:r>
        <w:br/>
      </w:r>
      <w:r>
        <w:rPr>
          <w:rStyle w:val="CommentTok"/>
        </w:rPr>
        <w:t># ptwk_share</w:t>
      </w:r>
      <w:r>
        <w:br/>
      </w:r>
      <w:r>
        <w:br/>
      </w:r>
      <w:r>
        <w:rPr>
          <w:rStyle w:val="NormalTok"/>
        </w:rPr>
        <w:t xml:space="preserve">ptwk_share </w:t>
      </w:r>
      <w:r>
        <w:rPr>
          <w:rStyle w:val="OtherTok"/>
        </w:rPr>
        <w:t>=</w:t>
      </w:r>
      <w:r>
        <w:rPr>
          <w:rStyle w:val="NormalTok"/>
        </w:rPr>
        <w:t xml:space="preserve"> </w:t>
      </w:r>
      <w:r>
        <w:rPr>
          <w:rStyle w:val="FunctionTok"/>
        </w:rPr>
        <w:t>mean</w:t>
      </w:r>
      <w:r>
        <w:rPr>
          <w:rStyle w:val="NormalTok"/>
        </w:rPr>
        <w:t>(dat</w:t>
      </w:r>
      <w:r>
        <w:rPr>
          <w:rStyle w:val="SpecialCharTok"/>
        </w:rPr>
        <w:t>$</w:t>
      </w:r>
      <w:r>
        <w:rPr>
          <w:rStyle w:val="NormalTok"/>
        </w:rPr>
        <w:t xml:space="preserve">ptwk, </w:t>
      </w:r>
      <w:r>
        <w:rPr>
          <w:rStyle w:val="AttributeTok"/>
        </w:rPr>
        <w:t>na.rm =</w:t>
      </w:r>
      <w:r>
        <w:rPr>
          <w:rStyle w:val="NormalTok"/>
        </w:rPr>
        <w:t xml:space="preserve"> </w:t>
      </w:r>
      <w:r>
        <w:rPr>
          <w:rStyle w:val="ConstantTok"/>
        </w:rPr>
        <w:t>TRUE</w:t>
      </w:r>
      <w:r>
        <w:rPr>
          <w:rStyle w:val="NormalTok"/>
        </w:rPr>
        <w:t>)</w:t>
      </w:r>
      <w:r>
        <w:br/>
      </w:r>
      <w:r>
        <w:rPr>
          <w:rStyle w:val="NormalTok"/>
        </w:rPr>
        <w:t>ptwk_share</w:t>
      </w:r>
    </w:p>
    <w:p w14:paraId="7BA75144" w14:textId="77777777" w:rsidR="002B6076" w:rsidRDefault="00000000" w:rsidP="0023645B">
      <w:pPr>
        <w:pStyle w:val="SourceCode"/>
        <w:wordWrap/>
        <w:spacing w:afterLines="25" w:after="60" w:line="276" w:lineRule="auto"/>
      </w:pPr>
      <w:r>
        <w:rPr>
          <w:rStyle w:val="VerbatimChar"/>
        </w:rPr>
        <w:t>## [1] 0.1643418</w:t>
      </w:r>
    </w:p>
    <w:p w14:paraId="5CE59630" w14:textId="77777777" w:rsidR="002B6076" w:rsidRDefault="00000000" w:rsidP="0023645B">
      <w:pPr>
        <w:pStyle w:val="FirstParagraph"/>
        <w:spacing w:afterLines="25" w:after="60" w:line="276" w:lineRule="auto"/>
      </w:pPr>
      <w:r>
        <w:t>Der Anteil an Teilzeitarbeitern beträgt in unserem Datensatz ca. 16.4%.</w:t>
      </w:r>
      <w:r>
        <w:br/>
        <w:t>Um eine imaginäre Vollzeitbeschäftigung darzustellen, verdoppeln wir jene Jahresarbeitszeiten der Teilzeitarbeiter und fügen diese der bereits errechneten durchschnittlichen Jahresarbeitszeit hinzu.</w:t>
      </w:r>
    </w:p>
    <w:p w14:paraId="6EBF8C45" w14:textId="77777777" w:rsidR="002B6076" w:rsidRDefault="00000000" w:rsidP="0023645B">
      <w:pPr>
        <w:pStyle w:val="Textkrper"/>
        <w:spacing w:afterLines="25" w:after="60" w:line="276" w:lineRule="auto"/>
      </w:pPr>
      <w:r>
        <w:rPr>
          <w:b/>
          <w:bCs/>
        </w:rPr>
        <w:t>Aufgabe:</w:t>
      </w:r>
      <w:r>
        <w:t xml:space="preserve"> Lassen Sie sich die approximierte durchschnittliche Jahresarbeitszeit mittels </w:t>
      </w:r>
      <w:r>
        <w:rPr>
          <w:i/>
          <w:iCs/>
        </w:rPr>
        <w:t>check</w:t>
      </w:r>
      <w:r>
        <w:t xml:space="preserve"> ausgeben.</w:t>
      </w:r>
    </w:p>
    <w:p w14:paraId="4575354B" w14:textId="77777777" w:rsidR="002B6076" w:rsidRDefault="00000000" w:rsidP="0023645B">
      <w:pPr>
        <w:pStyle w:val="SourceCode"/>
        <w:wordWrap/>
        <w:spacing w:afterLines="25" w:after="60" w:line="276" w:lineRule="auto"/>
      </w:pPr>
      <w:r>
        <w:rPr>
          <w:rStyle w:val="NormalTok"/>
        </w:rPr>
        <w:t xml:space="preserve">annual_hours </w:t>
      </w:r>
      <w:r>
        <w:rPr>
          <w:rStyle w:val="OtherTok"/>
        </w:rPr>
        <w:t>=</w:t>
      </w:r>
      <w:r>
        <w:rPr>
          <w:rStyle w:val="NormalTok"/>
        </w:rPr>
        <w:t xml:space="preserve"> annual_hours </w:t>
      </w:r>
      <w:r>
        <w:rPr>
          <w:rStyle w:val="SpecialCharTok"/>
        </w:rPr>
        <w:t>+</w:t>
      </w:r>
      <w:r>
        <w:rPr>
          <w:rStyle w:val="NormalTok"/>
        </w:rPr>
        <w:t xml:space="preserve"> ptwk_share </w:t>
      </w:r>
      <w:r>
        <w:rPr>
          <w:rStyle w:val="SpecialCharTok"/>
        </w:rPr>
        <w:t>*</w:t>
      </w:r>
      <w:r>
        <w:rPr>
          <w:rStyle w:val="NormalTok"/>
        </w:rPr>
        <w:t xml:space="preserve"> annual_hours</w:t>
      </w:r>
      <w:r>
        <w:br/>
      </w:r>
      <w:r>
        <w:br/>
      </w:r>
      <w:r>
        <w:rPr>
          <w:rStyle w:val="NormalTok"/>
        </w:rPr>
        <w:t>annual_hours</w:t>
      </w:r>
    </w:p>
    <w:p w14:paraId="3C8A4C66" w14:textId="77777777" w:rsidR="002B6076" w:rsidRDefault="00000000" w:rsidP="0023645B">
      <w:pPr>
        <w:pStyle w:val="SourceCode"/>
        <w:wordWrap/>
        <w:spacing w:afterLines="25" w:after="60" w:line="276" w:lineRule="auto"/>
      </w:pPr>
      <w:r>
        <w:rPr>
          <w:rStyle w:val="VerbatimChar"/>
        </w:rPr>
        <w:t>## [1] 2011.983</w:t>
      </w:r>
    </w:p>
    <w:p w14:paraId="20A1A9D7" w14:textId="77777777" w:rsidR="002B6076" w:rsidRDefault="00000000" w:rsidP="0023645B">
      <w:pPr>
        <w:pStyle w:val="FirstParagraph"/>
        <w:spacing w:afterLines="25" w:after="60" w:line="276" w:lineRule="auto"/>
      </w:pPr>
      <w:r>
        <w:t>Nun können wir den durchschnittlichen Stundenlohn innerhalb der Treatmentgruppe darstellen.</w:t>
      </w:r>
    </w:p>
    <w:p w14:paraId="74FD6D33" w14:textId="77777777" w:rsidR="002B6076" w:rsidRDefault="00000000" w:rsidP="0023645B">
      <w:pPr>
        <w:pStyle w:val="Textkrper"/>
        <w:spacing w:afterLines="25" w:after="60" w:line="276" w:lineRule="auto"/>
      </w:pPr>
      <w:r>
        <w:rPr>
          <w:b/>
          <w:bCs/>
        </w:rPr>
        <w:t>Aufgabe:</w:t>
      </w:r>
      <w:r>
        <w:t xml:space="preserve"> Berechnen Sie den durchschnittlichen Stundenlohn der Treatmentgruppe.</w:t>
      </w:r>
    </w:p>
    <w:p w14:paraId="39534466" w14:textId="77777777" w:rsidR="002B6076" w:rsidRDefault="00000000" w:rsidP="0023645B">
      <w:pPr>
        <w:pStyle w:val="SourceCode"/>
        <w:wordWrap/>
        <w:spacing w:afterLines="25" w:after="60" w:line="276" w:lineRule="auto"/>
      </w:pPr>
      <w:r>
        <w:rPr>
          <w:rStyle w:val="CommentTok"/>
        </w:rPr>
        <w:t># treat_wage_hour = mean_treat / ___</w:t>
      </w:r>
      <w:r>
        <w:br/>
      </w:r>
      <w:r>
        <w:rPr>
          <w:rStyle w:val="CommentTok"/>
        </w:rPr>
        <w:t># treat_wage_hour</w:t>
      </w:r>
      <w:r>
        <w:br/>
      </w:r>
      <w:r>
        <w:br/>
      </w:r>
      <w:r>
        <w:rPr>
          <w:rStyle w:val="NormalTok"/>
        </w:rPr>
        <w:t xml:space="preserve">treat_wage_hour </w:t>
      </w:r>
      <w:r>
        <w:rPr>
          <w:rStyle w:val="OtherTok"/>
        </w:rPr>
        <w:t>=</w:t>
      </w:r>
      <w:r>
        <w:rPr>
          <w:rStyle w:val="NormalTok"/>
        </w:rPr>
        <w:t xml:space="preserve"> mean_treat </w:t>
      </w:r>
      <w:r>
        <w:rPr>
          <w:rStyle w:val="SpecialCharTok"/>
        </w:rPr>
        <w:t>/</w:t>
      </w:r>
      <w:r>
        <w:rPr>
          <w:rStyle w:val="NormalTok"/>
        </w:rPr>
        <w:t xml:space="preserve"> annual_hours</w:t>
      </w:r>
      <w:r>
        <w:br/>
      </w:r>
      <w:r>
        <w:rPr>
          <w:rStyle w:val="NormalTok"/>
        </w:rPr>
        <w:t>treat_wage_hour</w:t>
      </w:r>
    </w:p>
    <w:p w14:paraId="4A73D518" w14:textId="4AA4CF6B" w:rsidR="002B6076" w:rsidRDefault="00000000" w:rsidP="0023645B">
      <w:pPr>
        <w:pStyle w:val="SourceCode"/>
        <w:wordWrap/>
        <w:spacing w:afterLines="25" w:after="60" w:line="276" w:lineRule="auto"/>
      </w:pPr>
      <w:r>
        <w:rPr>
          <w:rStyle w:val="VerbatimChar"/>
        </w:rPr>
        <w:t xml:space="preserve">##   </w:t>
      </w:r>
      <w:ins w:id="179" w:author="Lasse Dauner" w:date="2025-02-06T00:16:00Z" w16du:dateUtc="2025-02-05T23:16:00Z">
        <w:r w:rsidR="00614B88">
          <w:rPr>
            <w:rStyle w:val="VerbatimChar"/>
          </w:rPr>
          <w:t>round</w:t>
        </w:r>
        <w:r w:rsidR="00614B88" w:rsidRPr="00614B88">
          <w:rPr>
            <w:rFonts w:ascii="Consolas" w:hAnsi="Consolas"/>
            <w:sz w:val="22"/>
          </w:rPr>
          <w:t>(mean(avwage)*1000, 2)</w:t>
        </w:r>
      </w:ins>
      <w:del w:id="180" w:author="Lasse Dauner" w:date="2025-02-06T00:16:00Z" w16du:dateUtc="2025-02-05T23:16:00Z">
        <w:r w:rsidDel="00614B88">
          <w:rPr>
            <w:rStyle w:val="VerbatimChar"/>
          </w:rPr>
          <w:delText>round.mean.avwage....1000..2.</w:delText>
        </w:r>
      </w:del>
      <w:r>
        <w:br/>
      </w:r>
      <w:r>
        <w:rPr>
          <w:rStyle w:val="VerbatimChar"/>
        </w:rPr>
        <w:t xml:space="preserve">## </w:t>
      </w:r>
      <w:del w:id="181" w:author="Lasse Dauner" w:date="2025-02-06T00:16:00Z" w16du:dateUtc="2025-02-05T23:16:00Z">
        <w:r w:rsidDel="00614B88">
          <w:rPr>
            <w:rStyle w:val="VerbatimChar"/>
          </w:rPr>
          <w:delText>1</w:delText>
        </w:r>
      </w:del>
      <w:r>
        <w:rPr>
          <w:rStyle w:val="VerbatimChar"/>
        </w:rPr>
        <w:t xml:space="preserve">                       </w:t>
      </w:r>
      <w:del w:id="182" w:author="Lasse Dauner" w:date="2025-02-06T00:16:00Z" w16du:dateUtc="2025-02-05T23:16:00Z">
        <w:r w:rsidRPr="00614B88" w:rsidDel="00614B88">
          <w:rPr>
            <w:rStyle w:val="VerbatimChar"/>
            <w:b/>
            <w:bCs/>
            <w:rPrChange w:id="183" w:author="Lasse Dauner" w:date="2025-02-06T00:16:00Z" w16du:dateUtc="2025-02-05T23:16:00Z">
              <w:rPr>
                <w:rStyle w:val="VerbatimChar"/>
              </w:rPr>
            </w:rPrChange>
          </w:rPr>
          <w:delText xml:space="preserve"> </w:delText>
        </w:r>
      </w:del>
      <w:r w:rsidRPr="00614B88">
        <w:rPr>
          <w:rStyle w:val="VerbatimChar"/>
          <w:b/>
          <w:bCs/>
          <w:rPrChange w:id="184" w:author="Lasse Dauner" w:date="2025-02-06T00:16:00Z" w16du:dateUtc="2025-02-05T23:16:00Z">
            <w:rPr>
              <w:rStyle w:val="VerbatimChar"/>
            </w:rPr>
          </w:rPrChange>
        </w:rPr>
        <w:t>3.9752</w:t>
      </w:r>
    </w:p>
    <w:p w14:paraId="58C2E3F7" w14:textId="79EB350C" w:rsidR="002B6076" w:rsidRDefault="00000000" w:rsidP="0023645B">
      <w:pPr>
        <w:pStyle w:val="FirstParagraph"/>
        <w:spacing w:afterLines="25" w:after="60" w:line="276" w:lineRule="auto"/>
      </w:pPr>
      <w:r>
        <w:t>Mit dieser Näherung kommt man in die Nähe des Mindestlohns. Dennoch ist dies auch mit Vorsicht zu genießen.</w:t>
      </w:r>
      <w:r>
        <w:br/>
        <w:t>Da die Wahl der Treatmentgruppe auf Durchschnittslöhne eines gesamten Unternehmens beruht, können große Ausreißer das Ergebnis beeinflussen.</w:t>
      </w:r>
      <w:r>
        <w:br/>
        <w:t>Unsere Näherung beruht auf mehreren Annahmen, die nicht vollumfänglich belegt werden können.</w:t>
      </w:r>
      <w:ins w:id="185" w:author="Lasse Dauner" w:date="2025-02-06T00:16:00Z" w16du:dateUtc="2025-02-05T23:16:00Z">
        <w:r w:rsidR="00614B88">
          <w:t xml:space="preserve"> </w:t>
        </w:r>
      </w:ins>
      <w:del w:id="186" w:author="Lasse Dauner" w:date="2025-02-06T00:16:00Z" w16du:dateUtc="2025-02-05T23:16:00Z">
        <w:r w:rsidDel="00614B88">
          <w:br/>
        </w:r>
      </w:del>
      <w:r>
        <w:t>Nicht alle vom Mindestlohn profitierenden Arbeitnehmer werden in der Treatmentgruppe abgebildet.</w:t>
      </w:r>
      <w:r>
        <w:br/>
        <w:t>Dennoch kommen die Autoren zu dem Schluss, dass mit 87% jener Arbeitnehmer Teil der Treatmentgruppe sind.</w:t>
      </w:r>
      <w:r>
        <w:br/>
      </w:r>
      <w:r>
        <w:rPr>
          <w:i/>
          <w:iCs/>
        </w:rPr>
        <w:t>(vgl. Draca et al., S. 137f.)</w:t>
      </w:r>
    </w:p>
    <w:p w14:paraId="47B06A4C" w14:textId="77777777" w:rsidR="002B6076" w:rsidRDefault="00000000" w:rsidP="0023645B">
      <w:pPr>
        <w:pStyle w:val="Textkrper"/>
        <w:spacing w:afterLines="25" w:after="60" w:line="276" w:lineRule="auto"/>
        <w:rPr>
          <w:ins w:id="187" w:author="Lasse Dauner" w:date="2025-02-06T00:17:00Z" w16du:dateUtc="2025-02-05T23:17:00Z"/>
        </w:rPr>
      </w:pPr>
      <w:r>
        <w:lastRenderedPageBreak/>
        <w:t>Nun haben wir im ersten Schritt die Gruppen und Perioden definiert. Als nächstes werden wir die Daten aktiv den jeweiligen Gruppen zuordnen und zusammenfassen.</w:t>
      </w:r>
    </w:p>
    <w:p w14:paraId="03BF9078" w14:textId="77777777" w:rsidR="00614B88" w:rsidRDefault="00614B88" w:rsidP="0023645B">
      <w:pPr>
        <w:pStyle w:val="Textkrper"/>
        <w:spacing w:afterLines="25" w:after="60" w:line="276" w:lineRule="auto"/>
      </w:pPr>
    </w:p>
    <w:p w14:paraId="55EAD135" w14:textId="5F347103" w:rsidR="002B6076" w:rsidRDefault="00000000" w:rsidP="0023645B">
      <w:pPr>
        <w:pStyle w:val="berschrift2"/>
        <w:spacing w:afterLines="25" w:after="60" w:line="276" w:lineRule="auto"/>
      </w:pPr>
      <w:bookmarkStart w:id="188" w:name="exercise-3.2-händische-did-berechnung"/>
      <w:bookmarkEnd w:id="142"/>
      <w:bookmarkEnd w:id="160"/>
      <w:del w:id="189" w:author="Lasse Dauner" w:date="2025-02-06T00:17:00Z" w16du:dateUtc="2025-02-05T23:17:00Z">
        <w:r w:rsidDel="00614B88">
          <w:delText xml:space="preserve">Exercise </w:delText>
        </w:r>
      </w:del>
      <w:r>
        <w:t>3.2 händische DiD-Berechnung</w:t>
      </w:r>
    </w:p>
    <w:p w14:paraId="2C68B1CD" w14:textId="77777777" w:rsidR="002B6076" w:rsidRDefault="00000000" w:rsidP="0023645B">
      <w:pPr>
        <w:pStyle w:val="FirstParagraph"/>
        <w:spacing w:afterLines="25" w:after="60" w:line="276" w:lineRule="auto"/>
      </w:pPr>
      <w:r>
        <w:t>Mit einem Blick auf den Datensatz erkennt man, dass für die unterschiedlichen Gruppen bereits Dummy-Variablen erstellt worden sind.</w:t>
      </w:r>
    </w:p>
    <w:p w14:paraId="4779CD41" w14:textId="77777777" w:rsidR="002B6076" w:rsidRDefault="00000000" w:rsidP="0023645B">
      <w:pPr>
        <w:pStyle w:val="Textkrper"/>
        <w:spacing w:afterLines="25" w:after="60" w:line="276" w:lineRule="auto"/>
      </w:pPr>
      <w:r>
        <w:rPr>
          <w:b/>
          <w:bCs/>
        </w:rPr>
        <w:t>Aufgabe</w:t>
      </w:r>
      <w:r>
        <w:t xml:space="preserve">: Laden Sie erneut den bereits bekannten Datensatz mittels </w:t>
      </w:r>
      <w:r>
        <w:rPr>
          <w:i/>
          <w:iCs/>
        </w:rPr>
        <w:t>check</w:t>
      </w:r>
      <w:r>
        <w:t>.</w:t>
      </w:r>
    </w:p>
    <w:p w14:paraId="26C410E7" w14:textId="77777777" w:rsidR="002B6076" w:rsidRDefault="00000000" w:rsidP="0023645B">
      <w:pPr>
        <w:pStyle w:val="SourceCode"/>
        <w:wordWrap/>
        <w:spacing w:afterLines="25" w:after="60" w:line="276" w:lineRule="auto"/>
      </w:pPr>
      <w:r>
        <w:rPr>
          <w:rStyle w:val="NormalTok"/>
        </w:rPr>
        <w:t xml:space="preserve">dat </w:t>
      </w:r>
      <w:r>
        <w:rPr>
          <w:rStyle w:val="OtherTok"/>
        </w:rPr>
        <w:t>=</w:t>
      </w:r>
      <w:r>
        <w:rPr>
          <w:rStyle w:val="NormalTok"/>
        </w:rPr>
        <w:t xml:space="preserve"> </w:t>
      </w:r>
      <w:r>
        <w:rPr>
          <w:rStyle w:val="FunctionTok"/>
        </w:rPr>
        <w:t>read_dta</w:t>
      </w:r>
      <w:r>
        <w:rPr>
          <w:rStyle w:val="NormalTok"/>
        </w:rPr>
        <w:t>(</w:t>
      </w:r>
      <w:r>
        <w:rPr>
          <w:rStyle w:val="StringTok"/>
        </w:rPr>
        <w:t>'main_fame.dta'</w:t>
      </w:r>
      <w:r>
        <w:rPr>
          <w:rStyle w:val="NormalTok"/>
        </w:rPr>
        <w:t>)</w:t>
      </w:r>
    </w:p>
    <w:p w14:paraId="4AC94309" w14:textId="77777777" w:rsidR="002B6076" w:rsidRDefault="00000000" w:rsidP="0023645B">
      <w:pPr>
        <w:pStyle w:val="FirstParagraph"/>
        <w:spacing w:afterLines="25" w:after="60" w:line="276" w:lineRule="auto"/>
      </w:pPr>
      <w:r>
        <w:t xml:space="preserve">Erstellen Sie auf Basis des Datensatzes </w:t>
      </w:r>
      <w:r>
        <w:rPr>
          <w:rStyle w:val="VerbatimChar"/>
        </w:rPr>
        <w:t>dat</w:t>
      </w:r>
      <w:r>
        <w:t xml:space="preserve"> eine Tabelle, die alle relevanten Daten für eine händische Berechnung enthält.</w:t>
      </w:r>
    </w:p>
    <w:p w14:paraId="261D974C" w14:textId="77777777" w:rsidR="002B6076" w:rsidRDefault="00000000" w:rsidP="0023645B">
      <w:pPr>
        <w:pStyle w:val="Textkrper"/>
        <w:spacing w:afterLines="25" w:after="60" w:line="276" w:lineRule="auto"/>
      </w:pPr>
      <w:r>
        <w:rPr>
          <w:b/>
          <w:bCs/>
        </w:rPr>
        <w:t>Aufgabe:</w:t>
      </w:r>
      <w:r>
        <w:t xml:space="preserve"> Führen Sie den folgenden Code aus, indem Sie den Datensatz nach den für die DiD-Schätzung relevanten Variablen gruppieren.</w:t>
      </w:r>
    </w:p>
    <w:p w14:paraId="58420F15" w14:textId="77777777" w:rsidR="002B6076" w:rsidRDefault="00000000" w:rsidP="0023645B">
      <w:pPr>
        <w:pStyle w:val="SourceCode"/>
        <w:wordWrap/>
        <w:spacing w:afterLines="25" w:after="60" w:line="276" w:lineRule="auto"/>
        <w:rPr>
          <w:ins w:id="190" w:author="Lasse Dauner" w:date="2025-02-06T00:17:00Z" w16du:dateUtc="2025-02-05T23:17:00Z"/>
          <w:rStyle w:val="NormalTok"/>
        </w:rPr>
      </w:pPr>
      <w:r>
        <w:rPr>
          <w:rStyle w:val="CommentTok"/>
        </w:rPr>
        <w:t># dat_table_DiD = dat %&gt;%</w:t>
      </w:r>
      <w:r>
        <w:br/>
      </w:r>
      <w:r>
        <w:rPr>
          <w:rStyle w:val="CommentTok"/>
        </w:rPr>
        <w:t>#   ___(ctreat1, NMW)%&gt;%</w:t>
      </w:r>
      <w:r>
        <w:br/>
      </w:r>
      <w:r>
        <w:rPr>
          <w:rStyle w:val="CommentTok"/>
        </w:rPr>
        <w:t>#   filter(pp == 1) %&gt;%</w:t>
      </w:r>
      <w:r>
        <w:br/>
      </w:r>
      <w:r>
        <w:rPr>
          <w:rStyle w:val="CommentTok"/>
        </w:rPr>
        <w:t>#   summarise(mean_avwage = mean(avwage), mean_ln_avwage = mean(ln_avwage), mean_net_pcm = mean(net_pcm))</w:t>
      </w:r>
      <w:r>
        <w:br/>
      </w:r>
      <w:r>
        <w:br/>
      </w:r>
      <w:r>
        <w:rPr>
          <w:rStyle w:val="NormalTok"/>
        </w:rPr>
        <w:t xml:space="preserve">dat_table_DiD </w:t>
      </w:r>
      <w:r>
        <w:rPr>
          <w:rStyle w:val="OtherTok"/>
        </w:rPr>
        <w:t>=</w:t>
      </w:r>
      <w:r>
        <w:rPr>
          <w:rStyle w:val="NormalTok"/>
        </w:rPr>
        <w:t xml:space="preserve"> dat </w:t>
      </w:r>
      <w:r>
        <w:rPr>
          <w:rStyle w:val="SpecialCharTok"/>
        </w:rPr>
        <w:t>%&gt;%</w:t>
      </w:r>
      <w:r>
        <w:br/>
      </w:r>
      <w:r>
        <w:rPr>
          <w:rStyle w:val="NormalTok"/>
        </w:rPr>
        <w:t xml:space="preserve">  </w:t>
      </w:r>
      <w:r>
        <w:rPr>
          <w:rStyle w:val="FunctionTok"/>
        </w:rPr>
        <w:t>group_by</w:t>
      </w:r>
      <w:r>
        <w:rPr>
          <w:rStyle w:val="NormalTok"/>
        </w:rPr>
        <w:t>(ctreat1, NMW)</w:t>
      </w:r>
      <w:r>
        <w:rPr>
          <w:rStyle w:val="SpecialCharTok"/>
        </w:rPr>
        <w:t>%&gt;%</w:t>
      </w:r>
      <w:r>
        <w:br/>
      </w:r>
      <w:r>
        <w:rPr>
          <w:rStyle w:val="NormalTok"/>
        </w:rPr>
        <w:t xml:space="preserve">  </w:t>
      </w:r>
      <w:r>
        <w:rPr>
          <w:rStyle w:val="FunctionTok"/>
        </w:rPr>
        <w:t>filter</w:t>
      </w:r>
      <w:r>
        <w:rPr>
          <w:rStyle w:val="NormalTok"/>
        </w:rPr>
        <w:t xml:space="preserve">(pp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mean_avwage =</w:t>
      </w:r>
      <w:r>
        <w:rPr>
          <w:rStyle w:val="NormalTok"/>
        </w:rPr>
        <w:t xml:space="preserve"> </w:t>
      </w:r>
      <w:r>
        <w:rPr>
          <w:rStyle w:val="FunctionTok"/>
        </w:rPr>
        <w:t>mean</w:t>
      </w:r>
      <w:r>
        <w:rPr>
          <w:rStyle w:val="NormalTok"/>
        </w:rPr>
        <w:t xml:space="preserve">(avwage), </w:t>
      </w:r>
      <w:r>
        <w:rPr>
          <w:rStyle w:val="AttributeTok"/>
        </w:rPr>
        <w:t>mean_ln_avwage =</w:t>
      </w:r>
      <w:r>
        <w:rPr>
          <w:rStyle w:val="NormalTok"/>
        </w:rPr>
        <w:t xml:space="preserve"> </w:t>
      </w:r>
      <w:r>
        <w:rPr>
          <w:rStyle w:val="FunctionTok"/>
        </w:rPr>
        <w:t>mean</w:t>
      </w:r>
      <w:r>
        <w:rPr>
          <w:rStyle w:val="NormalTok"/>
        </w:rPr>
        <w:t xml:space="preserve">(ln_avwage), </w:t>
      </w:r>
      <w:r>
        <w:rPr>
          <w:rStyle w:val="AttributeTok"/>
        </w:rPr>
        <w:t>mean_net_pcm =</w:t>
      </w:r>
      <w:r>
        <w:rPr>
          <w:rStyle w:val="NormalTok"/>
        </w:rPr>
        <w:t xml:space="preserve"> </w:t>
      </w:r>
      <w:r>
        <w:rPr>
          <w:rStyle w:val="FunctionTok"/>
        </w:rPr>
        <w:t>mean</w:t>
      </w:r>
      <w:r>
        <w:rPr>
          <w:rStyle w:val="NormalTok"/>
        </w:rPr>
        <w:t>(net_pcm))</w:t>
      </w:r>
    </w:p>
    <w:p w14:paraId="7CBAFDB3" w14:textId="77777777" w:rsidR="00614B88" w:rsidRDefault="00614B88" w:rsidP="0023645B">
      <w:pPr>
        <w:pStyle w:val="SourceCode"/>
        <w:wordWrap/>
        <w:spacing w:afterLines="25" w:after="60" w:line="276" w:lineRule="auto"/>
      </w:pPr>
    </w:p>
    <w:p w14:paraId="7949759D" w14:textId="3A9BA892" w:rsidR="002B6076" w:rsidDel="00614B88" w:rsidRDefault="00000000" w:rsidP="0023645B">
      <w:pPr>
        <w:pStyle w:val="SourceCode"/>
        <w:wordWrap/>
        <w:spacing w:afterLines="25" w:after="60" w:line="276" w:lineRule="auto"/>
        <w:rPr>
          <w:del w:id="191" w:author="Lasse Dauner" w:date="2025-02-06T00:17:00Z" w16du:dateUtc="2025-02-05T23:17:00Z"/>
        </w:rPr>
      </w:pPr>
      <w:del w:id="192" w:author="Lasse Dauner" w:date="2025-02-06T00:17:00Z" w16du:dateUtc="2025-02-05T23:17:00Z">
        <w:r w:rsidDel="00614B88">
          <w:rPr>
            <w:rStyle w:val="VerbatimChar"/>
          </w:rPr>
          <w:delText>## `summarise()` has grouped output by 'ctreat1'. You can override using the</w:delText>
        </w:r>
        <w:r w:rsidDel="00614B88">
          <w:br/>
        </w:r>
        <w:r w:rsidDel="00614B88">
          <w:rPr>
            <w:rStyle w:val="VerbatimChar"/>
          </w:rPr>
          <w:delText>## `.groups` argument.</w:delText>
        </w:r>
      </w:del>
    </w:p>
    <w:p w14:paraId="1231F1D6" w14:textId="77777777" w:rsidR="002B6076" w:rsidRDefault="00000000" w:rsidP="0023645B">
      <w:pPr>
        <w:pStyle w:val="FirstParagraph"/>
        <w:spacing w:afterLines="25" w:after="60" w:line="276" w:lineRule="auto"/>
      </w:pPr>
      <w:r>
        <w:t>Quiz: Wieso wird der Mittelwert verwendet und nicht nur die beiden Jahre vor und nach der Mindestlohneinführung?</w:t>
      </w:r>
    </w:p>
    <w:p w14:paraId="21176481" w14:textId="77777777" w:rsidR="002B6076" w:rsidRPr="00614B88" w:rsidRDefault="00000000" w:rsidP="0023645B">
      <w:pPr>
        <w:numPr>
          <w:ilvl w:val="0"/>
          <w:numId w:val="12"/>
        </w:numPr>
        <w:spacing w:afterLines="25" w:after="60" w:line="276" w:lineRule="auto"/>
        <w:rPr>
          <w:rFonts w:ascii="Times New Roman" w:hAnsi="Times New Roman" w:cs="Times New Roman"/>
          <w:rPrChange w:id="193" w:author="Lasse Dauner" w:date="2025-02-06T00:17:00Z" w16du:dateUtc="2025-02-05T23:17:00Z">
            <w:rPr/>
          </w:rPrChange>
        </w:rPr>
      </w:pPr>
      <w:r w:rsidRPr="00614B88">
        <w:rPr>
          <w:rFonts w:ascii="Times New Roman" w:hAnsi="Times New Roman" w:cs="Times New Roman"/>
          <w:rPrChange w:id="194" w:author="Lasse Dauner" w:date="2025-02-06T00:17:00Z" w16du:dateUtc="2025-02-05T23:17:00Z">
            <w:rPr/>
          </w:rPrChange>
        </w:rPr>
        <w:t>Durch die Betrachtung können kurzfristige Schwankungen und zufällige Effekte abgefedert werden. [x]</w:t>
      </w:r>
    </w:p>
    <w:p w14:paraId="19776076" w14:textId="77777777" w:rsidR="002B6076" w:rsidRPr="00614B88" w:rsidRDefault="00000000" w:rsidP="0023645B">
      <w:pPr>
        <w:numPr>
          <w:ilvl w:val="0"/>
          <w:numId w:val="12"/>
        </w:numPr>
        <w:spacing w:afterLines="25" w:after="60" w:line="276" w:lineRule="auto"/>
        <w:rPr>
          <w:rFonts w:ascii="Times New Roman" w:hAnsi="Times New Roman" w:cs="Times New Roman"/>
          <w:rPrChange w:id="195" w:author="Lasse Dauner" w:date="2025-02-06T00:17:00Z" w16du:dateUtc="2025-02-05T23:17:00Z">
            <w:rPr/>
          </w:rPrChange>
        </w:rPr>
      </w:pPr>
      <w:r w:rsidRPr="00614B88">
        <w:rPr>
          <w:rFonts w:ascii="Times New Roman" w:hAnsi="Times New Roman" w:cs="Times New Roman"/>
          <w:rPrChange w:id="196" w:author="Lasse Dauner" w:date="2025-02-06T00:17:00Z" w16du:dateUtc="2025-02-05T23:17:00Z">
            <w:rPr/>
          </w:rPrChange>
        </w:rPr>
        <w:t>Um einen deutlicheren Unterschied zwischen den beiden Perioden zu erhalten. [ ]</w:t>
      </w:r>
    </w:p>
    <w:p w14:paraId="13BC602B" w14:textId="77777777" w:rsidR="002B6076" w:rsidRDefault="00000000" w:rsidP="0023645B">
      <w:pPr>
        <w:pStyle w:val="FirstParagraph"/>
        <w:spacing w:afterLines="25" w:after="60" w:line="276" w:lineRule="auto"/>
      </w:pPr>
      <w:r>
        <w:t>Wenn Sie sich den obigen Code nochmals ansehen, können Sie eine noch nicht eingeführte Variable erkennen.</w:t>
      </w:r>
      <w:r>
        <w:br/>
        <w:t>Der Datensatz wird hier anhand der Variablen “pp” gefiltert.</w:t>
      </w:r>
    </w:p>
    <w:p w14:paraId="0214EEC1" w14:textId="77777777" w:rsidR="00614B88" w:rsidRDefault="00614B88" w:rsidP="0023645B">
      <w:pPr>
        <w:pStyle w:val="Textkrper"/>
        <w:spacing w:afterLines="25" w:after="60" w:line="276" w:lineRule="auto"/>
        <w:rPr>
          <w:ins w:id="197" w:author="Lasse Dauner" w:date="2025-02-06T00:17:00Z" w16du:dateUtc="2025-02-05T23:17:00Z"/>
        </w:rPr>
      </w:pPr>
    </w:p>
    <w:p w14:paraId="7B9C4074" w14:textId="77777777" w:rsidR="00614B88" w:rsidRDefault="00614B88" w:rsidP="0023645B">
      <w:pPr>
        <w:pStyle w:val="Textkrper"/>
        <w:spacing w:afterLines="25" w:after="60" w:line="276" w:lineRule="auto"/>
        <w:rPr>
          <w:ins w:id="198" w:author="Lasse Dauner" w:date="2025-02-06T00:17:00Z" w16du:dateUtc="2025-02-05T23:17:00Z"/>
        </w:rPr>
      </w:pPr>
    </w:p>
    <w:p w14:paraId="3D6745E3" w14:textId="77777777" w:rsidR="00614B88" w:rsidRDefault="00614B88" w:rsidP="0023645B">
      <w:pPr>
        <w:pStyle w:val="Textkrper"/>
        <w:spacing w:afterLines="25" w:after="60" w:line="276" w:lineRule="auto"/>
        <w:rPr>
          <w:ins w:id="199" w:author="Lasse Dauner" w:date="2025-02-06T00:17:00Z" w16du:dateUtc="2025-02-05T23:17:00Z"/>
        </w:rPr>
      </w:pPr>
    </w:p>
    <w:p w14:paraId="3CC2082B" w14:textId="33F0F156" w:rsidR="002B6076" w:rsidRDefault="00000000" w:rsidP="0023645B">
      <w:pPr>
        <w:pStyle w:val="Textkrper"/>
        <w:spacing w:afterLines="25" w:after="60" w:line="276" w:lineRule="auto"/>
      </w:pPr>
      <w:r>
        <w:lastRenderedPageBreak/>
        <w:t>Quiz: Wieso und nach welchem Kriterium könnte hier gefiltert werden?</w:t>
      </w:r>
    </w:p>
    <w:p w14:paraId="7AC03C73" w14:textId="77777777" w:rsidR="002B6076" w:rsidRPr="00614B88" w:rsidRDefault="00000000" w:rsidP="0023645B">
      <w:pPr>
        <w:numPr>
          <w:ilvl w:val="0"/>
          <w:numId w:val="13"/>
        </w:numPr>
        <w:spacing w:afterLines="25" w:after="60" w:line="276" w:lineRule="auto"/>
        <w:rPr>
          <w:rFonts w:ascii="Times New Roman" w:hAnsi="Times New Roman" w:cs="Times New Roman"/>
          <w:rPrChange w:id="200" w:author="Lasse Dauner" w:date="2025-02-06T00:17:00Z" w16du:dateUtc="2025-02-05T23:17:00Z">
            <w:rPr/>
          </w:rPrChange>
        </w:rPr>
      </w:pPr>
      <w:r w:rsidRPr="00614B88">
        <w:rPr>
          <w:rFonts w:ascii="Times New Roman" w:hAnsi="Times New Roman" w:cs="Times New Roman"/>
          <w:rPrChange w:id="201" w:author="Lasse Dauner" w:date="2025-02-06T00:17:00Z" w16du:dateUtc="2025-02-05T23:17:00Z">
            <w:rPr/>
          </w:rPrChange>
        </w:rPr>
        <w:t>Es gibt starke Unterschiede in der Berichterstattung zwischen den Ländern im UK. Daher fokussieren wir uns auf England. [ ]</w:t>
      </w:r>
    </w:p>
    <w:p w14:paraId="3BDBF805" w14:textId="77777777" w:rsidR="002B6076" w:rsidRPr="00614B88" w:rsidRDefault="00000000" w:rsidP="0023645B">
      <w:pPr>
        <w:numPr>
          <w:ilvl w:val="0"/>
          <w:numId w:val="13"/>
        </w:numPr>
        <w:spacing w:afterLines="25" w:after="60" w:line="276" w:lineRule="auto"/>
        <w:rPr>
          <w:rFonts w:ascii="Times New Roman" w:hAnsi="Times New Roman" w:cs="Times New Roman"/>
          <w:rPrChange w:id="202" w:author="Lasse Dauner" w:date="2025-02-06T00:17:00Z" w16du:dateUtc="2025-02-05T23:17:00Z">
            <w:rPr/>
          </w:rPrChange>
        </w:rPr>
      </w:pPr>
      <w:r w:rsidRPr="00614B88">
        <w:rPr>
          <w:rFonts w:ascii="Times New Roman" w:hAnsi="Times New Roman" w:cs="Times New Roman"/>
          <w:rPrChange w:id="203" w:author="Lasse Dauner" w:date="2025-02-06T00:17:00Z" w16du:dateUtc="2025-02-05T23:17:00Z">
            <w:rPr/>
          </w:rPrChange>
        </w:rPr>
        <w:t>Aufgrund einer höheren Teilzeitquote bei Frauen, filtern wir hier nach Geschlecht und legen den Fokus auf die Männer. [ ]</w:t>
      </w:r>
    </w:p>
    <w:p w14:paraId="00C6B58E" w14:textId="77777777" w:rsidR="002B6076" w:rsidRPr="00614B88" w:rsidRDefault="00000000" w:rsidP="0023645B">
      <w:pPr>
        <w:numPr>
          <w:ilvl w:val="0"/>
          <w:numId w:val="13"/>
        </w:numPr>
        <w:spacing w:afterLines="25" w:after="60" w:line="276" w:lineRule="auto"/>
        <w:rPr>
          <w:rFonts w:ascii="Times New Roman" w:hAnsi="Times New Roman" w:cs="Times New Roman"/>
          <w:rPrChange w:id="204" w:author="Lasse Dauner" w:date="2025-02-06T00:17:00Z" w16du:dateUtc="2025-02-05T23:17:00Z">
            <w:rPr/>
          </w:rPrChange>
        </w:rPr>
      </w:pPr>
      <w:r w:rsidRPr="00614B88">
        <w:rPr>
          <w:rFonts w:ascii="Times New Roman" w:hAnsi="Times New Roman" w:cs="Times New Roman"/>
          <w:rPrChange w:id="205" w:author="Lasse Dauner" w:date="2025-02-06T00:17:00Z" w16du:dateUtc="2025-02-05T23:17:00Z">
            <w:rPr/>
          </w:rPrChange>
        </w:rPr>
        <w:t>Da kleinere Firmen von manchen Teilen der Berichterstattung befreit sind, sind ihre Daten unvollständig. Daher werden sie nicht weiter berücksichtigt. [x]</w:t>
      </w:r>
    </w:p>
    <w:p w14:paraId="6BD024FE" w14:textId="77777777" w:rsidR="00614B88" w:rsidRDefault="00000000" w:rsidP="0023645B">
      <w:pPr>
        <w:pStyle w:val="FirstParagraph"/>
        <w:spacing w:afterLines="25" w:after="60" w:line="276" w:lineRule="auto"/>
        <w:rPr>
          <w:ins w:id="206" w:author="Lasse Dauner" w:date="2025-02-06T00:18:00Z" w16du:dateUtc="2025-02-05T23:18:00Z"/>
        </w:rPr>
      </w:pPr>
      <w:r>
        <w:t>Im Vereinigten Königreich sind kleinere Unternehmen von der Veröffentlichung bestimmter Daten befreit.</w:t>
      </w:r>
      <w:r>
        <w:br/>
        <w:t xml:space="preserve">Um eine vollumfängliche Analyse zu gewährleisten, entscheiden sich die Autoren daher ein Unterbeispiel zu erstellen, in denen Daten vollständig erfasst werden </w:t>
      </w:r>
      <w:r>
        <w:rPr>
          <w:i/>
          <w:iCs/>
        </w:rPr>
        <w:t>(vgl. Draca et al., S. 135, Verw. 13)</w:t>
      </w:r>
      <w:r>
        <w:t>.</w:t>
      </w:r>
    </w:p>
    <w:p w14:paraId="622FC4FA" w14:textId="177E8565" w:rsidR="002B6076" w:rsidRDefault="00000000" w:rsidP="0023645B">
      <w:pPr>
        <w:pStyle w:val="FirstParagraph"/>
        <w:spacing w:afterLines="25" w:after="60" w:line="276" w:lineRule="auto"/>
      </w:pPr>
      <w:del w:id="207" w:author="Lasse Dauner" w:date="2025-02-06T00:18:00Z" w16du:dateUtc="2025-02-05T23:18:00Z">
        <w:r w:rsidDel="00614B88">
          <w:br/>
        </w:r>
      </w:del>
      <w:r>
        <w:t>Das schränkt allerdings auch die Bewertung ein, lenkt den Blick weg von kleineren Unternehmen und muss bei der Betrachtung der Ergebnisse bedacht werden.</w:t>
      </w:r>
      <w:r>
        <w:br/>
        <w:t>Wie die Autoren die Auswahl des Unterbeispiels treffen wird nicht leider vollumfänglich bekannt und auch eigene Überlegungen lassen nur Mutmaßungen zu (vgl. Anhang 1).</w:t>
      </w:r>
    </w:p>
    <w:p w14:paraId="5DA49418" w14:textId="77777777" w:rsidR="002B6076" w:rsidRDefault="00000000" w:rsidP="0023645B">
      <w:pPr>
        <w:spacing w:afterLines="25" w:after="60" w:line="276" w:lineRule="auto"/>
      </w:pPr>
      <w:r>
        <w:pict w14:anchorId="511A34DD">
          <v:rect id="_x0000_i1448" style="width:0;height:1.5pt" o:hralign="center" o:hrstd="t" o:hr="t"/>
        </w:pict>
      </w:r>
    </w:p>
    <w:p w14:paraId="0DD249E5" w14:textId="77777777" w:rsidR="002B6076" w:rsidRDefault="00000000" w:rsidP="0023645B">
      <w:pPr>
        <w:pStyle w:val="FirstParagraph"/>
        <w:spacing w:afterLines="25" w:after="60" w:line="276" w:lineRule="auto"/>
      </w:pPr>
      <w:r>
        <w:t xml:space="preserve">Nachdem die relevanten Daten des DiD zusammengefasst in der Tabelle </w:t>
      </w:r>
      <w:r>
        <w:rPr>
          <w:rStyle w:val="VerbatimChar"/>
        </w:rPr>
        <w:t>dat_table_DiD</w:t>
      </w:r>
      <w:r>
        <w:t xml:space="preserve"> vorhanden sind, können die Differenzen nun händisch berechnet werden.</w:t>
      </w:r>
    </w:p>
    <w:p w14:paraId="57697C41" w14:textId="77777777" w:rsidR="002B6076" w:rsidRDefault="00000000" w:rsidP="0023645B">
      <w:pPr>
        <w:pStyle w:val="Textkrper"/>
        <w:spacing w:afterLines="25" w:after="60" w:line="276" w:lineRule="auto"/>
      </w:pPr>
      <w:r>
        <w:t>Die Formel hierfür lautet</w:t>
      </w:r>
    </w:p>
    <w:p w14:paraId="04D0ADF2" w14:textId="77777777" w:rsidR="002B6076" w:rsidRDefault="00000000" w:rsidP="0023645B">
      <w:pPr>
        <w:pStyle w:val="Textkrper"/>
        <w:spacing w:afterLines="25" w:after="60" w:line="276" w:lineRule="auto"/>
      </w:pPr>
      <m:oMathPara>
        <m:oMathParaPr>
          <m:jc m:val="center"/>
        </m:oMathParaPr>
        <m:oMath>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post</m:t>
              </m:r>
              <m:r>
                <m:rPr>
                  <m:sty m:val="p"/>
                </m:rPr>
                <w:rPr>
                  <w:rFonts w:ascii="Cambria Math" w:hAnsi="Cambria Math"/>
                </w:rPr>
                <m:t>.</m:t>
              </m:r>
              <m:r>
                <w:rPr>
                  <w:rFonts w:ascii="Cambria Math" w:hAnsi="Cambria Math"/>
                </w:rPr>
                <m:t>treat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pre</m:t>
              </m:r>
              <m:r>
                <m:rPr>
                  <m:sty m:val="p"/>
                </m:rPr>
                <w:rPr>
                  <w:rFonts w:ascii="Cambria Math" w:hAnsi="Cambria Math"/>
                </w:rPr>
                <m:t>.</m:t>
              </m:r>
              <m:r>
                <w:rPr>
                  <w:rFonts w:ascii="Cambria Math" w:hAnsi="Cambria Math"/>
                </w:rPr>
                <m:t>treat</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post</m:t>
              </m:r>
              <m:r>
                <m:rPr>
                  <m:sty m:val="p"/>
                </m:rPr>
                <w:rPr>
                  <w:rFonts w:ascii="Cambria Math" w:hAnsi="Cambria Math"/>
                </w:rPr>
                <m:t>.</m:t>
              </m:r>
              <m:r>
                <w:rPr>
                  <w:rFonts w:ascii="Cambria Math" w:hAnsi="Cambria Math"/>
                </w:rPr>
                <m:t>control</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pre</m:t>
              </m:r>
              <m:r>
                <m:rPr>
                  <m:sty m:val="p"/>
                </m:rPr>
                <w:rPr>
                  <w:rFonts w:ascii="Cambria Math" w:hAnsi="Cambria Math"/>
                </w:rPr>
                <m:t>.</m:t>
              </m:r>
              <m:r>
                <w:rPr>
                  <w:rFonts w:ascii="Cambria Math" w:hAnsi="Cambria Math"/>
                </w:rPr>
                <m:t>control</m:t>
              </m:r>
            </m:e>
          </m:d>
        </m:oMath>
      </m:oMathPara>
    </w:p>
    <w:p w14:paraId="54ADD8B5" w14:textId="77777777" w:rsidR="002B6076" w:rsidRDefault="00000000" w:rsidP="0023645B">
      <w:pPr>
        <w:pStyle w:val="FirstParagraph"/>
        <w:spacing w:afterLines="25" w:after="60" w:line="276" w:lineRule="auto"/>
      </w:pPr>
      <w:r>
        <w:rPr>
          <w:i/>
          <w:iCs/>
        </w:rPr>
        <w:t>(vgl. Draca et al., S. 133)</w:t>
      </w:r>
    </w:p>
    <w:p w14:paraId="2C5F6FA5" w14:textId="77777777" w:rsidR="002B6076" w:rsidRDefault="00000000" w:rsidP="0023645B">
      <w:pPr>
        <w:pStyle w:val="Textkrper"/>
        <w:spacing w:afterLines="25" w:after="60" w:line="276" w:lineRule="auto"/>
      </w:pPr>
      <w:r>
        <w:t>Der erste Teil beschreibt die Veränderung in der Treatmentgruppe durch das Treatment der Mindestlohneinführung. Um andere Einflussfaktoren wie saisonale Effekte herauszurechnen, wird im zweiten Teil die Veränderung in der Kontrollgruppe berechnet, welche im Idealfall nicht vom Treatment betroffen ist.</w:t>
      </w:r>
    </w:p>
    <w:p w14:paraId="644AE940" w14:textId="77777777" w:rsidR="002B6076" w:rsidRDefault="00000000" w:rsidP="0023645B">
      <w:pPr>
        <w:pStyle w:val="Textkrper"/>
        <w:spacing w:afterLines="25" w:after="60" w:line="276" w:lineRule="auto"/>
      </w:pPr>
      <w:r>
        <w:t>Werfen Sie zunächst einen Blick auf die erzeugte Tabelle und überlegen Sie, welcher Gruppe die jeweiligen Werte angehören.</w:t>
      </w:r>
    </w:p>
    <w:p w14:paraId="676B89E3" w14:textId="77777777" w:rsidR="00614B88" w:rsidRDefault="00614B88" w:rsidP="0023645B">
      <w:pPr>
        <w:pStyle w:val="Textkrper"/>
        <w:spacing w:afterLines="25" w:after="60" w:line="276" w:lineRule="auto"/>
        <w:rPr>
          <w:ins w:id="208" w:author="Lasse Dauner" w:date="2025-02-06T00:18:00Z" w16du:dateUtc="2025-02-05T23:18:00Z"/>
          <w:b/>
          <w:bCs/>
        </w:rPr>
      </w:pPr>
    </w:p>
    <w:p w14:paraId="63D61652" w14:textId="77777777" w:rsidR="00614B88" w:rsidRDefault="00614B88" w:rsidP="0023645B">
      <w:pPr>
        <w:pStyle w:val="Textkrper"/>
        <w:spacing w:afterLines="25" w:after="60" w:line="276" w:lineRule="auto"/>
        <w:rPr>
          <w:ins w:id="209" w:author="Lasse Dauner" w:date="2025-02-06T00:18:00Z" w16du:dateUtc="2025-02-05T23:18:00Z"/>
          <w:b/>
          <w:bCs/>
        </w:rPr>
      </w:pPr>
    </w:p>
    <w:p w14:paraId="0EB04A07" w14:textId="77777777" w:rsidR="00614B88" w:rsidRDefault="00614B88" w:rsidP="0023645B">
      <w:pPr>
        <w:pStyle w:val="Textkrper"/>
        <w:spacing w:afterLines="25" w:after="60" w:line="276" w:lineRule="auto"/>
        <w:rPr>
          <w:ins w:id="210" w:author="Lasse Dauner" w:date="2025-02-06T00:18:00Z" w16du:dateUtc="2025-02-05T23:18:00Z"/>
          <w:b/>
          <w:bCs/>
        </w:rPr>
      </w:pPr>
    </w:p>
    <w:p w14:paraId="7A7726CD" w14:textId="77777777" w:rsidR="00614B88" w:rsidRDefault="00614B88" w:rsidP="0023645B">
      <w:pPr>
        <w:pStyle w:val="Textkrper"/>
        <w:spacing w:afterLines="25" w:after="60" w:line="276" w:lineRule="auto"/>
        <w:rPr>
          <w:ins w:id="211" w:author="Lasse Dauner" w:date="2025-02-06T00:18:00Z" w16du:dateUtc="2025-02-05T23:18:00Z"/>
          <w:b/>
          <w:bCs/>
        </w:rPr>
      </w:pPr>
    </w:p>
    <w:p w14:paraId="28E33410" w14:textId="0BEC11E5" w:rsidR="002B6076" w:rsidRDefault="00000000" w:rsidP="0023645B">
      <w:pPr>
        <w:pStyle w:val="Textkrper"/>
        <w:spacing w:afterLines="25" w:after="60" w:line="276" w:lineRule="auto"/>
      </w:pPr>
      <w:r>
        <w:rPr>
          <w:b/>
          <w:bCs/>
        </w:rPr>
        <w:lastRenderedPageBreak/>
        <w:t>Aufgabe:</w:t>
      </w:r>
      <w:ins w:id="212" w:author="Lasse Dauner" w:date="2025-02-06T00:18:00Z" w16du:dateUtc="2025-02-05T23:18:00Z">
        <w:r w:rsidR="00614B88">
          <w:rPr>
            <w:b/>
            <w:bCs/>
          </w:rPr>
          <w:t xml:space="preserve"> </w:t>
        </w:r>
      </w:ins>
      <w:r>
        <w:t xml:space="preserve">Lassen Sie sich die oben erstellte Tabelle </w:t>
      </w:r>
      <w:r>
        <w:rPr>
          <w:rStyle w:val="VerbatimChar"/>
        </w:rPr>
        <w:t>dat_table_DiD</w:t>
      </w:r>
      <w:r>
        <w:t xml:space="preserve"> anzeigen und überprüfen Sie Ihre Eingabe mittels </w:t>
      </w:r>
      <w:r>
        <w:rPr>
          <w:i/>
          <w:iCs/>
        </w:rPr>
        <w:t>check</w:t>
      </w:r>
      <w:r>
        <w:t>.</w:t>
      </w:r>
    </w:p>
    <w:p w14:paraId="2F510E4C" w14:textId="77777777" w:rsidR="002B6076" w:rsidRDefault="00000000" w:rsidP="0023645B">
      <w:pPr>
        <w:pStyle w:val="SourceCode"/>
        <w:wordWrap/>
        <w:spacing w:afterLines="25" w:after="60" w:line="276" w:lineRule="auto"/>
      </w:pPr>
      <w:r>
        <w:rPr>
          <w:rStyle w:val="NormalTok"/>
        </w:rPr>
        <w:t>dat_table_DiD</w:t>
      </w:r>
    </w:p>
    <w:p w14:paraId="539E5432" w14:textId="77777777" w:rsidR="002B6076" w:rsidRDefault="00000000" w:rsidP="0023645B">
      <w:pPr>
        <w:pStyle w:val="SourceCode"/>
        <w:wordWrap/>
        <w:spacing w:afterLines="25" w:after="60" w:line="276" w:lineRule="auto"/>
      </w:pPr>
      <w:r>
        <w:rPr>
          <w:rStyle w:val="VerbatimChar"/>
        </w:rPr>
        <w:t>##   ctreat1 NMW mean_avwage mean_ln_avwage mean_net_pcm</w:t>
      </w:r>
      <w:r>
        <w:br/>
      </w:r>
      <w:r>
        <w:rPr>
          <w:rStyle w:val="VerbatimChar"/>
        </w:rPr>
        <w:t>## 1       0   0    16.30307        2.77520      0.06990</w:t>
      </w:r>
      <w:r>
        <w:br/>
      </w:r>
      <w:r>
        <w:rPr>
          <w:rStyle w:val="VerbatimChar"/>
        </w:rPr>
        <w:t>## 2       0   1    18.45086        2.89313      0.05803</w:t>
      </w:r>
      <w:r>
        <w:br/>
      </w:r>
      <w:r>
        <w:rPr>
          <w:rStyle w:val="VerbatimChar"/>
        </w:rPr>
        <w:t>## 3       1   0     9.02691        2.14930      0.12793</w:t>
      </w:r>
      <w:r>
        <w:br/>
      </w:r>
      <w:r>
        <w:rPr>
          <w:rStyle w:val="VerbatimChar"/>
        </w:rPr>
        <w:t>## 4       1   1    11.99248        2.37813      0.08866</w:t>
      </w:r>
    </w:p>
    <w:p w14:paraId="7C10F327" w14:textId="77777777" w:rsidR="002B6076" w:rsidRDefault="00000000" w:rsidP="0023645B">
      <w:pPr>
        <w:pStyle w:val="FirstParagraph"/>
        <w:spacing w:afterLines="25" w:after="60" w:line="276" w:lineRule="auto"/>
      </w:pPr>
      <w:r>
        <w:t>Quiz: Welche Spalte beschreibt die Kontroll- bzw. Treatmentgruppe?</w:t>
      </w:r>
    </w:p>
    <w:p w14:paraId="314D1C13" w14:textId="77777777" w:rsidR="002B6076" w:rsidRPr="00614B88" w:rsidRDefault="00000000" w:rsidP="0023645B">
      <w:pPr>
        <w:numPr>
          <w:ilvl w:val="0"/>
          <w:numId w:val="14"/>
        </w:numPr>
        <w:spacing w:afterLines="25" w:after="60" w:line="276" w:lineRule="auto"/>
        <w:rPr>
          <w:rFonts w:ascii="Times New Roman" w:hAnsi="Times New Roman" w:cs="Times New Roman"/>
          <w:rPrChange w:id="213" w:author="Lasse Dauner" w:date="2025-02-06T00:19:00Z" w16du:dateUtc="2025-02-05T23:19:00Z">
            <w:rPr/>
          </w:rPrChange>
        </w:rPr>
      </w:pPr>
      <w:r w:rsidRPr="00614B88">
        <w:rPr>
          <w:rFonts w:ascii="Times New Roman" w:hAnsi="Times New Roman" w:cs="Times New Roman"/>
          <w:rPrChange w:id="214" w:author="Lasse Dauner" w:date="2025-02-06T00:19:00Z" w16du:dateUtc="2025-02-05T23:19:00Z">
            <w:rPr/>
          </w:rPrChange>
        </w:rPr>
        <w:t>ctreat1 [x]</w:t>
      </w:r>
    </w:p>
    <w:p w14:paraId="763AD6F2" w14:textId="77777777" w:rsidR="002B6076" w:rsidRPr="00614B88" w:rsidRDefault="00000000" w:rsidP="0023645B">
      <w:pPr>
        <w:numPr>
          <w:ilvl w:val="0"/>
          <w:numId w:val="14"/>
        </w:numPr>
        <w:spacing w:afterLines="25" w:after="60" w:line="276" w:lineRule="auto"/>
        <w:rPr>
          <w:rFonts w:ascii="Times New Roman" w:hAnsi="Times New Roman" w:cs="Times New Roman"/>
          <w:rPrChange w:id="215" w:author="Lasse Dauner" w:date="2025-02-06T00:19:00Z" w16du:dateUtc="2025-02-05T23:19:00Z">
            <w:rPr/>
          </w:rPrChange>
        </w:rPr>
      </w:pPr>
      <w:r w:rsidRPr="00614B88">
        <w:rPr>
          <w:rFonts w:ascii="Times New Roman" w:hAnsi="Times New Roman" w:cs="Times New Roman"/>
          <w:rPrChange w:id="216" w:author="Lasse Dauner" w:date="2025-02-06T00:19:00Z" w16du:dateUtc="2025-02-05T23:19:00Z">
            <w:rPr/>
          </w:rPrChange>
        </w:rPr>
        <w:t>NMW [ ]</w:t>
      </w:r>
    </w:p>
    <w:p w14:paraId="4A54FE25" w14:textId="77777777" w:rsidR="002B6076" w:rsidRDefault="00000000" w:rsidP="0023645B">
      <w:pPr>
        <w:pStyle w:val="FirstParagraph"/>
        <w:spacing w:afterLines="25" w:after="60" w:line="276" w:lineRule="auto"/>
      </w:pPr>
      <w:r>
        <w:t xml:space="preserve">Quiz: Von welcher Gruppe ist die Rede, wenn </w:t>
      </w:r>
      <w:r>
        <w:rPr>
          <w:rStyle w:val="VerbatimChar"/>
        </w:rPr>
        <w:t>NMW = 1</w:t>
      </w:r>
      <w:r>
        <w:t xml:space="preserve"> ?</w:t>
      </w:r>
    </w:p>
    <w:p w14:paraId="39A6B193" w14:textId="77777777" w:rsidR="002B6076" w:rsidRPr="00614B88" w:rsidRDefault="00000000" w:rsidP="0023645B">
      <w:pPr>
        <w:numPr>
          <w:ilvl w:val="0"/>
          <w:numId w:val="15"/>
        </w:numPr>
        <w:spacing w:afterLines="25" w:after="60" w:line="276" w:lineRule="auto"/>
        <w:rPr>
          <w:rFonts w:ascii="Times New Roman" w:hAnsi="Times New Roman" w:cs="Times New Roman"/>
          <w:rPrChange w:id="217" w:author="Lasse Dauner" w:date="2025-02-06T00:19:00Z" w16du:dateUtc="2025-02-05T23:19:00Z">
            <w:rPr/>
          </w:rPrChange>
        </w:rPr>
      </w:pPr>
      <w:r w:rsidRPr="00614B88">
        <w:rPr>
          <w:rFonts w:ascii="Times New Roman" w:hAnsi="Times New Roman" w:cs="Times New Roman"/>
          <w:rPrChange w:id="218" w:author="Lasse Dauner" w:date="2025-02-06T00:19:00Z" w16du:dateUtc="2025-02-05T23:19:00Z">
            <w:rPr/>
          </w:rPrChange>
        </w:rPr>
        <w:t>Pre-Treatment [ ]</w:t>
      </w:r>
    </w:p>
    <w:p w14:paraId="4AF72FF7" w14:textId="77777777" w:rsidR="002B6076" w:rsidRPr="00614B88" w:rsidRDefault="00000000" w:rsidP="0023645B">
      <w:pPr>
        <w:numPr>
          <w:ilvl w:val="0"/>
          <w:numId w:val="15"/>
        </w:numPr>
        <w:spacing w:afterLines="25" w:after="60" w:line="276" w:lineRule="auto"/>
        <w:rPr>
          <w:rFonts w:ascii="Times New Roman" w:hAnsi="Times New Roman" w:cs="Times New Roman"/>
          <w:rPrChange w:id="219" w:author="Lasse Dauner" w:date="2025-02-06T00:19:00Z" w16du:dateUtc="2025-02-05T23:19:00Z">
            <w:rPr/>
          </w:rPrChange>
        </w:rPr>
      </w:pPr>
      <w:r w:rsidRPr="00614B88">
        <w:rPr>
          <w:rFonts w:ascii="Times New Roman" w:hAnsi="Times New Roman" w:cs="Times New Roman"/>
          <w:rPrChange w:id="220" w:author="Lasse Dauner" w:date="2025-02-06T00:19:00Z" w16du:dateUtc="2025-02-05T23:19:00Z">
            <w:rPr/>
          </w:rPrChange>
        </w:rPr>
        <w:t>Post-Treatment [x]</w:t>
      </w:r>
    </w:p>
    <w:p w14:paraId="07F7EF39" w14:textId="77777777" w:rsidR="002B6076" w:rsidRDefault="00000000" w:rsidP="0023645B">
      <w:pPr>
        <w:pStyle w:val="FirstParagraph"/>
        <w:spacing w:afterLines="25" w:after="60" w:line="276" w:lineRule="auto"/>
      </w:pPr>
      <w:r>
        <w:rPr>
          <w:b/>
          <w:bCs/>
        </w:rPr>
        <w:t>Aufgabe</w:t>
      </w:r>
      <w:r>
        <w:t xml:space="preserve">: Weisen Sie den für die DiD Schätzung relevanten Variablen die passenden Tabelleneinträge aus </w:t>
      </w:r>
      <w:r>
        <w:rPr>
          <w:rStyle w:val="VerbatimChar"/>
        </w:rPr>
        <w:t>dat_table_DiD</w:t>
      </w:r>
      <w:r>
        <w:t xml:space="preserve"> zu.</w:t>
      </w:r>
    </w:p>
    <w:p w14:paraId="4DA1250A" w14:textId="77777777" w:rsidR="002B6076" w:rsidRDefault="00000000" w:rsidP="0023645B">
      <w:pPr>
        <w:pStyle w:val="SourceCode"/>
        <w:wordWrap/>
        <w:spacing w:afterLines="25" w:after="60" w:line="276" w:lineRule="auto"/>
      </w:pPr>
      <w:r>
        <w:rPr>
          <w:rStyle w:val="CommentTok"/>
        </w:rPr>
        <w:t># y1.post.treat = dat_table_DiD$mean_ln_avwage[___]</w:t>
      </w:r>
      <w:r>
        <w:br/>
      </w:r>
      <w:r>
        <w:rPr>
          <w:rStyle w:val="CommentTok"/>
        </w:rPr>
        <w:t># y1.post.control = dat_table_DiD$mean_ln_avwage[___]</w:t>
      </w:r>
      <w:r>
        <w:br/>
      </w:r>
      <w:r>
        <w:rPr>
          <w:rStyle w:val="CommentTok"/>
        </w:rPr>
        <w:t># y1.pre.treat = dat_table_DiD$mean_ln_avwage[___]</w:t>
      </w:r>
      <w:r>
        <w:br/>
      </w:r>
      <w:r>
        <w:rPr>
          <w:rStyle w:val="CommentTok"/>
        </w:rPr>
        <w:t># y1.pre.control = dat_table_DiD$mean_ln_avwage[___]</w:t>
      </w:r>
      <w:r>
        <w:br/>
      </w:r>
      <w:r>
        <w:rPr>
          <w:rStyle w:val="CommentTok"/>
        </w:rPr>
        <w:t xml:space="preserve"># </w:t>
      </w:r>
      <w:r>
        <w:br/>
      </w:r>
      <w:r>
        <w:br/>
      </w:r>
      <w:r>
        <w:rPr>
          <w:rStyle w:val="NormalTok"/>
        </w:rPr>
        <w:t xml:space="preserve">y1.post.treat </w:t>
      </w:r>
      <w:r>
        <w:rPr>
          <w:rStyle w:val="OtherTok"/>
        </w:rPr>
        <w:t>=</w:t>
      </w:r>
      <w:r>
        <w:rPr>
          <w:rStyle w:val="NormalTok"/>
        </w:rPr>
        <w:t xml:space="preserve"> dat_table_DiD</w:t>
      </w:r>
      <w:r>
        <w:rPr>
          <w:rStyle w:val="SpecialCharTok"/>
        </w:rPr>
        <w:t>$</w:t>
      </w:r>
      <w:r>
        <w:rPr>
          <w:rStyle w:val="NormalTok"/>
        </w:rPr>
        <w:t>mean_ln_avwage[</w:t>
      </w:r>
      <w:r>
        <w:rPr>
          <w:rStyle w:val="DecValTok"/>
        </w:rPr>
        <w:t>4</w:t>
      </w:r>
      <w:r>
        <w:rPr>
          <w:rStyle w:val="NormalTok"/>
        </w:rPr>
        <w:t>]</w:t>
      </w:r>
      <w:r>
        <w:br/>
      </w:r>
      <w:r>
        <w:rPr>
          <w:rStyle w:val="NormalTok"/>
        </w:rPr>
        <w:t xml:space="preserve">y1.post.control </w:t>
      </w:r>
      <w:r>
        <w:rPr>
          <w:rStyle w:val="OtherTok"/>
        </w:rPr>
        <w:t>=</w:t>
      </w:r>
      <w:r>
        <w:rPr>
          <w:rStyle w:val="NormalTok"/>
        </w:rPr>
        <w:t xml:space="preserve"> dat_table_DiD</w:t>
      </w:r>
      <w:r>
        <w:rPr>
          <w:rStyle w:val="SpecialCharTok"/>
        </w:rPr>
        <w:t>$</w:t>
      </w:r>
      <w:r>
        <w:rPr>
          <w:rStyle w:val="NormalTok"/>
        </w:rPr>
        <w:t>mean_ln_avwage[</w:t>
      </w:r>
      <w:r>
        <w:rPr>
          <w:rStyle w:val="DecValTok"/>
        </w:rPr>
        <w:t>2</w:t>
      </w:r>
      <w:r>
        <w:rPr>
          <w:rStyle w:val="NormalTok"/>
        </w:rPr>
        <w:t>]</w:t>
      </w:r>
      <w:r>
        <w:br/>
      </w:r>
      <w:r>
        <w:rPr>
          <w:rStyle w:val="NormalTok"/>
        </w:rPr>
        <w:t xml:space="preserve">y1.pre.treat </w:t>
      </w:r>
      <w:r>
        <w:rPr>
          <w:rStyle w:val="OtherTok"/>
        </w:rPr>
        <w:t>=</w:t>
      </w:r>
      <w:r>
        <w:rPr>
          <w:rStyle w:val="NormalTok"/>
        </w:rPr>
        <w:t xml:space="preserve"> dat_table_DiD</w:t>
      </w:r>
      <w:r>
        <w:rPr>
          <w:rStyle w:val="SpecialCharTok"/>
        </w:rPr>
        <w:t>$</w:t>
      </w:r>
      <w:r>
        <w:rPr>
          <w:rStyle w:val="NormalTok"/>
        </w:rPr>
        <w:t>mean_ln_avwage[</w:t>
      </w:r>
      <w:r>
        <w:rPr>
          <w:rStyle w:val="DecValTok"/>
        </w:rPr>
        <w:t>3</w:t>
      </w:r>
      <w:r>
        <w:rPr>
          <w:rStyle w:val="NormalTok"/>
        </w:rPr>
        <w:t>]</w:t>
      </w:r>
      <w:r>
        <w:br/>
      </w:r>
      <w:r>
        <w:rPr>
          <w:rStyle w:val="NormalTok"/>
        </w:rPr>
        <w:t xml:space="preserve">y1.pre.control </w:t>
      </w:r>
      <w:r>
        <w:rPr>
          <w:rStyle w:val="OtherTok"/>
        </w:rPr>
        <w:t>=</w:t>
      </w:r>
      <w:r>
        <w:rPr>
          <w:rStyle w:val="NormalTok"/>
        </w:rPr>
        <w:t xml:space="preserve"> dat_table_DiD</w:t>
      </w:r>
      <w:r>
        <w:rPr>
          <w:rStyle w:val="SpecialCharTok"/>
        </w:rPr>
        <w:t>$</w:t>
      </w:r>
      <w:r>
        <w:rPr>
          <w:rStyle w:val="NormalTok"/>
        </w:rPr>
        <w:t>mean_ln_avwage[</w:t>
      </w:r>
      <w:r>
        <w:rPr>
          <w:rStyle w:val="DecValTok"/>
        </w:rPr>
        <w:t>1</w:t>
      </w:r>
      <w:r>
        <w:rPr>
          <w:rStyle w:val="NormalTok"/>
        </w:rPr>
        <w:t>]</w:t>
      </w:r>
    </w:p>
    <w:p w14:paraId="13C21741" w14:textId="77777777" w:rsidR="00614B88" w:rsidRDefault="00614B88" w:rsidP="0023645B">
      <w:pPr>
        <w:pStyle w:val="FirstParagraph"/>
        <w:spacing w:afterLines="25" w:after="60" w:line="276" w:lineRule="auto"/>
        <w:rPr>
          <w:ins w:id="221" w:author="Lasse Dauner" w:date="2025-02-06T00:19:00Z" w16du:dateUtc="2025-02-05T23:19:00Z"/>
        </w:rPr>
      </w:pPr>
    </w:p>
    <w:p w14:paraId="3A16C77A" w14:textId="23E7EED5" w:rsidR="002B6076" w:rsidRDefault="00000000" w:rsidP="0023645B">
      <w:pPr>
        <w:pStyle w:val="FirstParagraph"/>
        <w:spacing w:afterLines="25" w:after="60" w:line="276" w:lineRule="auto"/>
      </w:pPr>
      <w:r>
        <w:t>Neben des logarithmierten Durchschnittslohns wird auch der DiD-Schätzer der Nettorendite eines Unternehmens je Geschäftsjahr (</w:t>
      </w:r>
      <w:r>
        <w:rPr>
          <w:rStyle w:val="VerbatimChar"/>
        </w:rPr>
        <w:t>net_pcm</w:t>
      </w:r>
      <w:r>
        <w:t>) berechnet.</w:t>
      </w:r>
      <w:r>
        <w:br/>
        <w:t>Das geschieht analog zur obigen Schätzung.</w:t>
      </w:r>
    </w:p>
    <w:p w14:paraId="4F12D649" w14:textId="77777777" w:rsidR="00614B88" w:rsidRDefault="00614B88" w:rsidP="0023645B">
      <w:pPr>
        <w:pStyle w:val="Textkrper"/>
        <w:spacing w:afterLines="25" w:after="60" w:line="276" w:lineRule="auto"/>
        <w:rPr>
          <w:ins w:id="222" w:author="Lasse Dauner" w:date="2025-02-06T00:19:00Z" w16du:dateUtc="2025-02-05T23:19:00Z"/>
          <w:b/>
          <w:bCs/>
        </w:rPr>
      </w:pPr>
    </w:p>
    <w:p w14:paraId="45424196" w14:textId="77777777" w:rsidR="00614B88" w:rsidRDefault="00614B88" w:rsidP="0023645B">
      <w:pPr>
        <w:pStyle w:val="Textkrper"/>
        <w:spacing w:afterLines="25" w:after="60" w:line="276" w:lineRule="auto"/>
        <w:rPr>
          <w:ins w:id="223" w:author="Lasse Dauner" w:date="2025-02-06T00:19:00Z" w16du:dateUtc="2025-02-05T23:19:00Z"/>
          <w:b/>
          <w:bCs/>
        </w:rPr>
      </w:pPr>
    </w:p>
    <w:p w14:paraId="487EAED6" w14:textId="77777777" w:rsidR="00614B88" w:rsidRDefault="00614B88" w:rsidP="0023645B">
      <w:pPr>
        <w:pStyle w:val="Textkrper"/>
        <w:spacing w:afterLines="25" w:after="60" w:line="276" w:lineRule="auto"/>
        <w:rPr>
          <w:ins w:id="224" w:author="Lasse Dauner" w:date="2025-02-06T00:19:00Z" w16du:dateUtc="2025-02-05T23:19:00Z"/>
          <w:b/>
          <w:bCs/>
        </w:rPr>
      </w:pPr>
    </w:p>
    <w:p w14:paraId="626751C9" w14:textId="77777777" w:rsidR="00614B88" w:rsidRDefault="00614B88" w:rsidP="0023645B">
      <w:pPr>
        <w:pStyle w:val="Textkrper"/>
        <w:spacing w:afterLines="25" w:after="60" w:line="276" w:lineRule="auto"/>
        <w:rPr>
          <w:ins w:id="225" w:author="Lasse Dauner" w:date="2025-02-06T00:19:00Z" w16du:dateUtc="2025-02-05T23:19:00Z"/>
          <w:b/>
          <w:bCs/>
        </w:rPr>
      </w:pPr>
    </w:p>
    <w:p w14:paraId="7FC6868F" w14:textId="77777777" w:rsidR="00614B88" w:rsidRDefault="00614B88" w:rsidP="0023645B">
      <w:pPr>
        <w:pStyle w:val="Textkrper"/>
        <w:spacing w:afterLines="25" w:after="60" w:line="276" w:lineRule="auto"/>
        <w:rPr>
          <w:ins w:id="226" w:author="Lasse Dauner" w:date="2025-02-06T00:19:00Z" w16du:dateUtc="2025-02-05T23:19:00Z"/>
          <w:b/>
          <w:bCs/>
        </w:rPr>
      </w:pPr>
    </w:p>
    <w:p w14:paraId="16EF5ACE" w14:textId="46DF4E2A" w:rsidR="002B6076" w:rsidRDefault="00000000" w:rsidP="0023645B">
      <w:pPr>
        <w:pStyle w:val="Textkrper"/>
        <w:spacing w:afterLines="25" w:after="60" w:line="276" w:lineRule="auto"/>
      </w:pPr>
      <w:r>
        <w:rPr>
          <w:b/>
          <w:bCs/>
        </w:rPr>
        <w:lastRenderedPageBreak/>
        <w:t>Aufgabe</w:t>
      </w:r>
      <w:r>
        <w:t>: Werfen Sie erneut einen Blick auf die erstellte Tabelle und geben Sie nun die Zeilen ein, in denen der passende Wert steht.</w:t>
      </w:r>
    </w:p>
    <w:p w14:paraId="777B4F40" w14:textId="77777777" w:rsidR="002B6076" w:rsidRDefault="00000000" w:rsidP="0023645B">
      <w:pPr>
        <w:pStyle w:val="SourceCode"/>
        <w:wordWrap/>
        <w:spacing w:afterLines="25" w:after="60" w:line="276" w:lineRule="auto"/>
      </w:pPr>
      <w:r>
        <w:rPr>
          <w:rStyle w:val="CommentTok"/>
        </w:rPr>
        <w:t># y2.post.treat = dat_table_DiD$mean_net_pcm[___]</w:t>
      </w:r>
      <w:r>
        <w:br/>
      </w:r>
      <w:r>
        <w:rPr>
          <w:rStyle w:val="CommentTok"/>
        </w:rPr>
        <w:t># y2.post.control = dat_table_DiD$mean_net_pcm[___]</w:t>
      </w:r>
      <w:r>
        <w:br/>
      </w:r>
      <w:r>
        <w:rPr>
          <w:rStyle w:val="CommentTok"/>
        </w:rPr>
        <w:t># y2.pre.treat = dat_table_DiD$mean_net_pcm[___]</w:t>
      </w:r>
      <w:r>
        <w:br/>
      </w:r>
      <w:r>
        <w:rPr>
          <w:rStyle w:val="CommentTok"/>
        </w:rPr>
        <w:t># y2.pre.control = dat_table_DiD$mean_net_pcm[___]</w:t>
      </w:r>
      <w:r>
        <w:br/>
      </w:r>
      <w:r>
        <w:br/>
      </w:r>
      <w:r>
        <w:rPr>
          <w:rStyle w:val="NormalTok"/>
        </w:rPr>
        <w:t xml:space="preserve">y2.post.treat </w:t>
      </w:r>
      <w:r>
        <w:rPr>
          <w:rStyle w:val="OtherTok"/>
        </w:rPr>
        <w:t>=</w:t>
      </w:r>
      <w:r>
        <w:rPr>
          <w:rStyle w:val="NormalTok"/>
        </w:rPr>
        <w:t xml:space="preserve"> dat_table_DiD</w:t>
      </w:r>
      <w:r>
        <w:rPr>
          <w:rStyle w:val="SpecialCharTok"/>
        </w:rPr>
        <w:t>$</w:t>
      </w:r>
      <w:r>
        <w:rPr>
          <w:rStyle w:val="NormalTok"/>
        </w:rPr>
        <w:t>mean_net_pcm[</w:t>
      </w:r>
      <w:r>
        <w:rPr>
          <w:rStyle w:val="DecValTok"/>
        </w:rPr>
        <w:t>4</w:t>
      </w:r>
      <w:r>
        <w:rPr>
          <w:rStyle w:val="NormalTok"/>
        </w:rPr>
        <w:t>]</w:t>
      </w:r>
      <w:r>
        <w:br/>
      </w:r>
      <w:r>
        <w:rPr>
          <w:rStyle w:val="NormalTok"/>
        </w:rPr>
        <w:t xml:space="preserve">y2.post.control </w:t>
      </w:r>
      <w:r>
        <w:rPr>
          <w:rStyle w:val="OtherTok"/>
        </w:rPr>
        <w:t>=</w:t>
      </w:r>
      <w:r>
        <w:rPr>
          <w:rStyle w:val="NormalTok"/>
        </w:rPr>
        <w:t xml:space="preserve"> dat_table_DiD</w:t>
      </w:r>
      <w:r>
        <w:rPr>
          <w:rStyle w:val="SpecialCharTok"/>
        </w:rPr>
        <w:t>$</w:t>
      </w:r>
      <w:r>
        <w:rPr>
          <w:rStyle w:val="NormalTok"/>
        </w:rPr>
        <w:t>mean_net_pcm[</w:t>
      </w:r>
      <w:r>
        <w:rPr>
          <w:rStyle w:val="DecValTok"/>
        </w:rPr>
        <w:t>2</w:t>
      </w:r>
      <w:r>
        <w:rPr>
          <w:rStyle w:val="NormalTok"/>
        </w:rPr>
        <w:t>]</w:t>
      </w:r>
      <w:r>
        <w:br/>
      </w:r>
      <w:r>
        <w:rPr>
          <w:rStyle w:val="NormalTok"/>
        </w:rPr>
        <w:t xml:space="preserve">y2.pre.treat </w:t>
      </w:r>
      <w:r>
        <w:rPr>
          <w:rStyle w:val="OtherTok"/>
        </w:rPr>
        <w:t>=</w:t>
      </w:r>
      <w:r>
        <w:rPr>
          <w:rStyle w:val="NormalTok"/>
        </w:rPr>
        <w:t xml:space="preserve"> dat_table_DiD</w:t>
      </w:r>
      <w:r>
        <w:rPr>
          <w:rStyle w:val="SpecialCharTok"/>
        </w:rPr>
        <w:t>$</w:t>
      </w:r>
      <w:r>
        <w:rPr>
          <w:rStyle w:val="NormalTok"/>
        </w:rPr>
        <w:t>mean_net_pcm[</w:t>
      </w:r>
      <w:r>
        <w:rPr>
          <w:rStyle w:val="DecValTok"/>
        </w:rPr>
        <w:t>3</w:t>
      </w:r>
      <w:r>
        <w:rPr>
          <w:rStyle w:val="NormalTok"/>
        </w:rPr>
        <w:t>]</w:t>
      </w:r>
      <w:r>
        <w:br/>
      </w:r>
      <w:r>
        <w:rPr>
          <w:rStyle w:val="NormalTok"/>
        </w:rPr>
        <w:t xml:space="preserve">y2.pre.control </w:t>
      </w:r>
      <w:r>
        <w:rPr>
          <w:rStyle w:val="OtherTok"/>
        </w:rPr>
        <w:t>=</w:t>
      </w:r>
      <w:r>
        <w:rPr>
          <w:rStyle w:val="NormalTok"/>
        </w:rPr>
        <w:t xml:space="preserve"> dat_table_DiD</w:t>
      </w:r>
      <w:r>
        <w:rPr>
          <w:rStyle w:val="SpecialCharTok"/>
        </w:rPr>
        <w:t>$</w:t>
      </w:r>
      <w:r>
        <w:rPr>
          <w:rStyle w:val="NormalTok"/>
        </w:rPr>
        <w:t>mean_net_pcm[</w:t>
      </w:r>
      <w:r>
        <w:rPr>
          <w:rStyle w:val="DecValTok"/>
        </w:rPr>
        <w:t>1</w:t>
      </w:r>
      <w:r>
        <w:rPr>
          <w:rStyle w:val="NormalTok"/>
        </w:rPr>
        <w:t>]</w:t>
      </w:r>
    </w:p>
    <w:p w14:paraId="509C2FDA" w14:textId="4E6FE185" w:rsidR="002B6076" w:rsidRDefault="00000000" w:rsidP="0023645B">
      <w:pPr>
        <w:pStyle w:val="FirstParagraph"/>
        <w:spacing w:afterLines="25" w:after="60" w:line="276" w:lineRule="auto"/>
      </w:pPr>
      <w:r>
        <w:t>Die Werte sind nun gespeichert und die DiD</w:t>
      </w:r>
      <w:ins w:id="227" w:author="Lasse Dauner" w:date="2025-02-06T00:19:00Z" w16du:dateUtc="2025-02-05T23:19:00Z">
        <w:r w:rsidR="00614B88">
          <w:t>-Sch</w:t>
        </w:r>
      </w:ins>
      <w:ins w:id="228" w:author="Lasse Dauner" w:date="2025-02-06T00:20:00Z" w16du:dateUtc="2025-02-05T23:20:00Z">
        <w:r w:rsidR="00614B88">
          <w:t>ätzer</w:t>
        </w:r>
      </w:ins>
      <w:del w:id="229" w:author="Lasse Dauner" w:date="2025-02-06T00:19:00Z" w16du:dateUtc="2025-02-05T23:19:00Z">
        <w:r w:rsidDel="00614B88">
          <w:delText>s</w:delText>
        </w:r>
      </w:del>
      <w:r>
        <w:t xml:space="preserve"> können berechnet werden.</w:t>
      </w:r>
    </w:p>
    <w:p w14:paraId="12E4A3BA" w14:textId="77777777" w:rsidR="002B6076" w:rsidRDefault="00000000" w:rsidP="0023645B">
      <w:pPr>
        <w:pStyle w:val="Textkrper"/>
        <w:spacing w:afterLines="25" w:after="60" w:line="276" w:lineRule="auto"/>
      </w:pPr>
      <w:r>
        <w:rPr>
          <w:b/>
          <w:bCs/>
        </w:rPr>
        <w:t>Aufgabe</w:t>
      </w:r>
      <w:r>
        <w:t xml:space="preserve">: Fügen Sie dem Code das Anzeigen der Ergebnisse hinzu und führen Sie den Code mittels </w:t>
      </w:r>
      <w:r>
        <w:rPr>
          <w:i/>
          <w:iCs/>
        </w:rPr>
        <w:t>check</w:t>
      </w:r>
      <w:r>
        <w:t xml:space="preserve"> aus.</w:t>
      </w:r>
    </w:p>
    <w:p w14:paraId="6869CEC4" w14:textId="77777777" w:rsidR="002B6076" w:rsidRDefault="00000000" w:rsidP="0023645B">
      <w:pPr>
        <w:pStyle w:val="SourceCode"/>
        <w:wordWrap/>
        <w:spacing w:afterLines="25" w:after="60" w:line="276" w:lineRule="auto"/>
      </w:pPr>
      <w:r>
        <w:rPr>
          <w:rStyle w:val="CommentTok"/>
        </w:rPr>
        <w:t># DiD_ln_avwage = (y1.post.treat - y1.pre.treat) - (y1.post.control - y1.pre.control)</w:t>
      </w:r>
      <w:r>
        <w:br/>
      </w:r>
      <w:r>
        <w:rPr>
          <w:rStyle w:val="CommentTok"/>
        </w:rPr>
        <w:t># DiD_net_pcm = (y2.post.treat - y2.pre.treat) - (y2.post.control - y2.pre.control)</w:t>
      </w:r>
      <w:r>
        <w:br/>
      </w:r>
      <w:r>
        <w:rPr>
          <w:rStyle w:val="CommentTok"/>
        </w:rPr>
        <w:t xml:space="preserve">#   </w:t>
      </w:r>
      <w:r>
        <w:br/>
      </w:r>
      <w:r>
        <w:rPr>
          <w:rStyle w:val="CommentTok"/>
        </w:rPr>
        <w:t># #Ergebnisse anzeigen</w:t>
      </w:r>
      <w:r>
        <w:br/>
      </w:r>
      <w:r>
        <w:rPr>
          <w:rStyle w:val="CommentTok"/>
        </w:rPr>
        <w:t xml:space="preserve"># </w:t>
      </w:r>
      <w:r>
        <w:br/>
      </w:r>
      <w:r>
        <w:br/>
      </w:r>
      <w:r>
        <w:rPr>
          <w:rStyle w:val="NormalTok"/>
        </w:rPr>
        <w:t xml:space="preserve">DiD_ln_avwage </w:t>
      </w:r>
      <w:r>
        <w:rPr>
          <w:rStyle w:val="OtherTok"/>
        </w:rPr>
        <w:t>=</w:t>
      </w:r>
      <w:r>
        <w:rPr>
          <w:rStyle w:val="NormalTok"/>
        </w:rPr>
        <w:t xml:space="preserve"> (y1.post.treat </w:t>
      </w:r>
      <w:r>
        <w:rPr>
          <w:rStyle w:val="SpecialCharTok"/>
        </w:rPr>
        <w:t>-</w:t>
      </w:r>
      <w:r>
        <w:rPr>
          <w:rStyle w:val="NormalTok"/>
        </w:rPr>
        <w:t xml:space="preserve"> y1.post.control) </w:t>
      </w:r>
      <w:r>
        <w:rPr>
          <w:rStyle w:val="SpecialCharTok"/>
        </w:rPr>
        <w:t>-</w:t>
      </w:r>
      <w:r>
        <w:rPr>
          <w:rStyle w:val="NormalTok"/>
        </w:rPr>
        <w:t xml:space="preserve"> (y1.pre.treat </w:t>
      </w:r>
      <w:r>
        <w:rPr>
          <w:rStyle w:val="SpecialCharTok"/>
        </w:rPr>
        <w:t>-</w:t>
      </w:r>
      <w:r>
        <w:rPr>
          <w:rStyle w:val="NormalTok"/>
        </w:rPr>
        <w:t xml:space="preserve"> y1.pre.control)</w:t>
      </w:r>
      <w:r>
        <w:br/>
      </w:r>
      <w:r>
        <w:rPr>
          <w:rStyle w:val="NormalTok"/>
        </w:rPr>
        <w:t xml:space="preserve">DiD_net_pcm </w:t>
      </w:r>
      <w:r>
        <w:rPr>
          <w:rStyle w:val="OtherTok"/>
        </w:rPr>
        <w:t>=</w:t>
      </w:r>
      <w:r>
        <w:rPr>
          <w:rStyle w:val="NormalTok"/>
        </w:rPr>
        <w:t xml:space="preserve"> (y2.post.treat </w:t>
      </w:r>
      <w:r>
        <w:rPr>
          <w:rStyle w:val="SpecialCharTok"/>
        </w:rPr>
        <w:t>-</w:t>
      </w:r>
      <w:r>
        <w:rPr>
          <w:rStyle w:val="NormalTok"/>
        </w:rPr>
        <w:t xml:space="preserve"> y2.post.control) </w:t>
      </w:r>
      <w:r>
        <w:rPr>
          <w:rStyle w:val="SpecialCharTok"/>
        </w:rPr>
        <w:t>-</w:t>
      </w:r>
      <w:r>
        <w:rPr>
          <w:rStyle w:val="NormalTok"/>
        </w:rPr>
        <w:t xml:space="preserve"> (y2.pre.treat </w:t>
      </w:r>
      <w:r>
        <w:rPr>
          <w:rStyle w:val="SpecialCharTok"/>
        </w:rPr>
        <w:t>-</w:t>
      </w:r>
      <w:r>
        <w:rPr>
          <w:rStyle w:val="NormalTok"/>
        </w:rPr>
        <w:t xml:space="preserve"> y2.pre.control)</w:t>
      </w:r>
      <w:r>
        <w:br/>
      </w:r>
      <w:r>
        <w:rPr>
          <w:rStyle w:val="NormalTok"/>
        </w:rPr>
        <w:t xml:space="preserve">  </w:t>
      </w:r>
      <w:r>
        <w:br/>
      </w:r>
      <w:r>
        <w:rPr>
          <w:rStyle w:val="CommentTok"/>
        </w:rPr>
        <w:t>#Ergebnisse anzeigen</w:t>
      </w:r>
      <w:r>
        <w:br/>
      </w:r>
      <w:r>
        <w:rPr>
          <w:rStyle w:val="NormalTok"/>
        </w:rPr>
        <w:t>DiD_ln_avwage</w:t>
      </w:r>
    </w:p>
    <w:p w14:paraId="3E2E17E2" w14:textId="77777777" w:rsidR="002B6076" w:rsidRDefault="00000000" w:rsidP="0023645B">
      <w:pPr>
        <w:pStyle w:val="SourceCode"/>
        <w:wordWrap/>
        <w:spacing w:afterLines="25" w:after="60" w:line="276" w:lineRule="auto"/>
      </w:pPr>
      <w:r>
        <w:rPr>
          <w:rStyle w:val="VerbatimChar"/>
        </w:rPr>
        <w:t>## [1] 0.1109065</w:t>
      </w:r>
    </w:p>
    <w:p w14:paraId="09571B69" w14:textId="77777777" w:rsidR="002B6076" w:rsidRDefault="00000000" w:rsidP="0023645B">
      <w:pPr>
        <w:pStyle w:val="SourceCode"/>
        <w:wordWrap/>
        <w:spacing w:afterLines="25" w:after="60" w:line="276" w:lineRule="auto"/>
      </w:pPr>
      <w:r>
        <w:rPr>
          <w:rStyle w:val="NormalTok"/>
        </w:rPr>
        <w:t>DiD_net_pcm</w:t>
      </w:r>
    </w:p>
    <w:p w14:paraId="6DC34A9B" w14:textId="77777777" w:rsidR="002B6076" w:rsidRDefault="00000000" w:rsidP="0023645B">
      <w:pPr>
        <w:pStyle w:val="SourceCode"/>
        <w:wordWrap/>
        <w:spacing w:afterLines="25" w:after="60" w:line="276" w:lineRule="auto"/>
      </w:pPr>
      <w:r>
        <w:rPr>
          <w:rStyle w:val="VerbatimChar"/>
        </w:rPr>
        <w:t>## [1] -0.02739991</w:t>
      </w:r>
    </w:p>
    <w:p w14:paraId="781216BD" w14:textId="77777777" w:rsidR="002B6076" w:rsidRDefault="00000000" w:rsidP="0023645B">
      <w:pPr>
        <w:spacing w:afterLines="25" w:after="60" w:line="276" w:lineRule="auto"/>
      </w:pPr>
      <w:r>
        <w:pict w14:anchorId="756AE423">
          <v:rect id="_x0000_i1449" style="width:0;height:1.5pt" o:hralign="center" o:hrstd="t" o:hr="t"/>
        </w:pict>
      </w:r>
    </w:p>
    <w:p w14:paraId="68FF495E" w14:textId="77777777" w:rsidR="002B6076" w:rsidRPr="00614B88" w:rsidRDefault="00000000" w:rsidP="0023645B">
      <w:pPr>
        <w:pStyle w:val="berschrift3"/>
        <w:spacing w:afterLines="25" w:after="60" w:line="276" w:lineRule="auto"/>
        <w:rPr>
          <w:rFonts w:ascii="Times New Roman" w:hAnsi="Times New Roman" w:cs="Times New Roman"/>
          <w:color w:val="000000" w:themeColor="text1"/>
          <w:rPrChange w:id="230" w:author="Lasse Dauner" w:date="2025-02-06T00:20:00Z" w16du:dateUtc="2025-02-05T23:20:00Z">
            <w:rPr/>
          </w:rPrChange>
        </w:rPr>
      </w:pPr>
      <w:bookmarkStart w:id="231" w:name="award-did-starter-set"/>
      <w:r w:rsidRPr="00614B88">
        <w:rPr>
          <w:rFonts w:ascii="Times New Roman" w:hAnsi="Times New Roman" w:cs="Times New Roman"/>
          <w:color w:val="000000" w:themeColor="text1"/>
          <w:rPrChange w:id="232" w:author="Lasse Dauner" w:date="2025-02-06T00:20:00Z" w16du:dateUtc="2025-02-05T23:20:00Z">
            <w:rPr/>
          </w:rPrChange>
        </w:rPr>
        <w:t>Award: DiD Starter-Set</w:t>
      </w:r>
    </w:p>
    <w:p w14:paraId="24AE8CF7" w14:textId="77777777" w:rsidR="002B6076" w:rsidRDefault="00000000" w:rsidP="0023645B">
      <w:pPr>
        <w:pStyle w:val="FirstParagraph"/>
        <w:spacing w:afterLines="25" w:after="60" w:line="276" w:lineRule="auto"/>
      </w:pPr>
      <w:r>
        <w:t>Sie haben erfolgreich eine erste Difference-in-Differences Schätzung durchgeführt und können die unterschiedlichen Gruppen in richtiger Relation zueinander betrachten.</w:t>
      </w:r>
    </w:p>
    <w:p w14:paraId="5762B632" w14:textId="77777777" w:rsidR="002B6076" w:rsidRDefault="00000000" w:rsidP="0023645B">
      <w:pPr>
        <w:spacing w:afterLines="25" w:after="60" w:line="276" w:lineRule="auto"/>
      </w:pPr>
      <w:r>
        <w:pict w14:anchorId="20BF1B76">
          <v:rect id="_x0000_i1450" style="width:0;height:1.5pt" o:hralign="center" o:hrstd="t" o:hr="t"/>
        </w:pict>
      </w:r>
    </w:p>
    <w:p w14:paraId="00F48D89" w14:textId="77777777" w:rsidR="002B6076" w:rsidRDefault="00000000" w:rsidP="0023645B">
      <w:pPr>
        <w:pStyle w:val="FirstParagraph"/>
        <w:spacing w:afterLines="25" w:after="60" w:line="276" w:lineRule="auto"/>
      </w:pPr>
      <w:r>
        <w:lastRenderedPageBreak/>
        <w:t>Durch die Einführung des Mindestlohns können wir sagen, dass dadurch in den beobachteten Unternehmen der Durchschnittslohn gestiegen ist.</w:t>
      </w:r>
      <w:r>
        <w:br/>
        <w:t>Zugleich ist zu erkennen, dass in jenen Unternehmen der Nettogewinn zurück gegangen ist.</w:t>
      </w:r>
    </w:p>
    <w:p w14:paraId="40E66D6D" w14:textId="77777777" w:rsidR="002B6076" w:rsidRDefault="00000000" w:rsidP="0023645B">
      <w:pPr>
        <w:pStyle w:val="Textkrper"/>
        <w:spacing w:afterLines="25" w:after="60" w:line="276" w:lineRule="auto"/>
        <w:rPr>
          <w:ins w:id="233" w:author="Lasse Dauner" w:date="2025-02-06T00:20:00Z" w16du:dateUtc="2025-02-05T23:20:00Z"/>
        </w:rPr>
      </w:pPr>
      <w:r>
        <w:t>Um diese Veränderung genauer bewerten zu können und tiefergehende Analysen zu ermöglichen, machen wir uns die Methode der Regression zu eigen.</w:t>
      </w:r>
    </w:p>
    <w:p w14:paraId="61878FCB" w14:textId="77777777" w:rsidR="00614B88" w:rsidRDefault="00614B88" w:rsidP="0023645B">
      <w:pPr>
        <w:pStyle w:val="Textkrper"/>
        <w:spacing w:afterLines="25" w:after="60" w:line="276" w:lineRule="auto"/>
      </w:pPr>
    </w:p>
    <w:p w14:paraId="6300D254" w14:textId="3F796062" w:rsidR="002B6076" w:rsidRDefault="00000000" w:rsidP="0023645B">
      <w:pPr>
        <w:pStyle w:val="berschrift2"/>
        <w:spacing w:afterLines="25" w:after="60" w:line="276" w:lineRule="auto"/>
      </w:pPr>
      <w:bookmarkStart w:id="234" w:name="X13fd8e7893ff78d06f9b90b3da1a5eb54a3f6a5"/>
      <w:bookmarkEnd w:id="188"/>
      <w:bookmarkEnd w:id="231"/>
      <w:del w:id="235" w:author="Lasse Dauner" w:date="2025-02-06T00:20:00Z" w16du:dateUtc="2025-02-05T23:20:00Z">
        <w:r w:rsidDel="00614B88">
          <w:delText xml:space="preserve">Exercise </w:delText>
        </w:r>
      </w:del>
      <w:r>
        <w:t>3.3 DiD-Schätzung mittels Regression</w:t>
      </w:r>
    </w:p>
    <w:p w14:paraId="3191BCC1" w14:textId="77777777" w:rsidR="002B6076" w:rsidRDefault="00000000" w:rsidP="0023645B">
      <w:pPr>
        <w:pStyle w:val="FirstParagraph"/>
        <w:spacing w:afterLines="25" w:after="60" w:line="276" w:lineRule="auto"/>
      </w:pPr>
      <w:r>
        <w:rPr>
          <w:b/>
          <w:bCs/>
        </w:rPr>
        <w:t>DAG</w:t>
      </w:r>
    </w:p>
    <w:p w14:paraId="3F030298" w14:textId="77777777" w:rsidR="002B6076" w:rsidRDefault="00000000" w:rsidP="0023645B">
      <w:pPr>
        <w:pStyle w:val="Textkrper"/>
        <w:spacing w:afterLines="25" w:after="60" w:line="276" w:lineRule="auto"/>
      </w:pPr>
      <w:r>
        <w:t>Zu Beginn widmen wir uns der Veränderung im Durchschnittslohn durch die Einführung des Mindestlohns. Um uns einen ersten Überblick über die Zusammenhänge der Variablen in unserer DiD-Schätzung zu verschaffen, sind die Directed Acyclic Graphs (DAGs) von Vorteil.</w:t>
      </w:r>
    </w:p>
    <w:p w14:paraId="718749D2" w14:textId="77777777" w:rsidR="002B6076" w:rsidRDefault="00000000" w:rsidP="0023645B">
      <w:pPr>
        <w:spacing w:afterLines="25" w:after="60" w:line="276" w:lineRule="auto"/>
      </w:pPr>
      <w:r>
        <w:pict w14:anchorId="5E8D4460">
          <v:rect id="_x0000_i1451" style="width:0;height:1.5pt" o:hralign="center" o:hrstd="t" o:hr="t"/>
        </w:pict>
      </w:r>
    </w:p>
    <w:p w14:paraId="6E27FDDD" w14:textId="77777777" w:rsidR="002B6076" w:rsidRPr="00614B88" w:rsidRDefault="00000000" w:rsidP="0023645B">
      <w:pPr>
        <w:pStyle w:val="berschrift3"/>
        <w:spacing w:afterLines="25" w:after="60" w:line="276" w:lineRule="auto"/>
        <w:rPr>
          <w:rFonts w:ascii="Times New Roman" w:hAnsi="Times New Roman" w:cs="Times New Roman"/>
          <w:color w:val="000000" w:themeColor="text1"/>
          <w:rPrChange w:id="236" w:author="Lasse Dauner" w:date="2025-02-06T00:20:00Z" w16du:dateUtc="2025-02-05T23:20:00Z">
            <w:rPr/>
          </w:rPrChange>
        </w:rPr>
      </w:pPr>
      <w:bookmarkStart w:id="237" w:name="info-dag"/>
      <w:r w:rsidRPr="00614B88">
        <w:rPr>
          <w:rFonts w:ascii="Times New Roman" w:hAnsi="Times New Roman" w:cs="Times New Roman"/>
          <w:color w:val="000000" w:themeColor="text1"/>
          <w:rPrChange w:id="238" w:author="Lasse Dauner" w:date="2025-02-06T00:20:00Z" w16du:dateUtc="2025-02-05T23:20:00Z">
            <w:rPr/>
          </w:rPrChange>
        </w:rPr>
        <w:t>Info: DAG</w:t>
      </w:r>
    </w:p>
    <w:p w14:paraId="0F42FBCD" w14:textId="77777777" w:rsidR="002B6076" w:rsidRDefault="00000000" w:rsidP="0023645B">
      <w:pPr>
        <w:pStyle w:val="FirstParagraph"/>
        <w:spacing w:afterLines="25" w:after="60" w:line="276" w:lineRule="auto"/>
      </w:pPr>
      <w:r>
        <w:t>In einem DAG werden unterschiedliche Variablen durch Pfade in Form von Pfeildarstellungen in Relation zueinander gesetzt.</w:t>
      </w:r>
      <w:r>
        <w:br/>
        <w:t>Eine solchen Darstellung kann die Aufstellung von Regressionen veraunschaulichen und nachvollziehbar machen.</w:t>
      </w:r>
      <w:r>
        <w:br/>
        <w:t>Interessant dabei sind die sogenannten Confounder, die sowohl die abhängige, als auch eine beschreibende Variable beeinflussen.</w:t>
      </w:r>
      <w:r>
        <w:br/>
        <w:t>(vgl. International Journal of Epidemiology, 2021, Vol. 50, No. 2, S. 622) (</w:t>
      </w:r>
      <w:hyperlink r:id="rId19">
        <w:r w:rsidR="002B6076">
          <w:rPr>
            <w:rStyle w:val="Hyperlink"/>
          </w:rPr>
          <w:t>https://academic.oup.com/ije/article/50/2/620/6012812</w:t>
        </w:r>
      </w:hyperlink>
      <w:r>
        <w:t>)</w:t>
      </w:r>
    </w:p>
    <w:p w14:paraId="17C2AC56" w14:textId="77777777" w:rsidR="002B6076" w:rsidRDefault="00000000" w:rsidP="0023645B">
      <w:pPr>
        <w:pStyle w:val="Textkrper"/>
        <w:spacing w:afterLines="25" w:after="60" w:line="276" w:lineRule="auto"/>
      </w:pPr>
      <w:r>
        <w:t>Erklärungen, wie ein DAG in R zustande kommt:</w:t>
      </w:r>
      <w:r>
        <w:br/>
      </w:r>
      <w:hyperlink r:id="rId20">
        <w:r w:rsidR="002B6076">
          <w:rPr>
            <w:rStyle w:val="Hyperlink"/>
          </w:rPr>
          <w:t>https://cran.r-project.org/web/packages/ggdag/vignettes/intro-to-dags.html</w:t>
        </w:r>
      </w:hyperlink>
      <w:r>
        <w:br/>
      </w:r>
      <w:hyperlink r:id="rId21">
        <w:r w:rsidR="002B6076">
          <w:rPr>
            <w:rStyle w:val="Hyperlink"/>
          </w:rPr>
          <w:t>https://r-causal.github.io/ggdag/</w:t>
        </w:r>
      </w:hyperlink>
    </w:p>
    <w:p w14:paraId="225A0FF3" w14:textId="77777777" w:rsidR="002B6076" w:rsidRDefault="00000000" w:rsidP="0023645B">
      <w:pPr>
        <w:spacing w:afterLines="25" w:after="60" w:line="276" w:lineRule="auto"/>
      </w:pPr>
      <w:r>
        <w:pict w14:anchorId="6C84EDCA">
          <v:rect id="_x0000_i1452" style="width:0;height:1.5pt" o:hralign="center" o:hrstd="t" o:hr="t"/>
        </w:pict>
      </w:r>
    </w:p>
    <w:p w14:paraId="7422934C" w14:textId="77777777" w:rsidR="002B6076" w:rsidRDefault="00000000" w:rsidP="0023645B">
      <w:pPr>
        <w:pStyle w:val="FirstParagraph"/>
        <w:spacing w:afterLines="25" w:after="60" w:line="276" w:lineRule="auto"/>
      </w:pPr>
      <w:r>
        <w:rPr>
          <w:b/>
          <w:bCs/>
        </w:rPr>
        <w:t>Aufgabe</w:t>
      </w:r>
      <w:r>
        <w:t xml:space="preserve">: Führen Sie hierfür den Code mittels </w:t>
      </w:r>
      <w:r>
        <w:rPr>
          <w:i/>
          <w:iCs/>
        </w:rPr>
        <w:t>check</w:t>
      </w:r>
      <w:r>
        <w:t xml:space="preserve"> aus und sehen Sie sich den Graphen an.</w:t>
      </w:r>
    </w:p>
    <w:p w14:paraId="6D79C963" w14:textId="77777777" w:rsidR="002B6076" w:rsidRDefault="00000000" w:rsidP="0023645B">
      <w:pPr>
        <w:pStyle w:val="SourceCode"/>
        <w:wordWrap/>
        <w:spacing w:afterLines="25" w:after="60" w:line="276" w:lineRule="auto"/>
      </w:pPr>
      <w:r>
        <w:rPr>
          <w:rStyle w:val="NormalTok"/>
        </w:rPr>
        <w:t xml:space="preserve">dag </w:t>
      </w:r>
      <w:r>
        <w:rPr>
          <w:rStyle w:val="OtherTok"/>
        </w:rPr>
        <w:t>&lt;-</w:t>
      </w:r>
      <w:r>
        <w:rPr>
          <w:rStyle w:val="NormalTok"/>
        </w:rPr>
        <w:t xml:space="preserve"> </w:t>
      </w:r>
      <w:r>
        <w:rPr>
          <w:rStyle w:val="FunctionTok"/>
        </w:rPr>
        <w:t>dagify</w:t>
      </w:r>
      <w:r>
        <w:rPr>
          <w:rStyle w:val="NormalTok"/>
        </w:rPr>
        <w:t>(</w:t>
      </w:r>
      <w:r>
        <w:br/>
      </w:r>
      <w:r>
        <w:rPr>
          <w:rStyle w:val="NormalTok"/>
        </w:rPr>
        <w:t xml:space="preserve">  ln_avwage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br/>
      </w:r>
      <w:r>
        <w:rPr>
          <w:rStyle w:val="NormalTok"/>
        </w:rPr>
        <w:t xml:space="preserve">  treat1_NMW </w:t>
      </w:r>
      <w:r>
        <w:rPr>
          <w:rStyle w:val="SpecialCharTok"/>
        </w:rPr>
        <w:t>~</w:t>
      </w:r>
      <w:r>
        <w:rPr>
          <w:rStyle w:val="NormalTok"/>
        </w:rPr>
        <w:t xml:space="preserve"> ctreat1 </w:t>
      </w:r>
      <w:r>
        <w:rPr>
          <w:rStyle w:val="SpecialCharTok"/>
        </w:rPr>
        <w:t>+</w:t>
      </w:r>
      <w:r>
        <w:rPr>
          <w:rStyle w:val="NormalTok"/>
        </w:rPr>
        <w:t xml:space="preserve"> NMW,</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AttributeTok"/>
        </w:rPr>
        <w:t>ctreat1 =</w:t>
      </w:r>
      <w:r>
        <w:rPr>
          <w:rStyle w:val="NormalTok"/>
        </w:rPr>
        <w:t xml:space="preserve"> </w:t>
      </w:r>
      <w:r>
        <w:rPr>
          <w:rStyle w:val="StringTok"/>
        </w:rPr>
        <w:t>"ctreat1"</w:t>
      </w:r>
      <w:r>
        <w:rPr>
          <w:rStyle w:val="NormalTok"/>
        </w:rPr>
        <w:t xml:space="preserve">, </w:t>
      </w:r>
      <w:r>
        <w:rPr>
          <w:rStyle w:val="AttributeTok"/>
        </w:rPr>
        <w:t>treat1_NMW =</w:t>
      </w:r>
      <w:r>
        <w:rPr>
          <w:rStyle w:val="NormalTok"/>
        </w:rPr>
        <w:t xml:space="preserve"> </w:t>
      </w:r>
      <w:r>
        <w:rPr>
          <w:rStyle w:val="StringTok"/>
        </w:rPr>
        <w:t>"treat1_NMW"</w:t>
      </w:r>
      <w:r>
        <w:rPr>
          <w:rStyle w:val="NormalTok"/>
        </w:rPr>
        <w:t xml:space="preserve">, </w:t>
      </w:r>
      <w:r>
        <w:rPr>
          <w:rStyle w:val="AttributeTok"/>
        </w:rPr>
        <w:t>NMW =</w:t>
      </w:r>
      <w:r>
        <w:rPr>
          <w:rStyle w:val="NormalTok"/>
        </w:rPr>
        <w:t xml:space="preserve"> </w:t>
      </w:r>
      <w:r>
        <w:rPr>
          <w:rStyle w:val="StringTok"/>
        </w:rPr>
        <w:t>"NMW"</w:t>
      </w:r>
      <w:r>
        <w:rPr>
          <w:rStyle w:val="NormalTok"/>
        </w:rPr>
        <w:t xml:space="preserve">, </w:t>
      </w:r>
      <w:r>
        <w:rPr>
          <w:rStyle w:val="AttributeTok"/>
        </w:rPr>
        <w:t>ln_avwage =</w:t>
      </w:r>
      <w:r>
        <w:rPr>
          <w:rStyle w:val="NormalTok"/>
        </w:rPr>
        <w:t xml:space="preserve"> </w:t>
      </w:r>
      <w:r>
        <w:rPr>
          <w:rStyle w:val="StringTok"/>
        </w:rPr>
        <w:t>"ln_avwage"</w:t>
      </w:r>
      <w:r>
        <w:rPr>
          <w:rStyle w:val="NormalTok"/>
        </w:rPr>
        <w:t>)</w:t>
      </w:r>
      <w:r>
        <w:br/>
      </w:r>
      <w:r>
        <w:rPr>
          <w:rStyle w:val="NormalTok"/>
        </w:rPr>
        <w:t>)</w:t>
      </w:r>
      <w:r>
        <w:br/>
      </w:r>
      <w:r>
        <w:br/>
      </w:r>
      <w:r>
        <w:rPr>
          <w:rStyle w:val="FunctionTok"/>
        </w:rPr>
        <w:t>ggdag</w:t>
      </w:r>
      <w:r>
        <w:rPr>
          <w:rStyle w:val="NormalTok"/>
        </w:rPr>
        <w:t xml:space="preserve">(dag, </w:t>
      </w:r>
      <w:r>
        <w:rPr>
          <w:rStyle w:val="AttributeTok"/>
        </w:rPr>
        <w:t>node_size =</w:t>
      </w:r>
      <w:r>
        <w:rPr>
          <w:rStyle w:val="NormalTok"/>
        </w:rPr>
        <w:t xml:space="preserve"> </w:t>
      </w:r>
      <w:r>
        <w:rPr>
          <w:rStyle w:val="DecValTok"/>
        </w:rPr>
        <w:t>6</w:t>
      </w:r>
      <w:r>
        <w:rPr>
          <w:rStyle w:val="NormalTok"/>
        </w:rPr>
        <w:t xml:space="preserve">, </w:t>
      </w:r>
      <w:r>
        <w:rPr>
          <w:rStyle w:val="AttributeTok"/>
        </w:rPr>
        <w:t>text =</w:t>
      </w:r>
      <w:r>
        <w:rPr>
          <w:rStyle w:val="NormalTok"/>
        </w:rPr>
        <w:t xml:space="preserve"> </w:t>
      </w:r>
      <w:r>
        <w:rPr>
          <w:rStyle w:val="ConstantTok"/>
        </w:rPr>
        <w:t>FALSE</w:t>
      </w:r>
      <w:r>
        <w:rPr>
          <w:rStyle w:val="NormalTok"/>
        </w:rPr>
        <w:t xml:space="preserve">, </w:t>
      </w:r>
      <w:r>
        <w:rPr>
          <w:rStyle w:val="AttributeTok"/>
        </w:rPr>
        <w:t>edge_type =</w:t>
      </w:r>
      <w:r>
        <w:rPr>
          <w:rStyle w:val="NormalTok"/>
        </w:rPr>
        <w:t xml:space="preserve"> </w:t>
      </w:r>
      <w:r>
        <w:rPr>
          <w:rStyle w:val="StringTok"/>
        </w:rPr>
        <w:t>"link"</w:t>
      </w:r>
      <w:r>
        <w:rPr>
          <w:rStyle w:val="NormalTok"/>
        </w:rPr>
        <w:t xml:space="preserve">, </w:t>
      </w:r>
      <w:r>
        <w:rPr>
          <w:rStyle w:val="AttributeTok"/>
        </w:rPr>
        <w:t>use_labels =</w:t>
      </w:r>
      <w:r>
        <w:rPr>
          <w:rStyle w:val="NormalTok"/>
        </w:rPr>
        <w:t xml:space="preserve"> </w:t>
      </w:r>
      <w:r>
        <w:rPr>
          <w:rStyle w:val="StringTok"/>
        </w:rPr>
        <w:t>"label"</w:t>
      </w:r>
      <w:r>
        <w:rPr>
          <w:rStyle w:val="NormalTok"/>
        </w:rPr>
        <w:t>)</w:t>
      </w:r>
      <w:r>
        <w:rPr>
          <w:rStyle w:val="SpecialCharTok"/>
        </w:rPr>
        <w:t>+</w:t>
      </w:r>
      <w:r>
        <w:br/>
      </w:r>
      <w:r>
        <w:rPr>
          <w:rStyle w:val="NormalTok"/>
        </w:rPr>
        <w:t xml:space="preserve">  </w:t>
      </w:r>
      <w:r>
        <w:rPr>
          <w:rStyle w:val="FunctionTok"/>
        </w:rPr>
        <w:t>theme_dag_blank</w:t>
      </w:r>
      <w:r>
        <w:rPr>
          <w:rStyle w:val="NormalTok"/>
        </w:rPr>
        <w:t>()</w:t>
      </w:r>
    </w:p>
    <w:p w14:paraId="742FC1B0" w14:textId="77777777" w:rsidR="002B6076" w:rsidRDefault="00000000" w:rsidP="0023645B">
      <w:pPr>
        <w:pStyle w:val="FirstParagraph"/>
        <w:spacing w:afterLines="25" w:after="60" w:line="276" w:lineRule="auto"/>
      </w:pPr>
      <w:r>
        <w:rPr>
          <w:noProof/>
        </w:rPr>
        <w:lastRenderedPageBreak/>
        <w:drawing>
          <wp:inline distT="0" distB="0" distL="0" distR="0" wp14:anchorId="42A35332" wp14:editId="0EBB85E6">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_output_solution_files/figure-docx/7_2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7267E56" w14:textId="77777777" w:rsidR="002B6076" w:rsidRDefault="00000000" w:rsidP="0023645B">
      <w:pPr>
        <w:pStyle w:val="Textkrper"/>
        <w:spacing w:afterLines="25" w:after="60" w:line="276" w:lineRule="auto"/>
      </w:pPr>
      <w:r>
        <w:t>Hier sieht man wie die Variablen, mit denen wir bisher gearbeitet haben, zusammenhängen.</w:t>
      </w:r>
    </w:p>
    <w:p w14:paraId="4AC99DC1" w14:textId="77777777" w:rsidR="002B6076" w:rsidRDefault="00000000" w:rsidP="0023645B">
      <w:pPr>
        <w:pStyle w:val="Textkrper"/>
        <w:spacing w:afterLines="25" w:after="60" w:line="276" w:lineRule="auto"/>
      </w:pPr>
      <w:r>
        <w:t>Quiz: Wählen Sie den/die Confounder aus unserem DAG aus?</w:t>
      </w:r>
    </w:p>
    <w:p w14:paraId="33B5E043" w14:textId="77777777" w:rsidR="002B6076" w:rsidRPr="00B5658E" w:rsidRDefault="00000000" w:rsidP="0023645B">
      <w:pPr>
        <w:numPr>
          <w:ilvl w:val="0"/>
          <w:numId w:val="16"/>
        </w:numPr>
        <w:spacing w:afterLines="25" w:after="60" w:line="276" w:lineRule="auto"/>
        <w:rPr>
          <w:rFonts w:ascii="Times New Roman" w:hAnsi="Times New Roman" w:cs="Times New Roman"/>
          <w:rPrChange w:id="239" w:author="Lasse Dauner" w:date="2025-02-06T00:20:00Z" w16du:dateUtc="2025-02-05T23:20:00Z">
            <w:rPr/>
          </w:rPrChange>
        </w:rPr>
      </w:pPr>
      <w:r w:rsidRPr="00B5658E">
        <w:rPr>
          <w:rFonts w:ascii="Times New Roman" w:hAnsi="Times New Roman" w:cs="Times New Roman"/>
          <w:rPrChange w:id="240" w:author="Lasse Dauner" w:date="2025-02-06T00:20:00Z" w16du:dateUtc="2025-02-05T23:20:00Z">
            <w:rPr/>
          </w:rPrChange>
        </w:rPr>
        <w:t>ln_avwage [ ]</w:t>
      </w:r>
    </w:p>
    <w:p w14:paraId="63693A70" w14:textId="77777777" w:rsidR="002B6076" w:rsidRPr="00B5658E" w:rsidRDefault="00000000" w:rsidP="0023645B">
      <w:pPr>
        <w:numPr>
          <w:ilvl w:val="0"/>
          <w:numId w:val="16"/>
        </w:numPr>
        <w:spacing w:afterLines="25" w:after="60" w:line="276" w:lineRule="auto"/>
        <w:rPr>
          <w:rFonts w:ascii="Times New Roman" w:hAnsi="Times New Roman" w:cs="Times New Roman"/>
          <w:rPrChange w:id="241" w:author="Lasse Dauner" w:date="2025-02-06T00:20:00Z" w16du:dateUtc="2025-02-05T23:20:00Z">
            <w:rPr/>
          </w:rPrChange>
        </w:rPr>
      </w:pPr>
      <w:r w:rsidRPr="00B5658E">
        <w:rPr>
          <w:rFonts w:ascii="Times New Roman" w:hAnsi="Times New Roman" w:cs="Times New Roman"/>
          <w:rPrChange w:id="242" w:author="Lasse Dauner" w:date="2025-02-06T00:20:00Z" w16du:dateUtc="2025-02-05T23:20:00Z">
            <w:rPr/>
          </w:rPrChange>
        </w:rPr>
        <w:t>treat1_NMW &amp; ln_avwage [ ]</w:t>
      </w:r>
    </w:p>
    <w:p w14:paraId="56F3BB32" w14:textId="77777777" w:rsidR="002B6076" w:rsidRPr="00B5658E" w:rsidRDefault="00000000" w:rsidP="0023645B">
      <w:pPr>
        <w:numPr>
          <w:ilvl w:val="0"/>
          <w:numId w:val="16"/>
        </w:numPr>
        <w:spacing w:afterLines="25" w:after="60" w:line="276" w:lineRule="auto"/>
        <w:rPr>
          <w:rFonts w:ascii="Times New Roman" w:hAnsi="Times New Roman" w:cs="Times New Roman"/>
          <w:rPrChange w:id="243" w:author="Lasse Dauner" w:date="2025-02-06T00:20:00Z" w16du:dateUtc="2025-02-05T23:20:00Z">
            <w:rPr/>
          </w:rPrChange>
        </w:rPr>
      </w:pPr>
      <w:r w:rsidRPr="00B5658E">
        <w:rPr>
          <w:rFonts w:ascii="Times New Roman" w:hAnsi="Times New Roman" w:cs="Times New Roman"/>
          <w:rPrChange w:id="244" w:author="Lasse Dauner" w:date="2025-02-06T00:20:00Z" w16du:dateUtc="2025-02-05T23:20:00Z">
            <w:rPr/>
          </w:rPrChange>
        </w:rPr>
        <w:t>NMW &amp; ctreat1 [x]</w:t>
      </w:r>
    </w:p>
    <w:p w14:paraId="5F614534" w14:textId="77777777" w:rsidR="002B6076" w:rsidRPr="00B5658E" w:rsidRDefault="00000000" w:rsidP="0023645B">
      <w:pPr>
        <w:numPr>
          <w:ilvl w:val="0"/>
          <w:numId w:val="16"/>
        </w:numPr>
        <w:spacing w:afterLines="25" w:after="60" w:line="276" w:lineRule="auto"/>
        <w:rPr>
          <w:rFonts w:ascii="Times New Roman" w:hAnsi="Times New Roman" w:cs="Times New Roman"/>
          <w:rPrChange w:id="245" w:author="Lasse Dauner" w:date="2025-02-06T00:20:00Z" w16du:dateUtc="2025-02-05T23:20:00Z">
            <w:rPr/>
          </w:rPrChange>
        </w:rPr>
      </w:pPr>
      <w:r w:rsidRPr="00B5658E">
        <w:rPr>
          <w:rFonts w:ascii="Times New Roman" w:hAnsi="Times New Roman" w:cs="Times New Roman"/>
          <w:rPrChange w:id="246" w:author="Lasse Dauner" w:date="2025-02-06T00:20:00Z" w16du:dateUtc="2025-02-05T23:20:00Z">
            <w:rPr/>
          </w:rPrChange>
        </w:rPr>
        <w:t>NMW &amp; treat1_NMW &amp; ctreat1 [ ]</w:t>
      </w:r>
    </w:p>
    <w:p w14:paraId="31A8C624" w14:textId="1976B367" w:rsidR="002B6076" w:rsidRDefault="00000000" w:rsidP="0023645B">
      <w:pPr>
        <w:pStyle w:val="FirstParagraph"/>
        <w:spacing w:afterLines="25" w:after="60" w:line="276" w:lineRule="auto"/>
      </w:pPr>
      <w:r>
        <w:t>Wir können aus dem DAG eine Regressionsgleichung der Form</w:t>
      </w:r>
      <w:ins w:id="247" w:author="Lasse Dauner" w:date="2025-02-06T00:21:00Z" w16du:dateUtc="2025-02-05T23:21:00Z">
        <w:r w:rsidR="00B5658E">
          <w:br/>
        </w:r>
      </w:ins>
      <w:del w:id="248" w:author="Lasse Dauner" w:date="2025-02-06T00:21:00Z" w16du:dateUtc="2025-02-05T23:21:00Z">
        <w:r w:rsidDel="00B5658E">
          <w:delText xml:space="preserve"> </w:delText>
        </w:r>
      </w:del>
      <m:oMath>
        <m:r>
          <w:rPr>
            <w:rFonts w:ascii="Cambria Math" w:hAnsi="Cambria Math"/>
          </w:rPr>
          <m:t>ln</m:t>
        </m:r>
        <m:d>
          <m:dPr>
            <m:ctrlPr>
              <w:rPr>
                <w:rFonts w:ascii="Cambria Math" w:hAnsi="Cambria Math"/>
              </w:rPr>
            </m:ctrlPr>
          </m:dPr>
          <m:e>
            <m:r>
              <w:rPr>
                <w:rFonts w:ascii="Cambria Math" w:hAnsi="Cambria Math"/>
              </w:rPr>
              <m:t>avwage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3</m:t>
            </m:r>
          </m:sub>
        </m:sSub>
        <m:r>
          <m:rPr>
            <m:sty m:val="p"/>
          </m:rPr>
          <w:rPr>
            <w:rFonts w:ascii="Cambria Math" w:hAnsi="Cambria Math"/>
          </w:rPr>
          <m:t>+</m:t>
        </m:r>
        <m:r>
          <w:rPr>
            <w:rFonts w:ascii="Cambria Math" w:hAnsi="Cambria Math"/>
          </w:rPr>
          <m:t>ϵ</m:t>
        </m:r>
      </m:oMath>
      <w:r>
        <w:t xml:space="preserve"> ableiten.</w:t>
      </w:r>
    </w:p>
    <w:p w14:paraId="32C61C49" w14:textId="77777777" w:rsidR="002B6076" w:rsidRDefault="00000000" w:rsidP="0023645B">
      <w:pPr>
        <w:pStyle w:val="Textkrper"/>
        <w:spacing w:afterLines="25" w:after="60" w:line="276" w:lineRule="auto"/>
        <w:rPr>
          <w:ins w:id="249" w:author="Lasse Dauner" w:date="2025-02-06T00:22:00Z" w16du:dateUtc="2025-02-05T23:22:00Z"/>
        </w:rPr>
      </w:pPr>
      <w:r>
        <w:t xml:space="preserve">Dabei kann jedem Schätzer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eine beschreibende Eigenschaft zugewiesen werden.</w:t>
      </w:r>
    </w:p>
    <w:p w14:paraId="39EEEEB1" w14:textId="77777777" w:rsidR="00B5658E" w:rsidRDefault="00B5658E" w:rsidP="0023645B">
      <w:pPr>
        <w:pStyle w:val="Textkrper"/>
        <w:spacing w:afterLines="25" w:after="60" w:line="276" w:lineRule="auto"/>
      </w:pPr>
    </w:p>
    <w:tbl>
      <w:tblPr>
        <w:tblStyle w:val="Table"/>
        <w:tblW w:w="5000" w:type="pct"/>
        <w:tblLayout w:type="fixed"/>
        <w:tblLook w:val="0020" w:firstRow="1" w:lastRow="0" w:firstColumn="0" w:lastColumn="0" w:noHBand="0" w:noVBand="0"/>
      </w:tblPr>
      <w:tblGrid>
        <w:gridCol w:w="1524"/>
        <w:gridCol w:w="2477"/>
        <w:gridCol w:w="4192"/>
        <w:gridCol w:w="1429"/>
      </w:tblGrid>
      <w:tr w:rsidR="002B6076" w14:paraId="40256318" w14:textId="77777777" w:rsidTr="002B6076">
        <w:trPr>
          <w:cnfStyle w:val="100000000000" w:firstRow="1" w:lastRow="0" w:firstColumn="0" w:lastColumn="0" w:oddVBand="0" w:evenVBand="0" w:oddHBand="0" w:evenHBand="0" w:firstRowFirstColumn="0" w:firstRowLastColumn="0" w:lastRowFirstColumn="0" w:lastRowLastColumn="0"/>
          <w:tblHeader/>
        </w:trPr>
        <w:tc>
          <w:tcPr>
            <w:tcW w:w="1254" w:type="dxa"/>
          </w:tcPr>
          <w:p w14:paraId="7537E1C0" w14:textId="5A93213A" w:rsidR="002B6076" w:rsidRDefault="00000000" w:rsidP="0023645B">
            <w:pPr>
              <w:pStyle w:val="Compact"/>
              <w:spacing w:afterLines="25" w:after="60" w:line="276" w:lineRule="auto"/>
              <w:jc w:val="center"/>
            </w:pPr>
            <w:del w:id="250" w:author="Lasse Dauner" w:date="2025-02-06T00:21:00Z" w16du:dateUtc="2025-02-05T23:21:00Z">
              <w:r w:rsidDel="00B5658E">
                <w:delText>.</w:delText>
              </w:r>
            </w:del>
            <w:r>
              <w:t xml:space="preserve"> Schätzer </w:t>
            </w:r>
            <w:del w:id="251" w:author="Lasse Dauner" w:date="2025-02-06T00:21:00Z" w16du:dateUtc="2025-02-05T23:21:00Z">
              <w:r w:rsidDel="00B5658E">
                <w:delText>.</w:delText>
              </w:r>
            </w:del>
          </w:p>
        </w:tc>
        <w:tc>
          <w:tcPr>
            <w:tcW w:w="2038" w:type="dxa"/>
          </w:tcPr>
          <w:p w14:paraId="7BDC7CA8" w14:textId="77777777" w:rsidR="002B6076" w:rsidRDefault="00000000" w:rsidP="0023645B">
            <w:pPr>
              <w:pStyle w:val="Compact"/>
              <w:spacing w:afterLines="25" w:after="60" w:line="276" w:lineRule="auto"/>
              <w:jc w:val="center"/>
            </w:pPr>
            <w:del w:id="252" w:author="Lasse Dauner" w:date="2025-02-06T00:21:00Z" w16du:dateUtc="2025-02-05T23:21:00Z">
              <w:r w:rsidDel="00B5658E">
                <w:delText xml:space="preserve">. </w:delText>
              </w:r>
            </w:del>
            <w:r>
              <w:t xml:space="preserve">Erklärende Variable </w:t>
            </w:r>
            <w:del w:id="253" w:author="Lasse Dauner" w:date="2025-02-06T00:21:00Z" w16du:dateUtc="2025-02-05T23:21:00Z">
              <w:r w:rsidDel="00B5658E">
                <w:delText>.</w:delText>
              </w:r>
            </w:del>
          </w:p>
        </w:tc>
        <w:tc>
          <w:tcPr>
            <w:tcW w:w="3450" w:type="dxa"/>
          </w:tcPr>
          <w:p w14:paraId="54A72740" w14:textId="56F99F70" w:rsidR="002B6076" w:rsidRDefault="00000000" w:rsidP="0023645B">
            <w:pPr>
              <w:pStyle w:val="Compact"/>
              <w:spacing w:afterLines="25" w:after="60" w:line="276" w:lineRule="auto"/>
              <w:jc w:val="center"/>
            </w:pPr>
            <w:del w:id="254" w:author="Lasse Dauner" w:date="2025-02-06T00:21:00Z" w16du:dateUtc="2025-02-05T23:21:00Z">
              <w:r w:rsidDel="00B5658E">
                <w:delText>.</w:delText>
              </w:r>
            </w:del>
            <w:r>
              <w:t xml:space="preserve"> Eigenschaft </w:t>
            </w:r>
            <w:del w:id="255" w:author="Lasse Dauner" w:date="2025-02-06T00:21:00Z" w16du:dateUtc="2025-02-05T23:21:00Z">
              <w:r w:rsidDel="00B5658E">
                <w:delText>.</w:delText>
              </w:r>
            </w:del>
          </w:p>
        </w:tc>
        <w:tc>
          <w:tcPr>
            <w:tcW w:w="1176" w:type="dxa"/>
          </w:tcPr>
          <w:p w14:paraId="2B99A395" w14:textId="1B881965" w:rsidR="002B6076" w:rsidRDefault="00000000" w:rsidP="00B5658E">
            <w:pPr>
              <w:pStyle w:val="Compact"/>
              <w:spacing w:afterLines="25" w:after="60" w:line="276" w:lineRule="auto"/>
              <w:pPrChange w:id="256" w:author="Lasse Dauner" w:date="2025-02-06T00:21:00Z" w16du:dateUtc="2025-02-05T23:21:00Z">
                <w:pPr>
                  <w:pStyle w:val="Compact"/>
                  <w:spacing w:afterLines="25" w:after="60" w:line="276" w:lineRule="auto"/>
                  <w:jc w:val="center"/>
                </w:pPr>
              </w:pPrChange>
            </w:pPr>
            <w:del w:id="257" w:author="Lasse Dauner" w:date="2025-02-06T00:21:00Z" w16du:dateUtc="2025-02-05T23:21:00Z">
              <w:r w:rsidDel="00B5658E">
                <w:delText>.</w:delText>
              </w:r>
            </w:del>
            <w:r>
              <w:t xml:space="preserve"> Confounde</w:t>
            </w:r>
            <w:ins w:id="258" w:author="Lasse Dauner" w:date="2025-02-06T00:21:00Z" w16du:dateUtc="2025-02-05T23:21:00Z">
              <w:r w:rsidR="00B5658E">
                <w:t>r</w:t>
              </w:r>
            </w:ins>
            <w:del w:id="259" w:author="Lasse Dauner" w:date="2025-02-06T00:21:00Z" w16du:dateUtc="2025-02-05T23:21:00Z">
              <w:r w:rsidDel="00B5658E">
                <w:delText>r</w:delText>
              </w:r>
            </w:del>
            <w:del w:id="260" w:author="Lasse Dauner" w:date="2025-02-06T00:22:00Z" w16du:dateUtc="2025-02-05T23:22:00Z">
              <w:r w:rsidDel="00B5658E">
                <w:delText>?</w:delText>
              </w:r>
            </w:del>
            <w:del w:id="261" w:author="Lasse Dauner" w:date="2025-02-06T00:21:00Z" w16du:dateUtc="2025-02-05T23:21:00Z">
              <w:r w:rsidDel="00B5658E">
                <w:delText xml:space="preserve"> .</w:delText>
              </w:r>
            </w:del>
          </w:p>
        </w:tc>
      </w:tr>
      <w:tr w:rsidR="002B6076" w14:paraId="3CB405F0" w14:textId="77777777">
        <w:tc>
          <w:tcPr>
            <w:tcW w:w="1254" w:type="dxa"/>
          </w:tcPr>
          <w:p w14:paraId="755772FF" w14:textId="77777777" w:rsidR="002B6076" w:rsidRDefault="00000000" w:rsidP="0023645B">
            <w:pPr>
              <w:pStyle w:val="Compact"/>
              <w:spacing w:afterLines="25" w:after="60" w:line="276" w:lineRule="auto"/>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m:oMathPara>
          </w:p>
        </w:tc>
        <w:tc>
          <w:tcPr>
            <w:tcW w:w="2038" w:type="dxa"/>
          </w:tcPr>
          <w:p w14:paraId="36E39454" w14:textId="77777777" w:rsidR="002B6076" w:rsidRDefault="00000000" w:rsidP="0023645B">
            <w:pPr>
              <w:pStyle w:val="Compact"/>
              <w:spacing w:afterLines="25" w:after="60" w:line="276" w:lineRule="auto"/>
              <w:jc w:val="center"/>
            </w:pPr>
            <m:oMathPara>
              <m:oMath>
                <m:r>
                  <w:rPr>
                    <w:rFonts w:ascii="Cambria Math" w:hAnsi="Cambria Math"/>
                  </w:rPr>
                  <m:t>ctreat</m:t>
                </m:r>
              </m:oMath>
            </m:oMathPara>
          </w:p>
        </w:tc>
        <w:tc>
          <w:tcPr>
            <w:tcW w:w="3450" w:type="dxa"/>
          </w:tcPr>
          <w:p w14:paraId="53BE1F60" w14:textId="77777777" w:rsidR="002B6076" w:rsidRDefault="00000000" w:rsidP="0023645B">
            <w:pPr>
              <w:pStyle w:val="Compact"/>
              <w:spacing w:afterLines="25" w:after="60" w:line="276" w:lineRule="auto"/>
              <w:jc w:val="center"/>
            </w:pPr>
            <w:r>
              <w:t>Generelle Unterschiede vor dem Treatment</w:t>
            </w:r>
          </w:p>
        </w:tc>
        <w:tc>
          <w:tcPr>
            <w:tcW w:w="1176" w:type="dxa"/>
          </w:tcPr>
          <w:p w14:paraId="3FC67CF1" w14:textId="77777777" w:rsidR="002B6076" w:rsidRDefault="00000000" w:rsidP="0023645B">
            <w:pPr>
              <w:pStyle w:val="Compact"/>
              <w:spacing w:afterLines="25" w:after="60" w:line="276" w:lineRule="auto"/>
              <w:jc w:val="center"/>
            </w:pPr>
            <w:r>
              <w:t>Ja</w:t>
            </w:r>
          </w:p>
        </w:tc>
      </w:tr>
      <w:tr w:rsidR="002B6076" w14:paraId="120D6B68" w14:textId="77777777">
        <w:tc>
          <w:tcPr>
            <w:tcW w:w="1254" w:type="dxa"/>
          </w:tcPr>
          <w:p w14:paraId="6154A09A" w14:textId="77777777" w:rsidR="002B6076" w:rsidRDefault="00000000" w:rsidP="0023645B">
            <w:pPr>
              <w:pStyle w:val="Compact"/>
              <w:spacing w:afterLines="25" w:after="60" w:line="276" w:lineRule="auto"/>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m:oMathPara>
          </w:p>
        </w:tc>
        <w:tc>
          <w:tcPr>
            <w:tcW w:w="2038" w:type="dxa"/>
          </w:tcPr>
          <w:p w14:paraId="06A21AAD" w14:textId="77777777" w:rsidR="002B6076" w:rsidRDefault="00000000" w:rsidP="0023645B">
            <w:pPr>
              <w:pStyle w:val="Compact"/>
              <w:spacing w:afterLines="25" w:after="60" w:line="276" w:lineRule="auto"/>
              <w:jc w:val="center"/>
            </w:pPr>
            <m:oMathPara>
              <m:oMath>
                <m:r>
                  <w:rPr>
                    <w:rFonts w:ascii="Cambria Math" w:hAnsi="Cambria Math"/>
                  </w:rPr>
                  <m:t>treat1</m:t>
                </m:r>
                <m:r>
                  <m:rPr>
                    <m:sty m:val="p"/>
                  </m:rPr>
                  <w:rPr>
                    <w:rFonts w:ascii="Cambria Math" w:hAnsi="Cambria Math"/>
                  </w:rPr>
                  <m:t>*</m:t>
                </m:r>
                <m:r>
                  <w:rPr>
                    <w:rFonts w:ascii="Cambria Math" w:hAnsi="Cambria Math"/>
                  </w:rPr>
                  <m:t>NMW</m:t>
                </m:r>
              </m:oMath>
            </m:oMathPara>
          </w:p>
        </w:tc>
        <w:tc>
          <w:tcPr>
            <w:tcW w:w="3450" w:type="dxa"/>
          </w:tcPr>
          <w:p w14:paraId="13E61373" w14:textId="77777777" w:rsidR="002B6076" w:rsidRDefault="00000000" w:rsidP="0023645B">
            <w:pPr>
              <w:pStyle w:val="Compact"/>
              <w:spacing w:afterLines="25" w:after="60" w:line="276" w:lineRule="auto"/>
              <w:jc w:val="center"/>
            </w:pPr>
            <w:r>
              <w:t>DiD-Schätzer</w:t>
            </w:r>
          </w:p>
        </w:tc>
        <w:tc>
          <w:tcPr>
            <w:tcW w:w="1176" w:type="dxa"/>
          </w:tcPr>
          <w:p w14:paraId="7C84E9E2" w14:textId="77777777" w:rsidR="002B6076" w:rsidRDefault="00000000" w:rsidP="0023645B">
            <w:pPr>
              <w:pStyle w:val="Compact"/>
              <w:spacing w:afterLines="25" w:after="60" w:line="276" w:lineRule="auto"/>
              <w:jc w:val="center"/>
            </w:pPr>
            <w:r>
              <w:t>Nein</w:t>
            </w:r>
          </w:p>
        </w:tc>
      </w:tr>
      <w:tr w:rsidR="002B6076" w14:paraId="55E26D0F" w14:textId="77777777">
        <w:tc>
          <w:tcPr>
            <w:tcW w:w="1254" w:type="dxa"/>
          </w:tcPr>
          <w:p w14:paraId="27DE2244" w14:textId="77777777" w:rsidR="002B6076" w:rsidRDefault="00000000" w:rsidP="0023645B">
            <w:pPr>
              <w:pStyle w:val="Compact"/>
              <w:spacing w:afterLines="25" w:after="60" w:line="276" w:lineRule="auto"/>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oMath>
            </m:oMathPara>
          </w:p>
        </w:tc>
        <w:tc>
          <w:tcPr>
            <w:tcW w:w="2038" w:type="dxa"/>
          </w:tcPr>
          <w:p w14:paraId="0FD547FF" w14:textId="77777777" w:rsidR="002B6076" w:rsidRDefault="00000000" w:rsidP="0023645B">
            <w:pPr>
              <w:pStyle w:val="Compact"/>
              <w:spacing w:afterLines="25" w:after="60" w:line="276" w:lineRule="auto"/>
              <w:jc w:val="center"/>
            </w:pPr>
            <m:oMathPara>
              <m:oMath>
                <m:r>
                  <w:rPr>
                    <w:rFonts w:ascii="Cambria Math" w:hAnsi="Cambria Math"/>
                  </w:rPr>
                  <m:t>NMW</m:t>
                </m:r>
              </m:oMath>
            </m:oMathPara>
          </w:p>
        </w:tc>
        <w:tc>
          <w:tcPr>
            <w:tcW w:w="3450" w:type="dxa"/>
          </w:tcPr>
          <w:p w14:paraId="0437CB72" w14:textId="77777777" w:rsidR="002B6076" w:rsidRDefault="00000000" w:rsidP="0023645B">
            <w:pPr>
              <w:pStyle w:val="Compact"/>
              <w:spacing w:afterLines="25" w:after="60" w:line="276" w:lineRule="auto"/>
              <w:jc w:val="center"/>
            </w:pPr>
            <w:r>
              <w:t>Saisonale Effekte</w:t>
            </w:r>
          </w:p>
        </w:tc>
        <w:tc>
          <w:tcPr>
            <w:tcW w:w="1176" w:type="dxa"/>
          </w:tcPr>
          <w:p w14:paraId="6B8484AA" w14:textId="77777777" w:rsidR="002B6076" w:rsidRDefault="00000000" w:rsidP="0023645B">
            <w:pPr>
              <w:pStyle w:val="Compact"/>
              <w:spacing w:afterLines="25" w:after="60" w:line="276" w:lineRule="auto"/>
              <w:jc w:val="center"/>
            </w:pPr>
            <w:r>
              <w:t>Ja</w:t>
            </w:r>
          </w:p>
        </w:tc>
      </w:tr>
    </w:tbl>
    <w:p w14:paraId="6A7EC9AA" w14:textId="77777777" w:rsidR="002B6076" w:rsidRDefault="00000000" w:rsidP="0023645B">
      <w:pPr>
        <w:pStyle w:val="Textkrper"/>
        <w:spacing w:afterLines="25" w:after="60" w:line="276" w:lineRule="auto"/>
      </w:pPr>
      <w:r>
        <w:br/>
      </w:r>
    </w:p>
    <w:p w14:paraId="1D0B6A35" w14:textId="77777777" w:rsidR="002B6076" w:rsidRDefault="00000000" w:rsidP="0023645B">
      <w:pPr>
        <w:pStyle w:val="Textkrper"/>
        <w:spacing w:afterLines="25" w:after="60" w:line="276" w:lineRule="auto"/>
      </w:pPr>
      <w:r>
        <w:rPr>
          <w:b/>
          <w:bCs/>
        </w:rPr>
        <w:lastRenderedPageBreak/>
        <w:t>Aufgabe:</w:t>
      </w:r>
      <w:r>
        <w:t xml:space="preserve"> Aus dieser Darstellung soll nun eine quantitative Analyse ermöglicht werden. Lesen Sie dafür einen Auszug des bekannten Datensatzes </w:t>
      </w:r>
      <w:r>
        <w:rPr>
          <w:rStyle w:val="VerbatimChar"/>
        </w:rPr>
        <w:t>main_fame</w:t>
      </w:r>
      <w:r>
        <w:t xml:space="preserve"> ein, indem Sie den Code mit </w:t>
      </w:r>
      <w:r>
        <w:rPr>
          <w:i/>
          <w:iCs/>
        </w:rPr>
        <w:t>check</w:t>
      </w:r>
      <w:r>
        <w:t xml:space="preserve"> ausführen.</w:t>
      </w:r>
    </w:p>
    <w:p w14:paraId="59F638DC" w14:textId="77777777" w:rsidR="002B6076" w:rsidRDefault="00000000" w:rsidP="0023645B">
      <w:pPr>
        <w:pStyle w:val="SourceCode"/>
        <w:wordWrap/>
        <w:spacing w:afterLines="25" w:after="60" w:line="276" w:lineRule="auto"/>
      </w:pPr>
      <w:r>
        <w:rPr>
          <w:rStyle w:val="NormalTok"/>
        </w:rPr>
        <w:t xml:space="preserve">dat_raw </w:t>
      </w:r>
      <w:r>
        <w:rPr>
          <w:rStyle w:val="OtherTok"/>
        </w:rPr>
        <w:t>=</w:t>
      </w:r>
      <w:r>
        <w:rPr>
          <w:rStyle w:val="NormalTok"/>
        </w:rPr>
        <w:t xml:space="preserve"> </w:t>
      </w:r>
      <w:r>
        <w:rPr>
          <w:rStyle w:val="FunctionTok"/>
        </w:rPr>
        <w:t>read_dta</w:t>
      </w:r>
      <w:r>
        <w:rPr>
          <w:rStyle w:val="NormalTok"/>
        </w:rPr>
        <w:t>(</w:t>
      </w:r>
      <w:r>
        <w:rPr>
          <w:rStyle w:val="StringTok"/>
        </w:rPr>
        <w:t>'main_fame.dta'</w:t>
      </w:r>
      <w:r>
        <w:rPr>
          <w:rStyle w:val="NormalTok"/>
        </w:rPr>
        <w:t>)</w:t>
      </w:r>
      <w:r>
        <w:br/>
      </w:r>
      <w:r>
        <w:rPr>
          <w:rStyle w:val="NormalTok"/>
        </w:rPr>
        <w:t xml:space="preserve">dat </w:t>
      </w:r>
      <w:r>
        <w:rPr>
          <w:rStyle w:val="OtherTok"/>
        </w:rPr>
        <w:t>=</w:t>
      </w:r>
      <w:r>
        <w:rPr>
          <w:rStyle w:val="NormalTok"/>
        </w:rPr>
        <w:t xml:space="preserve"> </w:t>
      </w:r>
      <w:r>
        <w:rPr>
          <w:rStyle w:val="FunctionTok"/>
        </w:rPr>
        <w:t>filter</w:t>
      </w:r>
      <w:r>
        <w:rPr>
          <w:rStyle w:val="NormalTok"/>
        </w:rPr>
        <w:t xml:space="preserve">(dat_raw, pp </w:t>
      </w:r>
      <w:r>
        <w:rPr>
          <w:rStyle w:val="SpecialCharTok"/>
        </w:rPr>
        <w:t>==</w:t>
      </w:r>
      <w:r>
        <w:rPr>
          <w:rStyle w:val="NormalTok"/>
        </w:rPr>
        <w:t xml:space="preserve"> </w:t>
      </w:r>
      <w:r>
        <w:rPr>
          <w:rStyle w:val="DecValTok"/>
        </w:rPr>
        <w:t>1</w:t>
      </w:r>
      <w:r>
        <w:rPr>
          <w:rStyle w:val="NormalTok"/>
        </w:rPr>
        <w:t xml:space="preserve">) </w:t>
      </w:r>
    </w:p>
    <w:p w14:paraId="55F0464F" w14:textId="3C1371F5" w:rsidR="002B6076" w:rsidRDefault="00B5658E" w:rsidP="0023645B">
      <w:pPr>
        <w:pStyle w:val="FirstParagraph"/>
        <w:spacing w:afterLines="25" w:after="60" w:line="276" w:lineRule="auto"/>
      </w:pPr>
      <w:ins w:id="262" w:author="Lasse Dauner" w:date="2025-02-06T00:22:00Z" w16du:dateUtc="2025-02-05T23:22:00Z">
        <w:r>
          <w:br/>
        </w:r>
      </w:ins>
      <w:r w:rsidR="00000000">
        <w:t>Zu Beginn unserer Analyse wollen wir mehrere Regressionen auf Basis der oben im DAG dargestellten Variablen laufen lassen.</w:t>
      </w:r>
      <w:r w:rsidR="00000000">
        <w:br/>
        <w:t xml:space="preserve">Dazu sollen die einzelnen Variablen, die </w:t>
      </w:r>
      <w:r w:rsidR="00000000">
        <w:rPr>
          <w:rStyle w:val="VerbatimChar"/>
        </w:rPr>
        <w:t>ln_avwage</w:t>
      </w:r>
      <w:r w:rsidR="00000000">
        <w:t xml:space="preserve"> beeinflussen, beobachtet werden.</w:t>
      </w:r>
    </w:p>
    <w:p w14:paraId="7DC61E3C" w14:textId="77777777" w:rsidR="002B6076" w:rsidRDefault="00000000" w:rsidP="0023645B">
      <w:pPr>
        <w:spacing w:afterLines="25" w:after="60" w:line="276" w:lineRule="auto"/>
      </w:pPr>
      <w:r>
        <w:pict w14:anchorId="4B0C8F23">
          <v:rect id="_x0000_i1453" style="width:0;height:1.5pt" o:hralign="center" o:hrstd="t" o:hr="t"/>
        </w:pict>
      </w:r>
    </w:p>
    <w:p w14:paraId="3482E653" w14:textId="77777777" w:rsidR="002B6076" w:rsidRPr="00B5658E" w:rsidRDefault="00000000" w:rsidP="0023645B">
      <w:pPr>
        <w:pStyle w:val="berschrift3"/>
        <w:spacing w:afterLines="25" w:after="60" w:line="276" w:lineRule="auto"/>
        <w:rPr>
          <w:rFonts w:ascii="Times New Roman" w:hAnsi="Times New Roman" w:cs="Times New Roman"/>
          <w:color w:val="000000" w:themeColor="text1"/>
          <w:rPrChange w:id="263" w:author="Lasse Dauner" w:date="2025-02-06T00:22:00Z" w16du:dateUtc="2025-02-05T23:22:00Z">
            <w:rPr/>
          </w:rPrChange>
        </w:rPr>
      </w:pPr>
      <w:bookmarkStart w:id="264" w:name="info-stargazer"/>
      <w:bookmarkEnd w:id="237"/>
      <w:r w:rsidRPr="00B5658E">
        <w:rPr>
          <w:rFonts w:ascii="Times New Roman" w:hAnsi="Times New Roman" w:cs="Times New Roman"/>
          <w:color w:val="000000" w:themeColor="text1"/>
          <w:rPrChange w:id="265" w:author="Lasse Dauner" w:date="2025-02-06T00:22:00Z" w16du:dateUtc="2025-02-05T23:22:00Z">
            <w:rPr/>
          </w:rPrChange>
        </w:rPr>
        <w:t>Info: stargazer</w:t>
      </w:r>
    </w:p>
    <w:p w14:paraId="1CCAC1D1" w14:textId="77777777" w:rsidR="002B6076" w:rsidRDefault="00000000" w:rsidP="0023645B">
      <w:pPr>
        <w:pStyle w:val="FirstParagraph"/>
        <w:spacing w:afterLines="25" w:after="60" w:line="276" w:lineRule="auto"/>
      </w:pPr>
      <w:r>
        <w:t>Die Stargazer Funktion ermöglicht uns einen schön formatierten Output mit der Möglichkeit, mehrere Regressionen parallel darzustellen.</w:t>
      </w:r>
    </w:p>
    <w:p w14:paraId="297A233A" w14:textId="77777777" w:rsidR="002B6076" w:rsidRDefault="00000000" w:rsidP="0023645B">
      <w:pPr>
        <w:pStyle w:val="Textkrper"/>
        <w:spacing w:afterLines="25" w:after="60" w:line="276" w:lineRule="auto"/>
      </w:pPr>
      <w:r>
        <w:t>(</w:t>
      </w:r>
      <w:hyperlink r:id="rId23">
        <w:r w:rsidR="002B6076">
          <w:rPr>
            <w:rStyle w:val="Hyperlink"/>
          </w:rPr>
          <w:t>https://www.rdocumentation.org/packages/stargazer/versions/5.2.3/topics/stargazer</w:t>
        </w:r>
      </w:hyperlink>
      <w:r>
        <w:t>)</w:t>
      </w:r>
    </w:p>
    <w:p w14:paraId="4DA639AB" w14:textId="77777777" w:rsidR="002B6076" w:rsidRDefault="00000000" w:rsidP="0023645B">
      <w:pPr>
        <w:spacing w:afterLines="25" w:after="60" w:line="276" w:lineRule="auto"/>
      </w:pPr>
      <w:r>
        <w:pict w14:anchorId="3BDC0F9A">
          <v:rect id="_x0000_i1454" style="width:0;height:1.5pt" o:hralign="center" o:hrstd="t" o:hr="t"/>
        </w:pict>
      </w:r>
    </w:p>
    <w:p w14:paraId="7CFF278A" w14:textId="219FD029" w:rsidR="002B6076" w:rsidRDefault="00000000" w:rsidP="0023645B">
      <w:pPr>
        <w:pStyle w:val="FirstParagraph"/>
        <w:spacing w:afterLines="25" w:after="60" w:line="276" w:lineRule="auto"/>
      </w:pPr>
      <w:r>
        <w:rPr>
          <w:b/>
          <w:bCs/>
        </w:rPr>
        <w:t>Aufgabe</w:t>
      </w:r>
      <w:r>
        <w:t xml:space="preserve">: Führen Sie die Regression mit unserem DiD-Schätzer aus und stellen Sie das Ergebnis mittels der </w:t>
      </w:r>
      <w:r>
        <w:rPr>
          <w:rStyle w:val="VerbatimChar"/>
        </w:rPr>
        <w:t>stargazer</w:t>
      </w:r>
      <w:ins w:id="266" w:author="Lasse Dauner" w:date="2025-02-06T00:22:00Z" w16du:dateUtc="2025-02-05T23:22:00Z">
        <w:r w:rsidR="00B5658E">
          <w:rPr>
            <w:rStyle w:val="VerbatimChar"/>
          </w:rPr>
          <w:t xml:space="preserve"> </w:t>
        </w:r>
      </w:ins>
      <w:r>
        <w:t>Funktion dar.</w:t>
      </w:r>
    </w:p>
    <w:p w14:paraId="639CD1D7" w14:textId="77777777" w:rsidR="002B6076" w:rsidRDefault="00000000" w:rsidP="0023645B">
      <w:pPr>
        <w:pStyle w:val="SourceCode"/>
        <w:wordWrap/>
        <w:spacing w:afterLines="25" w:after="60" w:line="276" w:lineRule="auto"/>
      </w:pPr>
      <w:r>
        <w:rPr>
          <w:rStyle w:val="CommentTok"/>
        </w:rPr>
        <w:t># regi = lm(ln_avwage ~ treat1_NMW, data = dat)</w:t>
      </w:r>
      <w:r>
        <w:br/>
      </w:r>
      <w:r>
        <w:rPr>
          <w:rStyle w:val="CommentTok"/>
        </w:rPr>
        <w:t xml:space="preserve"># </w:t>
      </w:r>
      <w:r>
        <w:br/>
      </w:r>
      <w:r>
        <w:rPr>
          <w:rStyle w:val="CommentTok"/>
        </w:rPr>
        <w:t># stargazer(___, type = "text")</w:t>
      </w:r>
      <w:r>
        <w:br/>
      </w:r>
      <w:r>
        <w:br/>
      </w:r>
      <w:r>
        <w:rPr>
          <w:rStyle w:val="NormalTok"/>
        </w:rPr>
        <w:t xml:space="preserve">regi </w:t>
      </w:r>
      <w:r>
        <w:rPr>
          <w:rStyle w:val="OtherTok"/>
        </w:rPr>
        <w:t>=</w:t>
      </w:r>
      <w:r>
        <w:rPr>
          <w:rStyle w:val="NormalTok"/>
        </w:rPr>
        <w:t xml:space="preserve"> </w:t>
      </w:r>
      <w:r>
        <w:rPr>
          <w:rStyle w:val="FunctionTok"/>
        </w:rPr>
        <w:t>lm</w:t>
      </w:r>
      <w:r>
        <w:rPr>
          <w:rStyle w:val="NormalTok"/>
        </w:rPr>
        <w:t xml:space="preserve">(ln_avwage </w:t>
      </w:r>
      <w:r>
        <w:rPr>
          <w:rStyle w:val="SpecialCharTok"/>
        </w:rPr>
        <w:t>~</w:t>
      </w:r>
      <w:r>
        <w:rPr>
          <w:rStyle w:val="NormalTok"/>
        </w:rPr>
        <w:t xml:space="preserve"> treat1_NMW, </w:t>
      </w:r>
      <w:r>
        <w:rPr>
          <w:rStyle w:val="AttributeTok"/>
        </w:rPr>
        <w:t>data =</w:t>
      </w:r>
      <w:r>
        <w:rPr>
          <w:rStyle w:val="NormalTok"/>
        </w:rPr>
        <w:t xml:space="preserve"> dat)</w:t>
      </w:r>
      <w:r>
        <w:br/>
      </w:r>
      <w:r>
        <w:br/>
      </w:r>
      <w:r>
        <w:rPr>
          <w:rStyle w:val="FunctionTok"/>
        </w:rPr>
        <w:t>stargazer</w:t>
      </w:r>
      <w:r>
        <w:rPr>
          <w:rStyle w:val="NormalTok"/>
        </w:rPr>
        <w:t xml:space="preserve">(regi, </w:t>
      </w:r>
      <w:r>
        <w:rPr>
          <w:rStyle w:val="AttributeTok"/>
        </w:rPr>
        <w:t>type =</w:t>
      </w:r>
      <w:r>
        <w:rPr>
          <w:rStyle w:val="NormalTok"/>
        </w:rPr>
        <w:t xml:space="preserve"> </w:t>
      </w:r>
      <w:r>
        <w:rPr>
          <w:rStyle w:val="StringTok"/>
        </w:rPr>
        <w:t>"text"</w:t>
      </w:r>
      <w:r>
        <w:rPr>
          <w:rStyle w:val="NormalTok"/>
        </w:rPr>
        <w:t>)</w:t>
      </w:r>
    </w:p>
    <w:p w14:paraId="122B16ED" w14:textId="77777777" w:rsidR="002B6076" w:rsidRDefault="00000000" w:rsidP="0023645B">
      <w:pPr>
        <w:pStyle w:val="SourceCode"/>
        <w:wordWrap/>
        <w:spacing w:afterLines="25" w:after="60" w:line="276" w:lineRule="auto"/>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ln_avwage         </w:t>
      </w:r>
      <w:r>
        <w:br/>
      </w:r>
      <w:r>
        <w:rPr>
          <w:rStyle w:val="VerbatimChar"/>
        </w:rPr>
        <w:t>## -----------------------------------------------</w:t>
      </w:r>
      <w:r>
        <w:br/>
      </w:r>
      <w:r>
        <w:rPr>
          <w:rStyle w:val="VerbatimChar"/>
        </w:rPr>
        <w:t xml:space="preserve">## treat1_NMW                   -0.365***         </w:t>
      </w:r>
      <w:r>
        <w:br/>
      </w:r>
      <w:r>
        <w:rPr>
          <w:rStyle w:val="VerbatimChar"/>
        </w:rPr>
        <w:t xml:space="preserve">##                               (0.016)          </w:t>
      </w:r>
      <w:r>
        <w:br/>
      </w:r>
      <w:r>
        <w:rPr>
          <w:rStyle w:val="VerbatimChar"/>
        </w:rPr>
        <w:t xml:space="preserve">##                                                </w:t>
      </w:r>
      <w:r>
        <w:br/>
      </w:r>
      <w:r>
        <w:rPr>
          <w:rStyle w:val="VerbatimChar"/>
        </w:rPr>
        <w:t xml:space="preserve">## Constant                     2.743***          </w:t>
      </w:r>
      <w:r>
        <w:br/>
      </w:r>
      <w:r>
        <w:rPr>
          <w:rStyle w:val="VerbatimChar"/>
        </w:rPr>
        <w:t xml:space="preserve">##                               (0.006)          </w:t>
      </w:r>
      <w:r>
        <w:br/>
      </w:r>
      <w:r>
        <w:rPr>
          <w:rStyle w:val="VerbatimChar"/>
        </w:rPr>
        <w:t xml:space="preserve">##                                                </w:t>
      </w:r>
      <w:r>
        <w:br/>
      </w:r>
      <w:r>
        <w:rPr>
          <w:rStyle w:val="VerbatimChar"/>
        </w:rPr>
        <w:t>## -----------------------------------------------</w:t>
      </w:r>
      <w:r>
        <w:br/>
      </w:r>
      <w:r>
        <w:rPr>
          <w:rStyle w:val="VerbatimChar"/>
        </w:rPr>
        <w:t xml:space="preserve">## Observations                   4,112           </w:t>
      </w:r>
      <w:r>
        <w:br/>
      </w:r>
      <w:r>
        <w:rPr>
          <w:rStyle w:val="VerbatimChar"/>
        </w:rPr>
        <w:lastRenderedPageBreak/>
        <w:t xml:space="preserve">## R2                             0.110           </w:t>
      </w:r>
      <w:r>
        <w:br/>
      </w:r>
      <w:r>
        <w:rPr>
          <w:rStyle w:val="VerbatimChar"/>
        </w:rPr>
        <w:t xml:space="preserve">## Adjusted R2                    0.109           </w:t>
      </w:r>
      <w:r>
        <w:br/>
      </w:r>
      <w:r>
        <w:rPr>
          <w:rStyle w:val="VerbatimChar"/>
        </w:rPr>
        <w:t xml:space="preserve">## Residual Std. Error      0.338 (df = 4110)     </w:t>
      </w:r>
      <w:r>
        <w:br/>
      </w:r>
      <w:r>
        <w:rPr>
          <w:rStyle w:val="VerbatimChar"/>
        </w:rPr>
        <w:t xml:space="preserve">## F Statistic          505.677*** (df = 1; 4110) </w:t>
      </w:r>
      <w:r>
        <w:br/>
      </w:r>
      <w:r>
        <w:rPr>
          <w:rStyle w:val="VerbatimChar"/>
        </w:rPr>
        <w:t>## ===============================================</w:t>
      </w:r>
      <w:r>
        <w:br/>
      </w:r>
      <w:r>
        <w:rPr>
          <w:rStyle w:val="VerbatimChar"/>
        </w:rPr>
        <w:t>## Note:               *p&lt;0.1; **p&lt;0.05; ***p&lt;0.01</w:t>
      </w:r>
    </w:p>
    <w:p w14:paraId="1A1B3234" w14:textId="77777777" w:rsidR="002B6076" w:rsidRDefault="00000000" w:rsidP="0023645B">
      <w:pPr>
        <w:pStyle w:val="FirstParagraph"/>
        <w:spacing w:afterLines="25" w:after="60" w:line="276" w:lineRule="auto"/>
      </w:pPr>
      <w:r>
        <w:t>Quiz: Wieso ist der Einfluss der Treatmentvariablen im Gegensatz zur händischen Berechnung negativ?</w:t>
      </w:r>
    </w:p>
    <w:p w14:paraId="2061BFE5" w14:textId="77777777" w:rsidR="002B6076" w:rsidRPr="00B5658E" w:rsidRDefault="00000000" w:rsidP="0023645B">
      <w:pPr>
        <w:numPr>
          <w:ilvl w:val="0"/>
          <w:numId w:val="17"/>
        </w:numPr>
        <w:spacing w:afterLines="25" w:after="60" w:line="276" w:lineRule="auto"/>
        <w:rPr>
          <w:rFonts w:ascii="Times New Roman" w:hAnsi="Times New Roman" w:cs="Times New Roman"/>
          <w:rPrChange w:id="267" w:author="Lasse Dauner" w:date="2025-02-06T00:23:00Z" w16du:dateUtc="2025-02-05T23:23:00Z">
            <w:rPr/>
          </w:rPrChange>
        </w:rPr>
      </w:pPr>
      <w:r w:rsidRPr="00B5658E">
        <w:rPr>
          <w:rFonts w:ascii="Times New Roman" w:hAnsi="Times New Roman" w:cs="Times New Roman"/>
          <w:rPrChange w:id="268" w:author="Lasse Dauner" w:date="2025-02-06T00:23:00Z" w16du:dateUtc="2025-02-05T23:23:00Z">
            <w:rPr/>
          </w:rPrChange>
        </w:rPr>
        <w:t>Die Regression ist genauer als die händische Berechnung. [ ]</w:t>
      </w:r>
    </w:p>
    <w:p w14:paraId="610B8736" w14:textId="77777777" w:rsidR="002B6076" w:rsidRPr="00B5658E" w:rsidRDefault="00000000" w:rsidP="0023645B">
      <w:pPr>
        <w:numPr>
          <w:ilvl w:val="0"/>
          <w:numId w:val="17"/>
        </w:numPr>
        <w:spacing w:afterLines="25" w:after="60" w:line="276" w:lineRule="auto"/>
        <w:rPr>
          <w:rFonts w:ascii="Times New Roman" w:hAnsi="Times New Roman" w:cs="Times New Roman"/>
          <w:rPrChange w:id="269" w:author="Lasse Dauner" w:date="2025-02-06T00:23:00Z" w16du:dateUtc="2025-02-05T23:23:00Z">
            <w:rPr/>
          </w:rPrChange>
        </w:rPr>
      </w:pPr>
      <w:r w:rsidRPr="00B5658E">
        <w:rPr>
          <w:rFonts w:ascii="Times New Roman" w:hAnsi="Times New Roman" w:cs="Times New Roman"/>
          <w:rPrChange w:id="270" w:author="Lasse Dauner" w:date="2025-02-06T00:23:00Z" w16du:dateUtc="2025-02-05T23:23:00Z">
            <w:rPr/>
          </w:rPrChange>
        </w:rPr>
        <w:t>Die Regression ist unvollständig. [x]</w:t>
      </w:r>
    </w:p>
    <w:p w14:paraId="124F065A" w14:textId="77777777" w:rsidR="002B6076" w:rsidRDefault="00000000" w:rsidP="0023645B">
      <w:pPr>
        <w:pStyle w:val="FirstParagraph"/>
        <w:spacing w:afterLines="25" w:after="60" w:line="276" w:lineRule="auto"/>
      </w:pPr>
      <w:r>
        <w:t>Wir müssen in unserer Regression also sowohl die Interaktionsvariable als auch die dazugehörigen Confounder berücksichtigen.</w:t>
      </w:r>
    </w:p>
    <w:p w14:paraId="7CB3551A" w14:textId="77777777" w:rsidR="002B6076" w:rsidRDefault="00000000" w:rsidP="0023645B">
      <w:pPr>
        <w:pStyle w:val="Textkrper"/>
        <w:spacing w:afterLines="25" w:after="60" w:line="276" w:lineRule="auto"/>
      </w:pPr>
      <w:r>
        <w:t>Daraus folgt dann folgende Regressionsgleichung:</w:t>
      </w:r>
    </w:p>
    <w:p w14:paraId="06D4BF4F" w14:textId="77777777" w:rsidR="002B6076" w:rsidRDefault="00000000" w:rsidP="0023645B">
      <w:pPr>
        <w:pStyle w:val="Textkrper"/>
        <w:spacing w:afterLines="25" w:after="60" w:line="276" w:lineRule="auto"/>
      </w:pPr>
      <m:oMathPara>
        <m:oMathParaPr>
          <m:jc m:val="center"/>
        </m:oMathParaPr>
        <m:oMath>
          <m:r>
            <w:rPr>
              <w:rFonts w:ascii="Cambria Math" w:hAnsi="Cambria Math"/>
            </w:rPr>
            <m:t>ln</m:t>
          </m:r>
          <m:d>
            <m:dPr>
              <m:ctrlPr>
                <w:rPr>
                  <w:rFonts w:ascii="Cambria Math" w:hAnsi="Cambria Math"/>
                </w:rPr>
              </m:ctrlPr>
            </m:dPr>
            <m:e>
              <m:r>
                <w:rPr>
                  <w:rFonts w:ascii="Cambria Math" w:hAnsi="Cambria Math"/>
                </w:rPr>
                <m:t>avwage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ctreat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treat1</m:t>
          </m:r>
          <m:r>
            <m:rPr>
              <m:sty m:val="p"/>
            </m:rPr>
            <w:rPr>
              <w:rFonts w:ascii="Cambria Math" w:hAnsi="Cambria Math"/>
            </w:rPr>
            <m:t>*</m:t>
          </m:r>
          <m:r>
            <w:rPr>
              <w:rFonts w:ascii="Cambria Math" w:hAnsi="Cambria Math"/>
            </w:rPr>
            <m:t>NMW</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NMW</m:t>
          </m:r>
          <m:r>
            <m:rPr>
              <m:sty m:val="p"/>
            </m:rPr>
            <w:rPr>
              <w:rFonts w:ascii="Cambria Math" w:hAnsi="Cambria Math"/>
            </w:rPr>
            <m:t>+</m:t>
          </m:r>
          <m:r>
            <w:rPr>
              <w:rFonts w:ascii="Cambria Math" w:hAnsi="Cambria Math"/>
            </w:rPr>
            <m:t>ϵ</m:t>
          </m:r>
        </m:oMath>
      </m:oMathPara>
    </w:p>
    <w:p w14:paraId="2ABBECBA" w14:textId="77777777" w:rsidR="002B6076" w:rsidRDefault="00000000" w:rsidP="0023645B">
      <w:pPr>
        <w:pStyle w:val="FirstParagraph"/>
        <w:spacing w:afterLines="25" w:after="60" w:line="276" w:lineRule="auto"/>
      </w:pPr>
      <w:commentRangeStart w:id="271"/>
      <w:r w:rsidRPr="00B5658E">
        <w:rPr>
          <w:b/>
          <w:bCs/>
          <w:rPrChange w:id="272" w:author="Lasse Dauner" w:date="2025-02-06T00:23:00Z" w16du:dateUtc="2025-02-05T23:23:00Z">
            <w:rPr>
              <w:i/>
              <w:iCs/>
            </w:rPr>
          </w:rPrChange>
        </w:rPr>
        <w:t>Aufgabe</w:t>
      </w:r>
      <w:r w:rsidRPr="00B5658E">
        <w:rPr>
          <w:b/>
          <w:bCs/>
          <w:rPrChange w:id="273" w:author="Lasse Dauner" w:date="2025-02-06T00:23:00Z" w16du:dateUtc="2025-02-05T23:23:00Z">
            <w:rPr/>
          </w:rPrChange>
        </w:rPr>
        <w:t>:</w:t>
      </w:r>
      <w:commentRangeEnd w:id="271"/>
      <w:r w:rsidR="00B5658E" w:rsidRPr="00B5658E">
        <w:rPr>
          <w:rStyle w:val="Kommentarzeichen"/>
          <w:rFonts w:asciiTheme="minorHAnsi" w:hAnsiTheme="minorHAnsi"/>
          <w:b/>
          <w:bCs/>
          <w:rPrChange w:id="274" w:author="Lasse Dauner" w:date="2025-02-06T00:23:00Z" w16du:dateUtc="2025-02-05T23:23:00Z">
            <w:rPr>
              <w:rStyle w:val="Kommentarzeichen"/>
              <w:rFonts w:asciiTheme="minorHAnsi" w:hAnsiTheme="minorHAnsi"/>
            </w:rPr>
          </w:rPrChange>
        </w:rPr>
        <w:commentReference w:id="271"/>
      </w:r>
      <w:r>
        <w:t xml:space="preserve"> Berechnen Sie auf Basis dieser Gleichung die Einflüsse der Variablen und das damit zusammenhängende DiD-Ergebnis. Stellen Sie das Ergebnis wieder in </w:t>
      </w:r>
      <w:r>
        <w:rPr>
          <w:rStyle w:val="VerbatimChar"/>
        </w:rPr>
        <w:t>stargazer</w:t>
      </w:r>
      <w:r>
        <w:t xml:space="preserve"> dar.</w:t>
      </w:r>
    </w:p>
    <w:p w14:paraId="067569CD" w14:textId="77777777" w:rsidR="002B6076" w:rsidRDefault="00000000" w:rsidP="0023645B">
      <w:pPr>
        <w:pStyle w:val="SourceCode"/>
        <w:wordWrap/>
        <w:spacing w:afterLines="25" w:after="60" w:line="276" w:lineRule="auto"/>
      </w:pPr>
      <w:r>
        <w:rPr>
          <w:rStyle w:val="CommentTok"/>
        </w:rPr>
        <w:t># reg1 = lm(ln_avwage ~ ___ + ___ + ___, data = dat)</w:t>
      </w:r>
      <w:r>
        <w:br/>
      </w:r>
      <w:r>
        <w:rPr>
          <w:rStyle w:val="CommentTok"/>
        </w:rPr>
        <w:t># stargazer(reg1, type = "text")</w:t>
      </w:r>
      <w:r>
        <w:br/>
      </w:r>
      <w:del w:id="275" w:author="Lasse Dauner" w:date="2025-02-06T00:24:00Z" w16du:dateUtc="2025-02-05T23:24:00Z">
        <w:r w:rsidDel="00B5658E">
          <w:br/>
        </w:r>
      </w:del>
      <w:r>
        <w:br/>
      </w:r>
      <w:r>
        <w:rPr>
          <w:rStyle w:val="NormalTok"/>
        </w:rPr>
        <w:t xml:space="preserve">reg1 </w:t>
      </w:r>
      <w:r>
        <w:rPr>
          <w:rStyle w:val="OtherTok"/>
        </w:rPr>
        <w:t>=</w:t>
      </w:r>
      <w:r>
        <w:rPr>
          <w:rStyle w:val="NormalTok"/>
        </w:rPr>
        <w:t xml:space="preserve"> </w:t>
      </w:r>
      <w:r>
        <w:rPr>
          <w:rStyle w:val="FunctionTok"/>
        </w:rPr>
        <w:t>lm</w:t>
      </w:r>
      <w:r>
        <w:rPr>
          <w:rStyle w:val="NormalTok"/>
        </w:rPr>
        <w:t xml:space="preserve">(ln_avwage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AttributeTok"/>
        </w:rPr>
        <w:t>data =</w:t>
      </w:r>
      <w:r>
        <w:rPr>
          <w:rStyle w:val="NormalTok"/>
        </w:rPr>
        <w:t xml:space="preserve"> dat)</w:t>
      </w:r>
      <w:r>
        <w:br/>
      </w:r>
      <w:r>
        <w:rPr>
          <w:rStyle w:val="FunctionTok"/>
        </w:rPr>
        <w:t>stargazer</w:t>
      </w:r>
      <w:r>
        <w:rPr>
          <w:rStyle w:val="NormalTok"/>
        </w:rPr>
        <w:t xml:space="preserve">(reg1, </w:t>
      </w:r>
      <w:r>
        <w:rPr>
          <w:rStyle w:val="AttributeTok"/>
        </w:rPr>
        <w:t>type =</w:t>
      </w:r>
      <w:r>
        <w:rPr>
          <w:rStyle w:val="NormalTok"/>
        </w:rPr>
        <w:t xml:space="preserve"> </w:t>
      </w:r>
      <w:r>
        <w:rPr>
          <w:rStyle w:val="StringTok"/>
        </w:rPr>
        <w:t>"text"</w:t>
      </w:r>
      <w:r>
        <w:rPr>
          <w:rStyle w:val="NormalTok"/>
        </w:rPr>
        <w:t>)</w:t>
      </w:r>
    </w:p>
    <w:p w14:paraId="616882DC" w14:textId="77777777" w:rsidR="002B6076" w:rsidRDefault="00000000" w:rsidP="0023645B">
      <w:pPr>
        <w:pStyle w:val="SourceCode"/>
        <w:wordWrap/>
        <w:spacing w:afterLines="25" w:after="60" w:line="276" w:lineRule="auto"/>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ln_avwage         </w:t>
      </w:r>
      <w:r>
        <w:br/>
      </w:r>
      <w:r>
        <w:rPr>
          <w:rStyle w:val="VerbatimChar"/>
        </w:rPr>
        <w:t>## -----------------------------------------------</w:t>
      </w:r>
      <w:r>
        <w:br/>
      </w:r>
      <w:r>
        <w:rPr>
          <w:rStyle w:val="VerbatimChar"/>
        </w:rPr>
        <w:t xml:space="preserve">## ctreat1                      -0.626***         </w:t>
      </w:r>
      <w:r>
        <w:br/>
      </w:r>
      <w:r>
        <w:rPr>
          <w:rStyle w:val="VerbatimChar"/>
        </w:rPr>
        <w:t xml:space="preserve">##                               (0.013)          </w:t>
      </w:r>
      <w:r>
        <w:br/>
      </w:r>
      <w:r>
        <w:rPr>
          <w:rStyle w:val="VerbatimChar"/>
        </w:rPr>
        <w:t xml:space="preserve">##                                                </w:t>
      </w:r>
      <w:r>
        <w:br/>
      </w:r>
      <w:r>
        <w:rPr>
          <w:rStyle w:val="VerbatimChar"/>
        </w:rPr>
        <w:t xml:space="preserve">## treat1_NMW                   0.111***          </w:t>
      </w:r>
      <w:r>
        <w:br/>
      </w:r>
      <w:r>
        <w:rPr>
          <w:rStyle w:val="VerbatimChar"/>
        </w:rPr>
        <w:t xml:space="preserve">##                               (0.019)          </w:t>
      </w:r>
      <w:r>
        <w:br/>
      </w:r>
      <w:r>
        <w:rPr>
          <w:rStyle w:val="VerbatimChar"/>
        </w:rPr>
        <w:t xml:space="preserve">##                                                </w:t>
      </w:r>
      <w:r>
        <w:br/>
      </w:r>
      <w:r>
        <w:rPr>
          <w:rStyle w:val="VerbatimChar"/>
        </w:rPr>
        <w:t xml:space="preserve">## NMW                          0.118***          </w:t>
      </w:r>
      <w:r>
        <w:br/>
      </w:r>
      <w:r>
        <w:rPr>
          <w:rStyle w:val="VerbatimChar"/>
        </w:rPr>
        <w:t xml:space="preserve">##                               (0.009)          </w:t>
      </w:r>
      <w:r>
        <w:br/>
      </w:r>
      <w:r>
        <w:rPr>
          <w:rStyle w:val="VerbatimChar"/>
        </w:rPr>
        <w:t xml:space="preserve">##                                                </w:t>
      </w:r>
      <w:r>
        <w:br/>
      </w:r>
      <w:r>
        <w:rPr>
          <w:rStyle w:val="VerbatimChar"/>
        </w:rPr>
        <w:t xml:space="preserve">## Constant                     2.775***          </w:t>
      </w:r>
      <w:r>
        <w:br/>
      </w:r>
      <w:r>
        <w:rPr>
          <w:rStyle w:val="VerbatimChar"/>
        </w:rPr>
        <w:t xml:space="preserve">##                               (0.006)          </w:t>
      </w:r>
      <w:r>
        <w:br/>
      </w:r>
      <w:r>
        <w:rPr>
          <w:rStyle w:val="VerbatimChar"/>
        </w:rPr>
        <w:t xml:space="preserve">##                                                </w:t>
      </w:r>
      <w:r>
        <w:br/>
      </w:r>
      <w:r>
        <w:rPr>
          <w:rStyle w:val="VerbatimChar"/>
        </w:rPr>
        <w:t>## -----------------------------------------------</w:t>
      </w:r>
      <w:r>
        <w:br/>
      </w:r>
      <w:r>
        <w:rPr>
          <w:rStyle w:val="VerbatimChar"/>
        </w:rPr>
        <w:lastRenderedPageBreak/>
        <w:t xml:space="preserve">## Observations                   4,112           </w:t>
      </w:r>
      <w:r>
        <w:br/>
      </w:r>
      <w:r>
        <w:rPr>
          <w:rStyle w:val="VerbatimChar"/>
        </w:rPr>
        <w:t xml:space="preserve">## R2                             0.501           </w:t>
      </w:r>
      <w:r>
        <w:br/>
      </w:r>
      <w:r>
        <w:rPr>
          <w:rStyle w:val="VerbatimChar"/>
        </w:rPr>
        <w:t xml:space="preserve">## Adjusted R2                    0.500           </w:t>
      </w:r>
      <w:r>
        <w:br/>
      </w:r>
      <w:r>
        <w:rPr>
          <w:rStyle w:val="VerbatimChar"/>
        </w:rPr>
        <w:t xml:space="preserve">## Residual Std. Error      0.253 (df = 4108)     </w:t>
      </w:r>
      <w:r>
        <w:br/>
      </w:r>
      <w:r>
        <w:rPr>
          <w:rStyle w:val="VerbatimChar"/>
        </w:rPr>
        <w:t>## F Statistic         1,373.397*** (df = 3; 4108)</w:t>
      </w:r>
      <w:r>
        <w:br/>
      </w:r>
      <w:r>
        <w:rPr>
          <w:rStyle w:val="VerbatimChar"/>
        </w:rPr>
        <w:t>## ===============================================</w:t>
      </w:r>
      <w:r>
        <w:br/>
      </w:r>
      <w:r>
        <w:rPr>
          <w:rStyle w:val="VerbatimChar"/>
        </w:rPr>
        <w:t>## Note:               *p&lt;0.1; **p&lt;0.05; ***p&lt;0.01</w:t>
      </w:r>
    </w:p>
    <w:p w14:paraId="01712444" w14:textId="621ADBBD" w:rsidR="002B6076" w:rsidRDefault="00B5658E" w:rsidP="0023645B">
      <w:pPr>
        <w:pStyle w:val="FirstParagraph"/>
        <w:spacing w:afterLines="25" w:after="60" w:line="276" w:lineRule="auto"/>
      </w:pPr>
      <w:ins w:id="276" w:author="Lasse Dauner" w:date="2025-02-06T00:24:00Z" w16du:dateUtc="2025-02-05T23:24:00Z">
        <w:r>
          <w:br/>
        </w:r>
      </w:ins>
      <w:r w:rsidR="00000000">
        <w:t>Der Wert der Interaktionsvariablen hat sich im Vergleich zur unvollständigen Regression stark verändert und erinnert an die händische Berechnung.</w:t>
      </w:r>
      <w:r w:rsidR="00000000">
        <w:br/>
        <w:t>Um diese starke Veränderung besser zu verstehen, können wir die gemeinsame Betrachtung der erklärenden Variablen mit der einzelnen Betrachtung vergleichen.</w:t>
      </w:r>
    </w:p>
    <w:p w14:paraId="6C88FF38" w14:textId="77777777" w:rsidR="002B6076" w:rsidRDefault="00000000" w:rsidP="0023645B">
      <w:pPr>
        <w:pStyle w:val="Textkrper"/>
        <w:spacing w:afterLines="25" w:after="60" w:line="276" w:lineRule="auto"/>
      </w:pPr>
      <w:r>
        <w:rPr>
          <w:b/>
          <w:bCs/>
        </w:rPr>
        <w:t>Aufgabe</w:t>
      </w:r>
      <w:r>
        <w:t>: Führen Sie dazu den Code aus und sehen sich die Ausgabe an.</w:t>
      </w:r>
    </w:p>
    <w:p w14:paraId="5EB4023A" w14:textId="77777777" w:rsidR="002B6076" w:rsidRDefault="00000000" w:rsidP="0023645B">
      <w:pPr>
        <w:pStyle w:val="SourceCode"/>
        <w:wordWrap/>
        <w:spacing w:afterLines="25" w:after="60" w:line="276" w:lineRule="auto"/>
      </w:pPr>
      <w:r>
        <w:rPr>
          <w:rStyle w:val="NormalTok"/>
        </w:rPr>
        <w:t xml:space="preserve">regii </w:t>
      </w:r>
      <w:r>
        <w:rPr>
          <w:rStyle w:val="OtherTok"/>
        </w:rPr>
        <w:t>=</w:t>
      </w:r>
      <w:r>
        <w:rPr>
          <w:rStyle w:val="NormalTok"/>
        </w:rPr>
        <w:t xml:space="preserve"> </w:t>
      </w:r>
      <w:r>
        <w:rPr>
          <w:rStyle w:val="FunctionTok"/>
        </w:rPr>
        <w:t>lm</w:t>
      </w:r>
      <w:r>
        <w:rPr>
          <w:rStyle w:val="NormalTok"/>
        </w:rPr>
        <w:t xml:space="preserve">(ln_avwage </w:t>
      </w:r>
      <w:r>
        <w:rPr>
          <w:rStyle w:val="SpecialCharTok"/>
        </w:rPr>
        <w:t>~</w:t>
      </w:r>
      <w:r>
        <w:rPr>
          <w:rStyle w:val="NormalTok"/>
        </w:rPr>
        <w:t xml:space="preserve"> ctreat1, </w:t>
      </w:r>
      <w:r>
        <w:rPr>
          <w:rStyle w:val="AttributeTok"/>
        </w:rPr>
        <w:t>data =</w:t>
      </w:r>
      <w:r>
        <w:rPr>
          <w:rStyle w:val="NormalTok"/>
        </w:rPr>
        <w:t xml:space="preserve"> dat)</w:t>
      </w:r>
      <w:r>
        <w:br/>
      </w:r>
      <w:r>
        <w:br/>
      </w:r>
      <w:r>
        <w:rPr>
          <w:rStyle w:val="NormalTok"/>
        </w:rPr>
        <w:t xml:space="preserve">regiii </w:t>
      </w:r>
      <w:r>
        <w:rPr>
          <w:rStyle w:val="OtherTok"/>
        </w:rPr>
        <w:t>=</w:t>
      </w:r>
      <w:r>
        <w:rPr>
          <w:rStyle w:val="NormalTok"/>
        </w:rPr>
        <w:t xml:space="preserve"> </w:t>
      </w:r>
      <w:r>
        <w:rPr>
          <w:rStyle w:val="FunctionTok"/>
        </w:rPr>
        <w:t>lm</w:t>
      </w:r>
      <w:r>
        <w:rPr>
          <w:rStyle w:val="NormalTok"/>
        </w:rPr>
        <w:t xml:space="preserve">(ln_avwage </w:t>
      </w:r>
      <w:r>
        <w:rPr>
          <w:rStyle w:val="SpecialCharTok"/>
        </w:rPr>
        <w:t>~</w:t>
      </w:r>
      <w:r>
        <w:rPr>
          <w:rStyle w:val="NormalTok"/>
        </w:rPr>
        <w:t xml:space="preserve"> NMW, </w:t>
      </w:r>
      <w:r>
        <w:rPr>
          <w:rStyle w:val="AttributeTok"/>
        </w:rPr>
        <w:t>data =</w:t>
      </w:r>
      <w:r>
        <w:rPr>
          <w:rStyle w:val="NormalTok"/>
        </w:rPr>
        <w:t xml:space="preserve"> dat)</w:t>
      </w:r>
      <w:r>
        <w:br/>
      </w:r>
      <w:r>
        <w:br/>
      </w:r>
      <w:r>
        <w:rPr>
          <w:rStyle w:val="FunctionTok"/>
        </w:rPr>
        <w:t>stargazer</w:t>
      </w:r>
      <w:r>
        <w:rPr>
          <w:rStyle w:val="NormalTok"/>
        </w:rPr>
        <w:t xml:space="preserve">(regi, regii, regiii, reg1, </w:t>
      </w:r>
      <w:r>
        <w:rPr>
          <w:rStyle w:val="AttributeTok"/>
        </w:rPr>
        <w:t>type =</w:t>
      </w:r>
      <w:r>
        <w:rPr>
          <w:rStyle w:val="NormalTok"/>
        </w:rPr>
        <w:t xml:space="preserve"> </w:t>
      </w:r>
      <w:r>
        <w:rPr>
          <w:rStyle w:val="StringTok"/>
        </w:rPr>
        <w:t>"text"</w:t>
      </w:r>
      <w:r>
        <w:rPr>
          <w:rStyle w:val="NormalTok"/>
        </w:rPr>
        <w:t>)</w:t>
      </w:r>
    </w:p>
    <w:p w14:paraId="2E125937" w14:textId="77777777" w:rsidR="00B5658E" w:rsidRDefault="00B5658E" w:rsidP="0023645B">
      <w:pPr>
        <w:pStyle w:val="SourceCode"/>
        <w:wordWrap/>
        <w:spacing w:afterLines="25" w:after="60" w:line="276" w:lineRule="auto"/>
        <w:rPr>
          <w:ins w:id="277" w:author="Lasse Dauner" w:date="2025-02-06T00:25:00Z" w16du:dateUtc="2025-02-05T23:25:00Z"/>
          <w:rStyle w:val="VerbatimChar"/>
        </w:rPr>
      </w:pPr>
    </w:p>
    <w:p w14:paraId="3AC64C41" w14:textId="32597CB7" w:rsidR="002B6076" w:rsidRPr="00B5658E" w:rsidRDefault="00000000" w:rsidP="0023645B">
      <w:pPr>
        <w:pStyle w:val="SourceCode"/>
        <w:wordWrap/>
        <w:spacing w:afterLines="25" w:after="60" w:line="276" w:lineRule="auto"/>
        <w:rPr>
          <w:sz w:val="13"/>
          <w:szCs w:val="13"/>
          <w:rPrChange w:id="278" w:author="Lasse Dauner" w:date="2025-02-06T00:25:00Z" w16du:dateUtc="2025-02-05T23:25:00Z">
            <w:rPr/>
          </w:rPrChange>
        </w:rPr>
      </w:pPr>
      <w:del w:id="279" w:author="Lasse Dauner" w:date="2025-02-06T00:25:00Z" w16du:dateUtc="2025-02-05T23:25:00Z">
        <w:r w:rsidRPr="00B5658E" w:rsidDel="00B5658E">
          <w:rPr>
            <w:rStyle w:val="VerbatimChar"/>
            <w:sz w:val="13"/>
            <w:szCs w:val="13"/>
            <w:rPrChange w:id="280" w:author="Lasse Dauner" w:date="2025-02-06T00:25:00Z" w16du:dateUtc="2025-02-05T23:25:00Z">
              <w:rPr>
                <w:rStyle w:val="VerbatimChar"/>
              </w:rPr>
            </w:rPrChange>
          </w:rPr>
          <w:delText xml:space="preserve">## </w:delText>
        </w:r>
        <w:r w:rsidRPr="00B5658E" w:rsidDel="00B5658E">
          <w:rPr>
            <w:sz w:val="13"/>
            <w:szCs w:val="13"/>
            <w:rPrChange w:id="281" w:author="Lasse Dauner" w:date="2025-02-06T00:25:00Z" w16du:dateUtc="2025-02-05T23:25:00Z">
              <w:rPr/>
            </w:rPrChange>
          </w:rPr>
          <w:br/>
        </w:r>
        <w:r w:rsidRPr="00B5658E" w:rsidDel="00B5658E">
          <w:rPr>
            <w:rStyle w:val="VerbatimChar"/>
            <w:sz w:val="13"/>
            <w:szCs w:val="13"/>
            <w:rPrChange w:id="282" w:author="Lasse Dauner" w:date="2025-02-06T00:25:00Z" w16du:dateUtc="2025-02-05T23:25:00Z">
              <w:rPr>
                <w:rStyle w:val="VerbatimChar"/>
              </w:rPr>
            </w:rPrChange>
          </w:rPr>
          <w:delText xml:space="preserve">## </w:delText>
        </w:r>
      </w:del>
      <w:r w:rsidRPr="00B5658E">
        <w:rPr>
          <w:rStyle w:val="VerbatimChar"/>
          <w:sz w:val="13"/>
          <w:szCs w:val="13"/>
          <w:rPrChange w:id="283" w:author="Lasse Dauner" w:date="2025-02-06T00:25:00Z" w16du:dateUtc="2025-02-05T23:25:00Z">
            <w:rPr>
              <w:rStyle w:val="VerbatimChar"/>
            </w:rPr>
          </w:rPrChange>
        </w:rPr>
        <w:t>===============================================================================================================================</w:t>
      </w:r>
      <w:r w:rsidRPr="00B5658E">
        <w:rPr>
          <w:sz w:val="13"/>
          <w:szCs w:val="13"/>
          <w:rPrChange w:id="284" w:author="Lasse Dauner" w:date="2025-02-06T00:25:00Z" w16du:dateUtc="2025-02-05T23:25:00Z">
            <w:rPr/>
          </w:rPrChange>
        </w:rPr>
        <w:br/>
      </w:r>
      <w:r w:rsidRPr="00B5658E">
        <w:rPr>
          <w:rStyle w:val="VerbatimChar"/>
          <w:sz w:val="13"/>
          <w:szCs w:val="13"/>
          <w:rPrChange w:id="285" w:author="Lasse Dauner" w:date="2025-02-06T00:25:00Z" w16du:dateUtc="2025-02-05T23:25:00Z">
            <w:rPr>
              <w:rStyle w:val="VerbatimChar"/>
            </w:rPr>
          </w:rPrChange>
        </w:rPr>
        <w:t xml:space="preserve">##                                                                 Dependent variable:                                            </w:t>
      </w:r>
      <w:r w:rsidRPr="00B5658E">
        <w:rPr>
          <w:sz w:val="13"/>
          <w:szCs w:val="13"/>
          <w:rPrChange w:id="286" w:author="Lasse Dauner" w:date="2025-02-06T00:25:00Z" w16du:dateUtc="2025-02-05T23:25:00Z">
            <w:rPr/>
          </w:rPrChange>
        </w:rPr>
        <w:br/>
      </w:r>
      <w:r w:rsidRPr="00B5658E">
        <w:rPr>
          <w:rStyle w:val="VerbatimChar"/>
          <w:sz w:val="13"/>
          <w:szCs w:val="13"/>
          <w:rPrChange w:id="287" w:author="Lasse Dauner" w:date="2025-02-06T00:25:00Z" w16du:dateUtc="2025-02-05T23:25:00Z">
            <w:rPr>
              <w:rStyle w:val="VerbatimChar"/>
            </w:rPr>
          </w:rPrChange>
        </w:rPr>
        <w:t>##                     -----------------------------------------------------------------------------------------------------------</w:t>
      </w:r>
      <w:r w:rsidRPr="00B5658E">
        <w:rPr>
          <w:sz w:val="13"/>
          <w:szCs w:val="13"/>
          <w:rPrChange w:id="288" w:author="Lasse Dauner" w:date="2025-02-06T00:25:00Z" w16du:dateUtc="2025-02-05T23:25:00Z">
            <w:rPr/>
          </w:rPrChange>
        </w:rPr>
        <w:br/>
      </w:r>
      <w:r w:rsidRPr="00B5658E">
        <w:rPr>
          <w:rStyle w:val="VerbatimChar"/>
          <w:sz w:val="13"/>
          <w:szCs w:val="13"/>
          <w:rPrChange w:id="289" w:author="Lasse Dauner" w:date="2025-02-06T00:25:00Z" w16du:dateUtc="2025-02-05T23:25:00Z">
            <w:rPr>
              <w:rStyle w:val="VerbatimChar"/>
            </w:rPr>
          </w:rPrChange>
        </w:rPr>
        <w:t xml:space="preserve">##                                                                      ln_avwage                                                 </w:t>
      </w:r>
      <w:r w:rsidRPr="00B5658E">
        <w:rPr>
          <w:sz w:val="13"/>
          <w:szCs w:val="13"/>
          <w:rPrChange w:id="290" w:author="Lasse Dauner" w:date="2025-02-06T00:25:00Z" w16du:dateUtc="2025-02-05T23:25:00Z">
            <w:rPr/>
          </w:rPrChange>
        </w:rPr>
        <w:br/>
      </w:r>
      <w:r w:rsidRPr="00B5658E">
        <w:rPr>
          <w:rStyle w:val="VerbatimChar"/>
          <w:sz w:val="13"/>
          <w:szCs w:val="13"/>
          <w:rPrChange w:id="291" w:author="Lasse Dauner" w:date="2025-02-06T00:25:00Z" w16du:dateUtc="2025-02-05T23:25:00Z">
            <w:rPr>
              <w:rStyle w:val="VerbatimChar"/>
            </w:rPr>
          </w:rPrChange>
        </w:rPr>
        <w:t xml:space="preserve">##                                (1)                        (2)                        (3)                        (4)            </w:t>
      </w:r>
      <w:r w:rsidRPr="00B5658E">
        <w:rPr>
          <w:sz w:val="13"/>
          <w:szCs w:val="13"/>
          <w:rPrChange w:id="292" w:author="Lasse Dauner" w:date="2025-02-06T00:25:00Z" w16du:dateUtc="2025-02-05T23:25:00Z">
            <w:rPr/>
          </w:rPrChange>
        </w:rPr>
        <w:br/>
      </w:r>
      <w:r w:rsidRPr="00B5658E">
        <w:rPr>
          <w:rStyle w:val="VerbatimChar"/>
          <w:sz w:val="13"/>
          <w:szCs w:val="13"/>
          <w:rPrChange w:id="293" w:author="Lasse Dauner" w:date="2025-02-06T00:25:00Z" w16du:dateUtc="2025-02-05T23:25:00Z">
            <w:rPr>
              <w:rStyle w:val="VerbatimChar"/>
            </w:rPr>
          </w:rPrChange>
        </w:rPr>
        <w:t>## -------------------------------------------------------------------------------------------------------------------------------</w:t>
      </w:r>
      <w:r w:rsidRPr="00B5658E">
        <w:rPr>
          <w:sz w:val="13"/>
          <w:szCs w:val="13"/>
          <w:rPrChange w:id="294" w:author="Lasse Dauner" w:date="2025-02-06T00:25:00Z" w16du:dateUtc="2025-02-05T23:25:00Z">
            <w:rPr/>
          </w:rPrChange>
        </w:rPr>
        <w:br/>
      </w:r>
      <w:r w:rsidRPr="00B5658E">
        <w:rPr>
          <w:rStyle w:val="VerbatimChar"/>
          <w:sz w:val="13"/>
          <w:szCs w:val="13"/>
          <w:rPrChange w:id="295" w:author="Lasse Dauner" w:date="2025-02-06T00:25:00Z" w16du:dateUtc="2025-02-05T23:25:00Z">
            <w:rPr>
              <w:rStyle w:val="VerbatimChar"/>
            </w:rPr>
          </w:rPrChange>
        </w:rPr>
        <w:t xml:space="preserve">## treat1_NMW                  -0.365***                                                                        0.111***          </w:t>
      </w:r>
      <w:r w:rsidRPr="00B5658E">
        <w:rPr>
          <w:sz w:val="13"/>
          <w:szCs w:val="13"/>
          <w:rPrChange w:id="296" w:author="Lasse Dauner" w:date="2025-02-06T00:25:00Z" w16du:dateUtc="2025-02-05T23:25:00Z">
            <w:rPr/>
          </w:rPrChange>
        </w:rPr>
        <w:br/>
      </w:r>
      <w:r w:rsidRPr="00B5658E">
        <w:rPr>
          <w:rStyle w:val="VerbatimChar"/>
          <w:sz w:val="13"/>
          <w:szCs w:val="13"/>
          <w:rPrChange w:id="297" w:author="Lasse Dauner" w:date="2025-02-06T00:25:00Z" w16du:dateUtc="2025-02-05T23:25:00Z">
            <w:rPr>
              <w:rStyle w:val="VerbatimChar"/>
            </w:rPr>
          </w:rPrChange>
        </w:rPr>
        <w:t xml:space="preserve">##                              (0.016)                                                                          (0.019)          </w:t>
      </w:r>
      <w:r w:rsidRPr="00B5658E">
        <w:rPr>
          <w:sz w:val="13"/>
          <w:szCs w:val="13"/>
          <w:rPrChange w:id="298" w:author="Lasse Dauner" w:date="2025-02-06T00:25:00Z" w16du:dateUtc="2025-02-05T23:25:00Z">
            <w:rPr/>
          </w:rPrChange>
        </w:rPr>
        <w:br/>
      </w:r>
      <w:r w:rsidRPr="00B5658E">
        <w:rPr>
          <w:rStyle w:val="VerbatimChar"/>
          <w:sz w:val="13"/>
          <w:szCs w:val="13"/>
          <w:rPrChange w:id="299" w:author="Lasse Dauner" w:date="2025-02-06T00:25:00Z" w16du:dateUtc="2025-02-05T23:25:00Z">
            <w:rPr>
              <w:rStyle w:val="VerbatimChar"/>
            </w:rPr>
          </w:rPrChange>
        </w:rPr>
        <w:t xml:space="preserve">##                                                                                                                                </w:t>
      </w:r>
      <w:r w:rsidRPr="00B5658E">
        <w:rPr>
          <w:sz w:val="13"/>
          <w:szCs w:val="13"/>
          <w:rPrChange w:id="300" w:author="Lasse Dauner" w:date="2025-02-06T00:25:00Z" w16du:dateUtc="2025-02-05T23:25:00Z">
            <w:rPr/>
          </w:rPrChange>
        </w:rPr>
        <w:br/>
      </w:r>
      <w:r w:rsidRPr="00B5658E">
        <w:rPr>
          <w:rStyle w:val="VerbatimChar"/>
          <w:sz w:val="13"/>
          <w:szCs w:val="13"/>
          <w:rPrChange w:id="301" w:author="Lasse Dauner" w:date="2025-02-06T00:25:00Z" w16du:dateUtc="2025-02-05T23:25:00Z">
            <w:rPr>
              <w:rStyle w:val="VerbatimChar"/>
            </w:rPr>
          </w:rPrChange>
        </w:rPr>
        <w:t xml:space="preserve">## ctreat1                                                -0.569***                                             -0.626***         </w:t>
      </w:r>
      <w:r w:rsidRPr="00B5658E">
        <w:rPr>
          <w:sz w:val="13"/>
          <w:szCs w:val="13"/>
          <w:rPrChange w:id="302" w:author="Lasse Dauner" w:date="2025-02-06T00:25:00Z" w16du:dateUtc="2025-02-05T23:25:00Z">
            <w:rPr/>
          </w:rPrChange>
        </w:rPr>
        <w:br/>
      </w:r>
      <w:r w:rsidRPr="00B5658E">
        <w:rPr>
          <w:rStyle w:val="VerbatimChar"/>
          <w:sz w:val="13"/>
          <w:szCs w:val="13"/>
          <w:rPrChange w:id="303" w:author="Lasse Dauner" w:date="2025-02-06T00:25:00Z" w16du:dateUtc="2025-02-05T23:25:00Z">
            <w:rPr>
              <w:rStyle w:val="VerbatimChar"/>
            </w:rPr>
          </w:rPrChange>
        </w:rPr>
        <w:t xml:space="preserve">##                                                         (0.010)                                               (0.013)          </w:t>
      </w:r>
      <w:r w:rsidRPr="00B5658E">
        <w:rPr>
          <w:sz w:val="13"/>
          <w:szCs w:val="13"/>
          <w:rPrChange w:id="304" w:author="Lasse Dauner" w:date="2025-02-06T00:25:00Z" w16du:dateUtc="2025-02-05T23:25:00Z">
            <w:rPr/>
          </w:rPrChange>
        </w:rPr>
        <w:br/>
      </w:r>
      <w:r w:rsidRPr="00B5658E">
        <w:rPr>
          <w:rStyle w:val="VerbatimChar"/>
          <w:sz w:val="13"/>
          <w:szCs w:val="13"/>
          <w:rPrChange w:id="305" w:author="Lasse Dauner" w:date="2025-02-06T00:25:00Z" w16du:dateUtc="2025-02-05T23:25:00Z">
            <w:rPr>
              <w:rStyle w:val="VerbatimChar"/>
            </w:rPr>
          </w:rPrChange>
        </w:rPr>
        <w:t xml:space="preserve">##                                                                                                                                </w:t>
      </w:r>
      <w:r w:rsidRPr="00B5658E">
        <w:rPr>
          <w:sz w:val="13"/>
          <w:szCs w:val="13"/>
          <w:rPrChange w:id="306" w:author="Lasse Dauner" w:date="2025-02-06T00:25:00Z" w16du:dateUtc="2025-02-05T23:25:00Z">
            <w:rPr/>
          </w:rPrChange>
        </w:rPr>
        <w:br/>
      </w:r>
      <w:r w:rsidRPr="00B5658E">
        <w:rPr>
          <w:rStyle w:val="VerbatimChar"/>
          <w:sz w:val="13"/>
          <w:szCs w:val="13"/>
          <w:rPrChange w:id="307" w:author="Lasse Dauner" w:date="2025-02-06T00:25:00Z" w16du:dateUtc="2025-02-05T23:25:00Z">
            <w:rPr>
              <w:rStyle w:val="VerbatimChar"/>
            </w:rPr>
          </w:rPrChange>
        </w:rPr>
        <w:t xml:space="preserve">## NMW                                                                               0.143***                   0.118***          </w:t>
      </w:r>
      <w:r w:rsidRPr="00B5658E">
        <w:rPr>
          <w:sz w:val="13"/>
          <w:szCs w:val="13"/>
          <w:rPrChange w:id="308" w:author="Lasse Dauner" w:date="2025-02-06T00:25:00Z" w16du:dateUtc="2025-02-05T23:25:00Z">
            <w:rPr/>
          </w:rPrChange>
        </w:rPr>
        <w:br/>
      </w:r>
      <w:r w:rsidRPr="00B5658E">
        <w:rPr>
          <w:rStyle w:val="VerbatimChar"/>
          <w:sz w:val="13"/>
          <w:szCs w:val="13"/>
          <w:rPrChange w:id="309" w:author="Lasse Dauner" w:date="2025-02-06T00:25:00Z" w16du:dateUtc="2025-02-05T23:25:00Z">
            <w:rPr>
              <w:rStyle w:val="VerbatimChar"/>
            </w:rPr>
          </w:rPrChange>
        </w:rPr>
        <w:t xml:space="preserve">##                                                                                    (0.011)                    (0.009)          </w:t>
      </w:r>
      <w:r w:rsidRPr="00B5658E">
        <w:rPr>
          <w:sz w:val="13"/>
          <w:szCs w:val="13"/>
          <w:rPrChange w:id="310" w:author="Lasse Dauner" w:date="2025-02-06T00:25:00Z" w16du:dateUtc="2025-02-05T23:25:00Z">
            <w:rPr/>
          </w:rPrChange>
        </w:rPr>
        <w:br/>
      </w:r>
      <w:r w:rsidRPr="00B5658E">
        <w:rPr>
          <w:rStyle w:val="VerbatimChar"/>
          <w:sz w:val="13"/>
          <w:szCs w:val="13"/>
          <w:rPrChange w:id="311" w:author="Lasse Dauner" w:date="2025-02-06T00:25:00Z" w16du:dateUtc="2025-02-05T23:25:00Z">
            <w:rPr>
              <w:rStyle w:val="VerbatimChar"/>
            </w:rPr>
          </w:rPrChange>
        </w:rPr>
        <w:t xml:space="preserve">##                                                                                                                                </w:t>
      </w:r>
      <w:r w:rsidRPr="00B5658E">
        <w:rPr>
          <w:sz w:val="13"/>
          <w:szCs w:val="13"/>
          <w:rPrChange w:id="312" w:author="Lasse Dauner" w:date="2025-02-06T00:25:00Z" w16du:dateUtc="2025-02-05T23:25:00Z">
            <w:rPr/>
          </w:rPrChange>
        </w:rPr>
        <w:br/>
      </w:r>
      <w:r w:rsidRPr="00B5658E">
        <w:rPr>
          <w:rStyle w:val="VerbatimChar"/>
          <w:sz w:val="13"/>
          <w:szCs w:val="13"/>
          <w:rPrChange w:id="313" w:author="Lasse Dauner" w:date="2025-02-06T00:25:00Z" w16du:dateUtc="2025-02-05T23:25:00Z">
            <w:rPr>
              <w:rStyle w:val="VerbatimChar"/>
            </w:rPr>
          </w:rPrChange>
        </w:rPr>
        <w:t xml:space="preserve">## Constant                    2.743***                   2.834***                   2.628***                   2.775***          </w:t>
      </w:r>
      <w:r w:rsidRPr="00B5658E">
        <w:rPr>
          <w:sz w:val="13"/>
          <w:szCs w:val="13"/>
          <w:rPrChange w:id="314" w:author="Lasse Dauner" w:date="2025-02-06T00:25:00Z" w16du:dateUtc="2025-02-05T23:25:00Z">
            <w:rPr/>
          </w:rPrChange>
        </w:rPr>
        <w:br/>
      </w:r>
      <w:r w:rsidRPr="00B5658E">
        <w:rPr>
          <w:rStyle w:val="VerbatimChar"/>
          <w:sz w:val="13"/>
          <w:szCs w:val="13"/>
          <w:rPrChange w:id="315" w:author="Lasse Dauner" w:date="2025-02-06T00:25:00Z" w16du:dateUtc="2025-02-05T23:25:00Z">
            <w:rPr>
              <w:rStyle w:val="VerbatimChar"/>
            </w:rPr>
          </w:rPrChange>
        </w:rPr>
        <w:t xml:space="preserve">##                              (0.006)                    (0.005)                    (0.008)                    (0.006)          </w:t>
      </w:r>
      <w:r w:rsidRPr="00B5658E">
        <w:rPr>
          <w:sz w:val="13"/>
          <w:szCs w:val="13"/>
          <w:rPrChange w:id="316" w:author="Lasse Dauner" w:date="2025-02-06T00:25:00Z" w16du:dateUtc="2025-02-05T23:25:00Z">
            <w:rPr/>
          </w:rPrChange>
        </w:rPr>
        <w:br/>
      </w:r>
      <w:r w:rsidRPr="00B5658E">
        <w:rPr>
          <w:rStyle w:val="VerbatimChar"/>
          <w:sz w:val="13"/>
          <w:szCs w:val="13"/>
          <w:rPrChange w:id="317" w:author="Lasse Dauner" w:date="2025-02-06T00:25:00Z" w16du:dateUtc="2025-02-05T23:25:00Z">
            <w:rPr>
              <w:rStyle w:val="VerbatimChar"/>
            </w:rPr>
          </w:rPrChange>
        </w:rPr>
        <w:t xml:space="preserve">##                                                                                                                                </w:t>
      </w:r>
      <w:r w:rsidRPr="00B5658E">
        <w:rPr>
          <w:sz w:val="13"/>
          <w:szCs w:val="13"/>
          <w:rPrChange w:id="318" w:author="Lasse Dauner" w:date="2025-02-06T00:25:00Z" w16du:dateUtc="2025-02-05T23:25:00Z">
            <w:rPr/>
          </w:rPrChange>
        </w:rPr>
        <w:br/>
      </w:r>
      <w:r w:rsidRPr="00B5658E">
        <w:rPr>
          <w:rStyle w:val="VerbatimChar"/>
          <w:sz w:val="13"/>
          <w:szCs w:val="13"/>
          <w:rPrChange w:id="319" w:author="Lasse Dauner" w:date="2025-02-06T00:25:00Z" w16du:dateUtc="2025-02-05T23:25:00Z">
            <w:rPr>
              <w:rStyle w:val="VerbatimChar"/>
            </w:rPr>
          </w:rPrChange>
        </w:rPr>
        <w:t>## -------------------------------------------------------------------------------------------------------------------------------</w:t>
      </w:r>
      <w:r w:rsidRPr="00B5658E">
        <w:rPr>
          <w:sz w:val="13"/>
          <w:szCs w:val="13"/>
          <w:rPrChange w:id="320" w:author="Lasse Dauner" w:date="2025-02-06T00:25:00Z" w16du:dateUtc="2025-02-05T23:25:00Z">
            <w:rPr/>
          </w:rPrChange>
        </w:rPr>
        <w:br/>
      </w:r>
      <w:r w:rsidRPr="00B5658E">
        <w:rPr>
          <w:rStyle w:val="VerbatimChar"/>
          <w:sz w:val="13"/>
          <w:szCs w:val="13"/>
          <w:rPrChange w:id="321" w:author="Lasse Dauner" w:date="2025-02-06T00:25:00Z" w16du:dateUtc="2025-02-05T23:25:00Z">
            <w:rPr>
              <w:rStyle w:val="VerbatimChar"/>
            </w:rPr>
          </w:rPrChange>
        </w:rPr>
        <w:t xml:space="preserve">## Observations                  4,112                      4,112                      4,112                      4,112           </w:t>
      </w:r>
      <w:r w:rsidRPr="00B5658E">
        <w:rPr>
          <w:sz w:val="13"/>
          <w:szCs w:val="13"/>
          <w:rPrChange w:id="322" w:author="Lasse Dauner" w:date="2025-02-06T00:25:00Z" w16du:dateUtc="2025-02-05T23:25:00Z">
            <w:rPr/>
          </w:rPrChange>
        </w:rPr>
        <w:br/>
      </w:r>
      <w:r w:rsidRPr="00B5658E">
        <w:rPr>
          <w:rStyle w:val="VerbatimChar"/>
          <w:sz w:val="13"/>
          <w:szCs w:val="13"/>
          <w:rPrChange w:id="323" w:author="Lasse Dauner" w:date="2025-02-06T00:25:00Z" w16du:dateUtc="2025-02-05T23:25:00Z">
            <w:rPr>
              <w:rStyle w:val="VerbatimChar"/>
            </w:rPr>
          </w:rPrChange>
        </w:rPr>
        <w:t xml:space="preserve">## R2                            0.110                      0.456                      0.040                      0.501           </w:t>
      </w:r>
      <w:r w:rsidRPr="00B5658E">
        <w:rPr>
          <w:sz w:val="13"/>
          <w:szCs w:val="13"/>
          <w:rPrChange w:id="324" w:author="Lasse Dauner" w:date="2025-02-06T00:25:00Z" w16du:dateUtc="2025-02-05T23:25:00Z">
            <w:rPr/>
          </w:rPrChange>
        </w:rPr>
        <w:br/>
      </w:r>
      <w:r w:rsidRPr="00B5658E">
        <w:rPr>
          <w:rStyle w:val="VerbatimChar"/>
          <w:sz w:val="13"/>
          <w:szCs w:val="13"/>
          <w:rPrChange w:id="325" w:author="Lasse Dauner" w:date="2025-02-06T00:25:00Z" w16du:dateUtc="2025-02-05T23:25:00Z">
            <w:rPr>
              <w:rStyle w:val="VerbatimChar"/>
            </w:rPr>
          </w:rPrChange>
        </w:rPr>
        <w:t xml:space="preserve">## Adjusted R2                   0.109                      0.456                      0.039                      0.500           </w:t>
      </w:r>
      <w:r w:rsidRPr="00B5658E">
        <w:rPr>
          <w:sz w:val="13"/>
          <w:szCs w:val="13"/>
          <w:rPrChange w:id="326" w:author="Lasse Dauner" w:date="2025-02-06T00:25:00Z" w16du:dateUtc="2025-02-05T23:25:00Z">
            <w:rPr/>
          </w:rPrChange>
        </w:rPr>
        <w:br/>
      </w:r>
      <w:r w:rsidRPr="00B5658E">
        <w:rPr>
          <w:rStyle w:val="VerbatimChar"/>
          <w:sz w:val="13"/>
          <w:szCs w:val="13"/>
          <w:rPrChange w:id="327" w:author="Lasse Dauner" w:date="2025-02-06T00:25:00Z" w16du:dateUtc="2025-02-05T23:25:00Z">
            <w:rPr>
              <w:rStyle w:val="VerbatimChar"/>
            </w:rPr>
          </w:rPrChange>
        </w:rPr>
        <w:t xml:space="preserve">## Residual Std. Error     0.338 (df = 4110)          0.264 (df = 4110)          0.351 (df = 4110)          0.253 (df = 4108)     </w:t>
      </w:r>
      <w:r w:rsidRPr="00B5658E">
        <w:rPr>
          <w:sz w:val="13"/>
          <w:szCs w:val="13"/>
          <w:rPrChange w:id="328" w:author="Lasse Dauner" w:date="2025-02-06T00:25:00Z" w16du:dateUtc="2025-02-05T23:25:00Z">
            <w:rPr/>
          </w:rPrChange>
        </w:rPr>
        <w:br/>
      </w:r>
      <w:r w:rsidRPr="00B5658E">
        <w:rPr>
          <w:rStyle w:val="VerbatimChar"/>
          <w:sz w:val="13"/>
          <w:szCs w:val="13"/>
          <w:rPrChange w:id="329" w:author="Lasse Dauner" w:date="2025-02-06T00:25:00Z" w16du:dateUtc="2025-02-05T23:25:00Z">
            <w:rPr>
              <w:rStyle w:val="VerbatimChar"/>
            </w:rPr>
          </w:rPrChange>
        </w:rPr>
        <w:t>## F Statistic         505.677*** (df = 1; 4110) 3,444.700*** (df = 1; 4110) 169.547*** (df = 1; 4110) 1,373.397*** (df = 3; 4108)</w:t>
      </w:r>
      <w:r w:rsidRPr="00B5658E">
        <w:rPr>
          <w:sz w:val="13"/>
          <w:szCs w:val="13"/>
          <w:rPrChange w:id="330" w:author="Lasse Dauner" w:date="2025-02-06T00:25:00Z" w16du:dateUtc="2025-02-05T23:25:00Z">
            <w:rPr/>
          </w:rPrChange>
        </w:rPr>
        <w:br/>
      </w:r>
      <w:r w:rsidRPr="00B5658E">
        <w:rPr>
          <w:rStyle w:val="VerbatimChar"/>
          <w:sz w:val="13"/>
          <w:szCs w:val="13"/>
          <w:rPrChange w:id="331" w:author="Lasse Dauner" w:date="2025-02-06T00:25:00Z" w16du:dateUtc="2025-02-05T23:25:00Z">
            <w:rPr>
              <w:rStyle w:val="VerbatimChar"/>
            </w:rPr>
          </w:rPrChange>
        </w:rPr>
        <w:t>## ===============================================================================================================================</w:t>
      </w:r>
      <w:r w:rsidRPr="00B5658E">
        <w:rPr>
          <w:sz w:val="13"/>
          <w:szCs w:val="13"/>
          <w:rPrChange w:id="332" w:author="Lasse Dauner" w:date="2025-02-06T00:25:00Z" w16du:dateUtc="2025-02-05T23:25:00Z">
            <w:rPr/>
          </w:rPrChange>
        </w:rPr>
        <w:br/>
      </w:r>
      <w:r w:rsidRPr="00B5658E">
        <w:rPr>
          <w:rStyle w:val="VerbatimChar"/>
          <w:sz w:val="13"/>
          <w:szCs w:val="13"/>
          <w:rPrChange w:id="333" w:author="Lasse Dauner" w:date="2025-02-06T00:25:00Z" w16du:dateUtc="2025-02-05T23:25:00Z">
            <w:rPr>
              <w:rStyle w:val="VerbatimChar"/>
            </w:rPr>
          </w:rPrChange>
        </w:rPr>
        <w:t>## Note:                                                                                               *p&lt;0.1; **p&lt;0.05; ***p&lt;0.01</w:t>
      </w:r>
    </w:p>
    <w:p w14:paraId="646823A4" w14:textId="77777777" w:rsidR="002B6076" w:rsidRDefault="00000000" w:rsidP="0023645B">
      <w:pPr>
        <w:pStyle w:val="FirstParagraph"/>
        <w:spacing w:afterLines="25" w:after="60" w:line="276" w:lineRule="auto"/>
      </w:pPr>
      <w:r>
        <w:t>Im Gegensatz zur händischen Berechnung können wir durch die Regression die Signifikanz unserer Schätzung beurteilen.</w:t>
      </w:r>
    </w:p>
    <w:p w14:paraId="0A2C361B" w14:textId="77777777" w:rsidR="002B6076" w:rsidRDefault="00000000" w:rsidP="0023645B">
      <w:pPr>
        <w:pStyle w:val="Textkrper"/>
        <w:spacing w:afterLines="25" w:after="60" w:line="276" w:lineRule="auto"/>
      </w:pPr>
      <w:r>
        <w:t>Quiz: Wie beurteilen Sie die Signifikanz unseres DiD-Schätzers in der dargestellten Regression?</w:t>
      </w:r>
    </w:p>
    <w:p w14:paraId="5D245005" w14:textId="77777777" w:rsidR="002B6076" w:rsidRPr="00B5658E" w:rsidRDefault="00000000" w:rsidP="0023645B">
      <w:pPr>
        <w:numPr>
          <w:ilvl w:val="0"/>
          <w:numId w:val="18"/>
        </w:numPr>
        <w:spacing w:afterLines="25" w:after="60" w:line="276" w:lineRule="auto"/>
        <w:rPr>
          <w:rFonts w:ascii="Times New Roman" w:hAnsi="Times New Roman" w:cs="Times New Roman"/>
          <w:rPrChange w:id="334" w:author="Lasse Dauner" w:date="2025-02-06T00:25:00Z" w16du:dateUtc="2025-02-05T23:25:00Z">
            <w:rPr/>
          </w:rPrChange>
        </w:rPr>
      </w:pPr>
      <w:r w:rsidRPr="00B5658E">
        <w:rPr>
          <w:rFonts w:ascii="Times New Roman" w:hAnsi="Times New Roman" w:cs="Times New Roman"/>
          <w:rPrChange w:id="335" w:author="Lasse Dauner" w:date="2025-02-06T00:25:00Z" w16du:dateUtc="2025-02-05T23:25:00Z">
            <w:rPr/>
          </w:rPrChange>
        </w:rPr>
        <w:t>hoch [x]</w:t>
      </w:r>
    </w:p>
    <w:p w14:paraId="551EC215" w14:textId="77777777" w:rsidR="002B6076" w:rsidRPr="00B5658E" w:rsidRDefault="00000000" w:rsidP="0023645B">
      <w:pPr>
        <w:numPr>
          <w:ilvl w:val="0"/>
          <w:numId w:val="18"/>
        </w:numPr>
        <w:spacing w:afterLines="25" w:after="60" w:line="276" w:lineRule="auto"/>
        <w:rPr>
          <w:rFonts w:ascii="Times New Roman" w:hAnsi="Times New Roman" w:cs="Times New Roman"/>
          <w:rPrChange w:id="336" w:author="Lasse Dauner" w:date="2025-02-06T00:25:00Z" w16du:dateUtc="2025-02-05T23:25:00Z">
            <w:rPr/>
          </w:rPrChange>
        </w:rPr>
      </w:pPr>
      <w:r w:rsidRPr="00B5658E">
        <w:rPr>
          <w:rFonts w:ascii="Times New Roman" w:hAnsi="Times New Roman" w:cs="Times New Roman"/>
          <w:rPrChange w:id="337" w:author="Lasse Dauner" w:date="2025-02-06T00:25:00Z" w16du:dateUtc="2025-02-05T23:25:00Z">
            <w:rPr/>
          </w:rPrChange>
        </w:rPr>
        <w:t>niedrig [ ]</w:t>
      </w:r>
    </w:p>
    <w:p w14:paraId="1808798C" w14:textId="77777777" w:rsidR="002B6076" w:rsidRDefault="00000000" w:rsidP="0023645B">
      <w:pPr>
        <w:pStyle w:val="FirstParagraph"/>
        <w:spacing w:afterLines="25" w:after="60" w:line="276" w:lineRule="auto"/>
      </w:pPr>
      <w:r>
        <w:lastRenderedPageBreak/>
        <w:t>Die Werte der Variablen sind im obigen Fall also hoch signifikant gekennzeichnet.</w:t>
      </w:r>
      <w:r>
        <w:br/>
        <w:t xml:space="preserve">Allerdings können die p-Werte fehlerhaft sein, da es sich bei den Daten teilweise um </w:t>
      </w:r>
      <w:r>
        <w:rPr>
          <w:b/>
          <w:bCs/>
        </w:rPr>
        <w:t>genestete Daten</w:t>
      </w:r>
      <w:r>
        <w:t xml:space="preserve"> handelt.</w:t>
      </w:r>
    </w:p>
    <w:p w14:paraId="182BA224" w14:textId="77777777" w:rsidR="002B6076" w:rsidRDefault="00000000" w:rsidP="0023645B">
      <w:pPr>
        <w:pStyle w:val="Textkrper"/>
        <w:spacing w:afterLines="25" w:after="60" w:line="276" w:lineRule="auto"/>
      </w:pPr>
      <w:r>
        <w:t>Genestete Daten liegen vor, wenn mehrere Daten zu einer übergeordneten Einheit zählen.</w:t>
      </w:r>
      <w:r>
        <w:br/>
      </w:r>
      <w:r>
        <w:rPr>
          <w:i/>
          <w:iCs/>
        </w:rPr>
        <w:t>(vgl. Aarts et al. (2014), S. 491)</w:t>
      </w:r>
    </w:p>
    <w:p w14:paraId="5CF7EDFB" w14:textId="77777777" w:rsidR="002B6076" w:rsidRDefault="00000000" w:rsidP="0023645B">
      <w:pPr>
        <w:pStyle w:val="Textkrper"/>
        <w:spacing w:afterLines="25" w:after="60" w:line="276" w:lineRule="auto"/>
      </w:pPr>
      <w:r>
        <w:t>In unserem Fall haben wir Daten zum logarithmierten Durchschnittslohn (</w:t>
      </w:r>
      <w:r>
        <w:rPr>
          <w:rStyle w:val="VerbatimChar"/>
        </w:rPr>
        <w:t>ln_avwage</w:t>
      </w:r>
      <w:r>
        <w:t>) über mehrere Jahre. Diese haben ein Unternehmen (</w:t>
      </w:r>
      <w:r>
        <w:rPr>
          <w:rStyle w:val="VerbatimChar"/>
        </w:rPr>
        <w:t>regno</w:t>
      </w:r>
      <w:r>
        <w:t>) als übergeordnete Einheit.</w:t>
      </w:r>
      <w:r>
        <w:br/>
        <w:t xml:space="preserve">Um Fehler bezüglich genesteter Daten zu verhindern, führen wir </w:t>
      </w:r>
      <w:r>
        <w:rPr>
          <w:b/>
          <w:bCs/>
        </w:rPr>
        <w:t>Clusterrobuste Standardfehler</w:t>
      </w:r>
      <w:r>
        <w:t xml:space="preserve"> ein.</w:t>
      </w:r>
    </w:p>
    <w:p w14:paraId="2E71AB26" w14:textId="77777777" w:rsidR="002B6076" w:rsidRDefault="00000000" w:rsidP="0023645B">
      <w:pPr>
        <w:pStyle w:val="Textkrper"/>
        <w:spacing w:afterLines="25" w:after="60" w:line="276" w:lineRule="auto"/>
      </w:pPr>
      <w:r>
        <w:t>Quiz: Nach welcher Variablen soll geclustert werden?</w:t>
      </w:r>
    </w:p>
    <w:p w14:paraId="59BF9909" w14:textId="77777777" w:rsidR="002B6076" w:rsidRPr="00B5658E" w:rsidRDefault="00000000" w:rsidP="0023645B">
      <w:pPr>
        <w:numPr>
          <w:ilvl w:val="0"/>
          <w:numId w:val="19"/>
        </w:numPr>
        <w:spacing w:afterLines="25" w:after="60" w:line="276" w:lineRule="auto"/>
        <w:rPr>
          <w:rFonts w:ascii="Times New Roman" w:hAnsi="Times New Roman" w:cs="Times New Roman"/>
          <w:rPrChange w:id="338" w:author="Lasse Dauner" w:date="2025-02-06T00:25:00Z" w16du:dateUtc="2025-02-05T23:25:00Z">
            <w:rPr/>
          </w:rPrChange>
        </w:rPr>
      </w:pPr>
      <w:r w:rsidRPr="00B5658E">
        <w:rPr>
          <w:rFonts w:ascii="Times New Roman" w:hAnsi="Times New Roman" w:cs="Times New Roman"/>
          <w:rPrChange w:id="339" w:author="Lasse Dauner" w:date="2025-02-06T00:25:00Z" w16du:dateUtc="2025-02-05T23:25:00Z">
            <w:rPr/>
          </w:rPrChange>
        </w:rPr>
        <w:t>ln_avwage [ ]</w:t>
      </w:r>
    </w:p>
    <w:p w14:paraId="265ECC02" w14:textId="77777777" w:rsidR="002B6076" w:rsidRPr="00B5658E" w:rsidRDefault="00000000" w:rsidP="0023645B">
      <w:pPr>
        <w:numPr>
          <w:ilvl w:val="0"/>
          <w:numId w:val="19"/>
        </w:numPr>
        <w:spacing w:afterLines="25" w:after="60" w:line="276" w:lineRule="auto"/>
        <w:rPr>
          <w:rFonts w:ascii="Times New Roman" w:hAnsi="Times New Roman" w:cs="Times New Roman"/>
          <w:rPrChange w:id="340" w:author="Lasse Dauner" w:date="2025-02-06T00:25:00Z" w16du:dateUtc="2025-02-05T23:25:00Z">
            <w:rPr/>
          </w:rPrChange>
        </w:rPr>
      </w:pPr>
      <w:r w:rsidRPr="00B5658E">
        <w:rPr>
          <w:rFonts w:ascii="Times New Roman" w:hAnsi="Times New Roman" w:cs="Times New Roman"/>
          <w:rPrChange w:id="341" w:author="Lasse Dauner" w:date="2025-02-06T00:25:00Z" w16du:dateUtc="2025-02-05T23:25:00Z">
            <w:rPr/>
          </w:rPrChange>
        </w:rPr>
        <w:t>regno [x]</w:t>
      </w:r>
    </w:p>
    <w:p w14:paraId="1DC5251F" w14:textId="77777777" w:rsidR="002B6076" w:rsidRDefault="00000000" w:rsidP="0023645B">
      <w:pPr>
        <w:pStyle w:val="FirstParagraph"/>
        <w:spacing w:afterLines="25" w:after="60" w:line="276" w:lineRule="auto"/>
      </w:pPr>
      <w:r>
        <w:t>Nun fügen wir die Clusterrobusten Standardfehler in unsere Regression ein und schauen, was sich dadurch verändert.</w:t>
      </w:r>
      <w:r>
        <w:br/>
        <w:t xml:space="preserve">Führen Sie hierzu die Regression mithilfe der </w:t>
      </w:r>
      <w:r>
        <w:rPr>
          <w:rStyle w:val="VerbatimChar"/>
        </w:rPr>
        <w:t>felm</w:t>
      </w:r>
      <w:r>
        <w:t xml:space="preserve"> Funktion durch und vergleichen die Regression ohne Clustering (</w:t>
      </w:r>
      <w:r>
        <w:rPr>
          <w:rStyle w:val="VerbatimChar"/>
        </w:rPr>
        <w:t>reg1</w:t>
      </w:r>
      <w:r>
        <w:t>) mit der Regression mit Clustering.</w:t>
      </w:r>
    </w:p>
    <w:p w14:paraId="2F2DD92D" w14:textId="77777777" w:rsidR="002B6076" w:rsidRDefault="00000000" w:rsidP="0023645B">
      <w:pPr>
        <w:spacing w:afterLines="25" w:after="60" w:line="276" w:lineRule="auto"/>
      </w:pPr>
      <w:r>
        <w:pict w14:anchorId="044F5147">
          <v:rect id="_x0000_i1455" style="width:0;height:1.5pt" o:hralign="center" o:hrstd="t" o:hr="t"/>
        </w:pict>
      </w:r>
    </w:p>
    <w:p w14:paraId="0CF14EB2" w14:textId="77777777" w:rsidR="002B6076" w:rsidRPr="00B5658E" w:rsidRDefault="00000000" w:rsidP="0023645B">
      <w:pPr>
        <w:pStyle w:val="berschrift3"/>
        <w:spacing w:afterLines="25" w:after="60" w:line="276" w:lineRule="auto"/>
        <w:rPr>
          <w:rFonts w:ascii="Times New Roman" w:hAnsi="Times New Roman" w:cs="Times New Roman"/>
          <w:color w:val="000000" w:themeColor="text1"/>
          <w:rPrChange w:id="342" w:author="Lasse Dauner" w:date="2025-02-06T00:26:00Z" w16du:dateUtc="2025-02-05T23:26:00Z">
            <w:rPr/>
          </w:rPrChange>
        </w:rPr>
      </w:pPr>
      <w:bookmarkStart w:id="343" w:name="info-felm"/>
      <w:bookmarkEnd w:id="264"/>
      <w:r w:rsidRPr="00B5658E">
        <w:rPr>
          <w:rFonts w:ascii="Times New Roman" w:hAnsi="Times New Roman" w:cs="Times New Roman"/>
          <w:color w:val="000000" w:themeColor="text1"/>
          <w:rPrChange w:id="344" w:author="Lasse Dauner" w:date="2025-02-06T00:26:00Z" w16du:dateUtc="2025-02-05T23:26:00Z">
            <w:rPr/>
          </w:rPrChange>
        </w:rPr>
        <w:t>Info: felm</w:t>
      </w:r>
    </w:p>
    <w:p w14:paraId="2064B0BF" w14:textId="77777777" w:rsidR="002B6076" w:rsidRDefault="00000000" w:rsidP="0023645B">
      <w:pPr>
        <w:pStyle w:val="FirstParagraph"/>
        <w:spacing w:afterLines="25" w:after="60" w:line="276" w:lineRule="auto"/>
      </w:pPr>
      <w:r>
        <w:t xml:space="preserve">Im Vergleich zu einem einfachen Regressionsmodell mit </w:t>
      </w:r>
      <w:r>
        <w:rPr>
          <w:rStyle w:val="VerbatimChar"/>
        </w:rPr>
        <w:t>lm</w:t>
      </w:r>
      <w:r>
        <w:t xml:space="preserve">, kann durch die </w:t>
      </w:r>
      <w:r>
        <w:rPr>
          <w:rStyle w:val="VerbatimChar"/>
        </w:rPr>
        <w:t>felm</w:t>
      </w:r>
      <w:r>
        <w:t xml:space="preserve"> Funktion eine spezifiziertere Regression durchgeführt werden.</w:t>
      </w:r>
      <w:r>
        <w:br/>
        <w:t>Der Grundaufbau des formulas sieht wie folgt aus:</w:t>
      </w:r>
      <w:r>
        <w:br/>
      </w:r>
      <w:r w:rsidRPr="00B5658E">
        <w:rPr>
          <w:b/>
          <w:bCs/>
          <w:sz w:val="22"/>
          <w:szCs w:val="22"/>
          <w:rPrChange w:id="345" w:author="Lasse Dauner" w:date="2025-02-06T00:27:00Z" w16du:dateUtc="2025-02-05T23:27:00Z">
            <w:rPr>
              <w:b/>
              <w:bCs/>
            </w:rPr>
          </w:rPrChange>
        </w:rPr>
        <w:t>felm(y ~ abhängige Variablen | ausgeschlossene Variablen | Spezifikation einer Instrumentalviariablen | Clusterspezifikation)</w:t>
      </w:r>
      <w:r>
        <w:br/>
        <w:t>(</w:t>
      </w:r>
      <w:hyperlink r:id="rId24">
        <w:r w:rsidR="002B6076">
          <w:rPr>
            <w:rStyle w:val="Hyperlink"/>
          </w:rPr>
          <w:t>https://www.rdocumentation.org/packages/lfe/versions/2.9-0/topics/felm</w:t>
        </w:r>
      </w:hyperlink>
      <w:r>
        <w:t>)</w:t>
      </w:r>
    </w:p>
    <w:p w14:paraId="51DD5E10" w14:textId="77777777" w:rsidR="002B6076" w:rsidRDefault="00000000" w:rsidP="0023645B">
      <w:pPr>
        <w:spacing w:afterLines="25" w:after="60" w:line="276" w:lineRule="auto"/>
      </w:pPr>
      <w:r>
        <w:pict w14:anchorId="71EDCB76">
          <v:rect id="_x0000_i1456" style="width:0;height:1.5pt" o:hralign="center" o:hrstd="t" o:hr="t"/>
        </w:pict>
      </w:r>
    </w:p>
    <w:p w14:paraId="346E5B03" w14:textId="77777777" w:rsidR="002B6076" w:rsidRDefault="00000000" w:rsidP="0023645B">
      <w:pPr>
        <w:pStyle w:val="FirstParagraph"/>
        <w:spacing w:afterLines="25" w:after="60" w:line="276" w:lineRule="auto"/>
      </w:pPr>
      <w:r>
        <w:rPr>
          <w:b/>
          <w:bCs/>
        </w:rPr>
        <w:t>Aufgabe</w:t>
      </w:r>
      <w:r>
        <w:t xml:space="preserve">: Tragen Sie die Clusterspezifikation nach der Variablen </w:t>
      </w:r>
      <w:r>
        <w:rPr>
          <w:rStyle w:val="VerbatimChar"/>
        </w:rPr>
        <w:t>regno</w:t>
      </w:r>
      <w:r>
        <w:t xml:space="preserve"> an die passende Stelle ein und setzen die ungenutzten Spezifikationen gleich 0.</w:t>
      </w:r>
    </w:p>
    <w:p w14:paraId="08A65BB5" w14:textId="77777777" w:rsidR="002B6076" w:rsidRDefault="00000000" w:rsidP="0023645B">
      <w:pPr>
        <w:pStyle w:val="SourceCode"/>
        <w:wordWrap/>
        <w:spacing w:afterLines="25" w:after="60" w:line="276" w:lineRule="auto"/>
      </w:pPr>
      <w:r>
        <w:rPr>
          <w:rStyle w:val="CommentTok"/>
        </w:rPr>
        <w:t># reg2 = felm(ln_avwage ~ ctreat1 + treat1_NMW + NMW | ___ | ___ | ___, data=dat)</w:t>
      </w:r>
      <w:r>
        <w:br/>
      </w:r>
      <w:r>
        <w:rPr>
          <w:rStyle w:val="CommentTok"/>
        </w:rPr>
        <w:t># stargazer(reg1, reg2, type ="text")</w:t>
      </w:r>
      <w:r>
        <w:br/>
      </w:r>
      <w:r>
        <w:br/>
      </w:r>
      <w:r>
        <w:rPr>
          <w:rStyle w:val="NormalTok"/>
        </w:rPr>
        <w:t xml:space="preserve">reg2 </w:t>
      </w:r>
      <w:r>
        <w:rPr>
          <w:rStyle w:val="OtherTok"/>
        </w:rPr>
        <w:t>=</w:t>
      </w:r>
      <w:r>
        <w:rPr>
          <w:rStyle w:val="NormalTok"/>
        </w:rPr>
        <w:t xml:space="preserve"> </w:t>
      </w:r>
      <w:r>
        <w:rPr>
          <w:rStyle w:val="FunctionTok"/>
        </w:rPr>
        <w:t>felm</w:t>
      </w:r>
      <w:r>
        <w:rPr>
          <w:rStyle w:val="NormalTok"/>
        </w:rPr>
        <w:t xml:space="preserve">(ln_avwage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w:t>
      </w:r>
      <w:r>
        <w:rPr>
          <w:rStyle w:val="NormalTok"/>
        </w:rPr>
        <w:t>dat)</w:t>
      </w:r>
      <w:r>
        <w:br/>
      </w:r>
      <w:r>
        <w:rPr>
          <w:rStyle w:val="FunctionTok"/>
        </w:rPr>
        <w:t>stargazer</w:t>
      </w:r>
      <w:r>
        <w:rPr>
          <w:rStyle w:val="NormalTok"/>
        </w:rPr>
        <w:t xml:space="preserve">(reg1, reg2, </w:t>
      </w:r>
      <w:r>
        <w:rPr>
          <w:rStyle w:val="AttributeTok"/>
        </w:rPr>
        <w:t>type =</w:t>
      </w:r>
      <w:r>
        <w:rPr>
          <w:rStyle w:val="StringTok"/>
        </w:rPr>
        <w:t>"text"</w:t>
      </w:r>
      <w:r>
        <w:rPr>
          <w:rStyle w:val="NormalTok"/>
        </w:rPr>
        <w:t>)</w:t>
      </w:r>
    </w:p>
    <w:p w14:paraId="386A6FA4" w14:textId="77777777" w:rsidR="00B5658E" w:rsidRDefault="00000000" w:rsidP="0023645B">
      <w:pPr>
        <w:pStyle w:val="SourceCode"/>
        <w:wordWrap/>
        <w:spacing w:afterLines="25" w:after="60" w:line="276" w:lineRule="auto"/>
        <w:rPr>
          <w:ins w:id="346" w:author="Lasse Dauner" w:date="2025-02-06T00:27:00Z" w16du:dateUtc="2025-02-05T23:27:00Z"/>
          <w:rStyle w:val="VerbatimChar"/>
        </w:rPr>
      </w:pPr>
      <w:r>
        <w:rPr>
          <w:rStyle w:val="VerbatimChar"/>
        </w:rPr>
        <w:t xml:space="preserve">## </w:t>
      </w:r>
    </w:p>
    <w:p w14:paraId="614A9DDD" w14:textId="77777777" w:rsidR="00B5658E" w:rsidRDefault="00B5658E" w:rsidP="0023645B">
      <w:pPr>
        <w:pStyle w:val="SourceCode"/>
        <w:wordWrap/>
        <w:spacing w:afterLines="25" w:after="60" w:line="276" w:lineRule="auto"/>
        <w:rPr>
          <w:ins w:id="347" w:author="Lasse Dauner" w:date="2025-02-06T00:27:00Z" w16du:dateUtc="2025-02-05T23:27:00Z"/>
          <w:rStyle w:val="VerbatimChar"/>
        </w:rPr>
      </w:pPr>
    </w:p>
    <w:p w14:paraId="7118EB85" w14:textId="6AABF108" w:rsidR="002B6076" w:rsidRDefault="00000000" w:rsidP="0023645B">
      <w:pPr>
        <w:pStyle w:val="SourceCode"/>
        <w:wordWrap/>
        <w:spacing w:afterLines="25" w:after="60" w:line="276" w:lineRule="auto"/>
      </w:pPr>
      <w:r>
        <w:lastRenderedPageBreak/>
        <w:br/>
      </w:r>
      <w:r>
        <w:rPr>
          <w:rStyle w:val="VerbatimChar"/>
        </w:rPr>
        <w:t>## =====================================================================</w:t>
      </w:r>
      <w:r>
        <w:br/>
      </w:r>
      <w:r>
        <w:rPr>
          <w:rStyle w:val="VerbatimChar"/>
        </w:rPr>
        <w:t xml:space="preserve">##                                          Dependent variable:         </w:t>
      </w:r>
      <w:r>
        <w:br/>
      </w:r>
      <w:r>
        <w:rPr>
          <w:rStyle w:val="VerbatimChar"/>
        </w:rPr>
        <w:t>##                                 -------------------------------------</w:t>
      </w:r>
      <w:r>
        <w:br/>
      </w:r>
      <w:r>
        <w:rPr>
          <w:rStyle w:val="VerbatimChar"/>
        </w:rPr>
        <w:t xml:space="preserve">##                                               ln_avwage              </w:t>
      </w:r>
      <w:r>
        <w:br/>
      </w:r>
      <w:r>
        <w:rPr>
          <w:rStyle w:val="VerbatimChar"/>
        </w:rPr>
        <w:t xml:space="preserve">##                                             OLS               felm   </w:t>
      </w:r>
      <w:r>
        <w:br/>
      </w:r>
      <w:r>
        <w:rPr>
          <w:rStyle w:val="VerbatimChar"/>
        </w:rPr>
        <w:t xml:space="preserve">##                                             (1)                (2)   </w:t>
      </w:r>
      <w:r>
        <w:br/>
      </w:r>
      <w:r>
        <w:rPr>
          <w:rStyle w:val="VerbatimChar"/>
        </w:rPr>
        <w:t>## ---------------------------------------------------------------------</w:t>
      </w:r>
      <w:r>
        <w:br/>
      </w:r>
      <w:r>
        <w:rPr>
          <w:rStyle w:val="VerbatimChar"/>
        </w:rPr>
        <w:t>## ctreat1                                  -0.626***          -0.626***</w:t>
      </w:r>
      <w:r>
        <w:br/>
      </w:r>
      <w:r>
        <w:rPr>
          <w:rStyle w:val="VerbatimChar"/>
        </w:rPr>
        <w:t xml:space="preserve">##                                           (0.013)            (0.024) </w:t>
      </w:r>
      <w:r>
        <w:br/>
      </w:r>
      <w:r>
        <w:rPr>
          <w:rStyle w:val="VerbatimChar"/>
        </w:rPr>
        <w:t xml:space="preserve">##                                                                      </w:t>
      </w:r>
      <w:r>
        <w:br/>
      </w:r>
      <w:r>
        <w:rPr>
          <w:rStyle w:val="VerbatimChar"/>
        </w:rPr>
        <w:t xml:space="preserve">## treat1_NMW                               0.111***           0.111*** </w:t>
      </w:r>
      <w:r>
        <w:br/>
      </w:r>
      <w:r>
        <w:rPr>
          <w:rStyle w:val="VerbatimChar"/>
        </w:rPr>
        <w:t xml:space="preserve">##                                           (0.019)            (0.029) </w:t>
      </w:r>
      <w:r>
        <w:br/>
      </w:r>
      <w:r>
        <w:rPr>
          <w:rStyle w:val="VerbatimChar"/>
        </w:rPr>
        <w:t xml:space="preserve">##                                                                      </w:t>
      </w:r>
      <w:r>
        <w:br/>
      </w:r>
      <w:r>
        <w:rPr>
          <w:rStyle w:val="VerbatimChar"/>
        </w:rPr>
        <w:t xml:space="preserve">## NMW                                      0.118***           0.118*** </w:t>
      </w:r>
      <w:r>
        <w:br/>
      </w:r>
      <w:r>
        <w:rPr>
          <w:rStyle w:val="VerbatimChar"/>
        </w:rPr>
        <w:t xml:space="preserve">##                                           (0.009)            (0.007) </w:t>
      </w:r>
      <w:r>
        <w:br/>
      </w:r>
      <w:r>
        <w:rPr>
          <w:rStyle w:val="VerbatimChar"/>
        </w:rPr>
        <w:t xml:space="preserve">##                                                                      </w:t>
      </w:r>
      <w:r>
        <w:br/>
      </w:r>
      <w:r>
        <w:rPr>
          <w:rStyle w:val="VerbatimChar"/>
        </w:rPr>
        <w:t xml:space="preserve">## Constant                                 2.775***           2.775*** </w:t>
      </w:r>
      <w:r>
        <w:br/>
      </w:r>
      <w:r>
        <w:rPr>
          <w:rStyle w:val="VerbatimChar"/>
        </w:rPr>
        <w:t xml:space="preserve">##                                           (0.006)            (0.007) </w:t>
      </w:r>
      <w:r>
        <w:br/>
      </w:r>
      <w:r>
        <w:rPr>
          <w:rStyle w:val="VerbatimChar"/>
        </w:rPr>
        <w:t xml:space="preserve">##                                                                      </w:t>
      </w:r>
      <w:r>
        <w:br/>
      </w:r>
      <w:r>
        <w:rPr>
          <w:rStyle w:val="VerbatimChar"/>
        </w:rPr>
        <w:t>## ---------------------------------------------------------------------</w:t>
      </w:r>
      <w:r>
        <w:br/>
      </w:r>
      <w:r>
        <w:rPr>
          <w:rStyle w:val="VerbatimChar"/>
        </w:rPr>
        <w:t xml:space="preserve">## Observations                               4,112              4,112  </w:t>
      </w:r>
      <w:r>
        <w:br/>
      </w:r>
      <w:r>
        <w:rPr>
          <w:rStyle w:val="VerbatimChar"/>
        </w:rPr>
        <w:t xml:space="preserve">## R2                                         0.501              0.501  </w:t>
      </w:r>
      <w:r>
        <w:br/>
      </w:r>
      <w:r>
        <w:rPr>
          <w:rStyle w:val="VerbatimChar"/>
        </w:rPr>
        <w:t xml:space="preserve">## Adjusted R2                                0.500              0.500  </w:t>
      </w:r>
      <w:r>
        <w:br/>
      </w:r>
      <w:r>
        <w:rPr>
          <w:rStyle w:val="VerbatimChar"/>
        </w:rPr>
        <w:t xml:space="preserve">## Residual Std. Error (df = 4108)            0.253              0.253  </w:t>
      </w:r>
      <w:r>
        <w:br/>
      </w:r>
      <w:r>
        <w:rPr>
          <w:rStyle w:val="VerbatimChar"/>
        </w:rPr>
        <w:t xml:space="preserve">## F Statistic                     1,373.397*** (df = 3; 4108)          </w:t>
      </w:r>
      <w:r>
        <w:br/>
      </w:r>
      <w:r>
        <w:rPr>
          <w:rStyle w:val="VerbatimChar"/>
        </w:rPr>
        <w:t>## =====================================================================</w:t>
      </w:r>
      <w:r>
        <w:br/>
      </w:r>
      <w:r>
        <w:rPr>
          <w:rStyle w:val="VerbatimChar"/>
        </w:rPr>
        <w:t>## Note:                                     *p&lt;0.1; **p&lt;0.05; ***p&lt;0.01</w:t>
      </w:r>
    </w:p>
    <w:p w14:paraId="64103311" w14:textId="5498F71D" w:rsidR="002B6076" w:rsidRDefault="00B5658E" w:rsidP="0023645B">
      <w:pPr>
        <w:pStyle w:val="FirstParagraph"/>
        <w:spacing w:afterLines="25" w:after="60" w:line="276" w:lineRule="auto"/>
      </w:pPr>
      <w:ins w:id="348" w:author="Lasse Dauner" w:date="2025-02-06T00:28:00Z" w16du:dateUtc="2025-02-05T23:28:00Z">
        <w:r>
          <w:br/>
        </w:r>
      </w:ins>
      <w:r w:rsidR="00000000">
        <w:t>An den Werten der Schätzer ist keine Veränderung zu erkennen. Allerdings haben sich die Werte der Standardfehler verändert.</w:t>
      </w:r>
      <w:r w:rsidR="00000000">
        <w:br/>
        <w:t xml:space="preserve">Während man für die Schätzer von </w:t>
      </w:r>
      <w:r w:rsidR="00000000">
        <w:rPr>
          <w:rStyle w:val="VerbatimChar"/>
        </w:rPr>
        <w:t>ctreat1</w:t>
      </w:r>
      <w:r w:rsidR="00000000">
        <w:t xml:space="preserve"> und der Interaktionsvariablen </w:t>
      </w:r>
      <w:r w:rsidR="00000000">
        <w:rPr>
          <w:rStyle w:val="VerbatimChar"/>
        </w:rPr>
        <w:t>treat1_NMW</w:t>
      </w:r>
      <w:r w:rsidR="00000000">
        <w:t xml:space="preserve"> eine Erhöhung des p-Wertes vorfindet, ist eine Verringerung beim Schätzer der Variablen </w:t>
      </w:r>
      <w:r w:rsidR="00000000">
        <w:rPr>
          <w:rStyle w:val="VerbatimChar"/>
        </w:rPr>
        <w:t>NMW</w:t>
      </w:r>
      <w:r w:rsidR="00000000">
        <w:t xml:space="preserve"> zu verzeichnen.</w:t>
      </w:r>
    </w:p>
    <w:p w14:paraId="5C8406CA" w14:textId="77777777" w:rsidR="002B6076" w:rsidRDefault="00000000" w:rsidP="0023645B">
      <w:pPr>
        <w:pStyle w:val="Textkrper"/>
        <w:spacing w:afterLines="25" w:after="60" w:line="276" w:lineRule="auto"/>
      </w:pPr>
      <w:r>
        <w:t>Durch die Verwendung von clusterrobusten Standardfehlern wird eine Korrelation der Fehlerterme innerhalb einer Gruppe hergestellt.</w:t>
      </w:r>
      <w:r>
        <w:br/>
        <w:t>Wenn eine beschreibende Variable innerhalb der Gruppe nicht so stark variiert, kann es sein, dass der Standardfehler in einer Regression ohne clusterrobuste Standardfehler höher ausfällt als er eigentlich ist.</w:t>
      </w:r>
      <w:r>
        <w:br/>
      </w:r>
      <w:r>
        <w:rPr>
          <w:i/>
          <w:iCs/>
        </w:rPr>
        <w:t>(vgl. Angrist et al. (2008), S. 231ff.)</w:t>
      </w:r>
    </w:p>
    <w:p w14:paraId="500557A3" w14:textId="31C50369" w:rsidR="002B6076" w:rsidRDefault="00B5658E" w:rsidP="0023645B">
      <w:pPr>
        <w:pStyle w:val="Textkrper"/>
        <w:spacing w:afterLines="25" w:after="60" w:line="276" w:lineRule="auto"/>
      </w:pPr>
      <w:ins w:id="349" w:author="Lasse Dauner" w:date="2025-02-06T00:28:00Z" w16du:dateUtc="2025-02-05T23:28:00Z">
        <w:r>
          <w:rPr>
            <w:b/>
            <w:bCs/>
          </w:rPr>
          <w:lastRenderedPageBreak/>
          <w:br/>
        </w:r>
      </w:ins>
      <w:r w:rsidR="00000000">
        <w:rPr>
          <w:b/>
          <w:bCs/>
        </w:rPr>
        <w:t>Aufgabe:</w:t>
      </w:r>
      <w:r w:rsidR="00000000">
        <w:t xml:space="preserve"> Betrachten wir nochmal das Ergebnis der aktuellsten Regression, ausführbar mittels </w:t>
      </w:r>
      <w:r w:rsidR="00000000">
        <w:rPr>
          <w:i/>
          <w:iCs/>
        </w:rPr>
        <w:t>check</w:t>
      </w:r>
      <w:del w:id="350" w:author="Lasse Dauner" w:date="2025-02-06T00:28:00Z" w16du:dateUtc="2025-02-05T23:28:00Z">
        <w:r w:rsidR="00000000" w:rsidDel="00B5658E">
          <w:delText>:</w:delText>
        </w:r>
      </w:del>
    </w:p>
    <w:p w14:paraId="77FFE366" w14:textId="77777777" w:rsidR="002B6076" w:rsidRDefault="00000000" w:rsidP="0023645B">
      <w:pPr>
        <w:pStyle w:val="SourceCode"/>
        <w:wordWrap/>
        <w:spacing w:afterLines="25" w:after="60" w:line="276" w:lineRule="auto"/>
      </w:pPr>
      <w:r>
        <w:rPr>
          <w:rStyle w:val="FunctionTok"/>
        </w:rPr>
        <w:t>stargazer</w:t>
      </w:r>
      <w:r>
        <w:rPr>
          <w:rStyle w:val="NormalTok"/>
        </w:rPr>
        <w:t xml:space="preserve">(reg2, </w:t>
      </w:r>
      <w:r>
        <w:rPr>
          <w:rStyle w:val="AttributeTok"/>
        </w:rPr>
        <w:t>type =</w:t>
      </w:r>
      <w:r>
        <w:rPr>
          <w:rStyle w:val="NormalTok"/>
        </w:rPr>
        <w:t xml:space="preserve"> </w:t>
      </w:r>
      <w:r>
        <w:rPr>
          <w:rStyle w:val="StringTok"/>
        </w:rPr>
        <w:t>"text"</w:t>
      </w:r>
      <w:r>
        <w:rPr>
          <w:rStyle w:val="NormalTok"/>
        </w:rPr>
        <w:t>)</w:t>
      </w:r>
    </w:p>
    <w:p w14:paraId="2EC3C26E" w14:textId="77777777" w:rsidR="002B6076" w:rsidRDefault="00000000" w:rsidP="0023645B">
      <w:pPr>
        <w:pStyle w:val="SourceCode"/>
        <w:wordWrap/>
        <w:spacing w:afterLines="25" w:after="60" w:line="276" w:lineRule="auto"/>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ln_avwage         </w:t>
      </w:r>
      <w:r>
        <w:br/>
      </w:r>
      <w:r>
        <w:rPr>
          <w:rStyle w:val="VerbatimChar"/>
        </w:rPr>
        <w:t>## -----------------------------------------------</w:t>
      </w:r>
      <w:r>
        <w:br/>
      </w:r>
      <w:r>
        <w:rPr>
          <w:rStyle w:val="VerbatimChar"/>
        </w:rPr>
        <w:t xml:space="preserve">## ctreat1                      -0.626***         </w:t>
      </w:r>
      <w:r>
        <w:br/>
      </w:r>
      <w:r>
        <w:rPr>
          <w:rStyle w:val="VerbatimChar"/>
        </w:rPr>
        <w:t xml:space="preserve">##                               (0.024)          </w:t>
      </w:r>
      <w:r>
        <w:br/>
      </w:r>
      <w:r>
        <w:rPr>
          <w:rStyle w:val="VerbatimChar"/>
        </w:rPr>
        <w:t xml:space="preserve">##                                                </w:t>
      </w:r>
      <w:r>
        <w:br/>
      </w:r>
      <w:r>
        <w:rPr>
          <w:rStyle w:val="VerbatimChar"/>
        </w:rPr>
        <w:t xml:space="preserve">## treat1_NMW                   0.111***          </w:t>
      </w:r>
      <w:r>
        <w:br/>
      </w:r>
      <w:r>
        <w:rPr>
          <w:rStyle w:val="VerbatimChar"/>
        </w:rPr>
        <w:t xml:space="preserve">##                               (0.029)          </w:t>
      </w:r>
      <w:r>
        <w:br/>
      </w:r>
      <w:r>
        <w:rPr>
          <w:rStyle w:val="VerbatimChar"/>
        </w:rPr>
        <w:t xml:space="preserve">##                                                </w:t>
      </w:r>
      <w:r>
        <w:br/>
      </w:r>
      <w:r>
        <w:rPr>
          <w:rStyle w:val="VerbatimChar"/>
        </w:rPr>
        <w:t xml:space="preserve">## NMW                          0.118***          </w:t>
      </w:r>
      <w:r>
        <w:br/>
      </w:r>
      <w:r>
        <w:rPr>
          <w:rStyle w:val="VerbatimChar"/>
        </w:rPr>
        <w:t xml:space="preserve">##                               (0.007)          </w:t>
      </w:r>
      <w:r>
        <w:br/>
      </w:r>
      <w:r>
        <w:rPr>
          <w:rStyle w:val="VerbatimChar"/>
        </w:rPr>
        <w:t xml:space="preserve">##                                                </w:t>
      </w:r>
      <w:r>
        <w:br/>
      </w:r>
      <w:r>
        <w:rPr>
          <w:rStyle w:val="VerbatimChar"/>
        </w:rPr>
        <w:t xml:space="preserve">## Constant                     2.775***          </w:t>
      </w:r>
      <w:r>
        <w:br/>
      </w:r>
      <w:r>
        <w:rPr>
          <w:rStyle w:val="VerbatimChar"/>
        </w:rPr>
        <w:t xml:space="preserve">##                               (0.007)          </w:t>
      </w:r>
      <w:r>
        <w:br/>
      </w:r>
      <w:r>
        <w:rPr>
          <w:rStyle w:val="VerbatimChar"/>
        </w:rPr>
        <w:t xml:space="preserve">##                                                </w:t>
      </w:r>
      <w:r>
        <w:br/>
      </w:r>
      <w:r>
        <w:rPr>
          <w:rStyle w:val="VerbatimChar"/>
        </w:rPr>
        <w:t>## -----------------------------------------------</w:t>
      </w:r>
      <w:r>
        <w:br/>
      </w:r>
      <w:r>
        <w:rPr>
          <w:rStyle w:val="VerbatimChar"/>
        </w:rPr>
        <w:t xml:space="preserve">## Observations                   4,112           </w:t>
      </w:r>
      <w:r>
        <w:br/>
      </w:r>
      <w:r>
        <w:rPr>
          <w:rStyle w:val="VerbatimChar"/>
        </w:rPr>
        <w:t xml:space="preserve">## R2                             0.501           </w:t>
      </w:r>
      <w:r>
        <w:br/>
      </w:r>
      <w:r>
        <w:rPr>
          <w:rStyle w:val="VerbatimChar"/>
        </w:rPr>
        <w:t xml:space="preserve">## Adjusted R2                    0.500           </w:t>
      </w:r>
      <w:r>
        <w:br/>
      </w:r>
      <w:r>
        <w:rPr>
          <w:rStyle w:val="VerbatimChar"/>
        </w:rPr>
        <w:t xml:space="preserve">## Residual Std. Error      0.253 (df = 4108)     </w:t>
      </w:r>
      <w:r>
        <w:br/>
      </w:r>
      <w:r>
        <w:rPr>
          <w:rStyle w:val="VerbatimChar"/>
        </w:rPr>
        <w:t>## ===============================================</w:t>
      </w:r>
      <w:r>
        <w:br/>
      </w:r>
      <w:r>
        <w:rPr>
          <w:rStyle w:val="VerbatimChar"/>
        </w:rPr>
        <w:t>## Note:               *p&lt;0.1; **p&lt;0.05; ***p&lt;0.01</w:t>
      </w:r>
    </w:p>
    <w:p w14:paraId="2706D1E6" w14:textId="77777777" w:rsidR="002B6076" w:rsidRDefault="00000000" w:rsidP="0023645B">
      <w:pPr>
        <w:pStyle w:val="FirstParagraph"/>
        <w:spacing w:afterLines="25" w:after="60" w:line="276" w:lineRule="auto"/>
      </w:pPr>
      <w:r>
        <w:t xml:space="preserve">Die Schätzer der Variablen beschreiben die Veränderungen im Vergleich zum Pre-Policy Jahr, welche mit </w:t>
      </w:r>
      <w:r>
        <w:rPr>
          <w:rStyle w:val="VerbatimChar"/>
        </w:rPr>
        <w:t>Constant</w:t>
      </w:r>
      <w:r>
        <w:t xml:space="preserve"> beschrieben wird.</w:t>
      </w:r>
    </w:p>
    <w:p w14:paraId="4BAF3986" w14:textId="77777777" w:rsidR="002B6076" w:rsidRDefault="00000000" w:rsidP="0023645B">
      <w:pPr>
        <w:pStyle w:val="Textkrper"/>
        <w:spacing w:afterLines="25" w:after="60" w:line="276" w:lineRule="auto"/>
      </w:pPr>
      <w:r>
        <w:t xml:space="preserve">Quiz: Wie beschreiben Sie den Wert des Schätzers der DiD-Variablen </w:t>
      </w:r>
      <w:r>
        <w:rPr>
          <w:rStyle w:val="VerbatimChar"/>
        </w:rPr>
        <w:t>treat1_NMW</w:t>
      </w:r>
      <w:r>
        <w:t>?</w:t>
      </w:r>
    </w:p>
    <w:p w14:paraId="1C3EA2C6" w14:textId="77777777" w:rsidR="002B6076" w:rsidRPr="00B5658E" w:rsidRDefault="00000000" w:rsidP="0023645B">
      <w:pPr>
        <w:numPr>
          <w:ilvl w:val="0"/>
          <w:numId w:val="20"/>
        </w:numPr>
        <w:spacing w:afterLines="25" w:after="60" w:line="276" w:lineRule="auto"/>
        <w:rPr>
          <w:rFonts w:ascii="Times New Roman" w:hAnsi="Times New Roman" w:cs="Times New Roman"/>
          <w:rPrChange w:id="351" w:author="Lasse Dauner" w:date="2025-02-06T00:28:00Z" w16du:dateUtc="2025-02-05T23:28:00Z">
            <w:rPr/>
          </w:rPrChange>
        </w:rPr>
      </w:pPr>
      <w:r w:rsidRPr="00B5658E">
        <w:rPr>
          <w:rFonts w:ascii="Times New Roman" w:hAnsi="Times New Roman" w:cs="Times New Roman"/>
          <w:rPrChange w:id="352" w:author="Lasse Dauner" w:date="2025-02-06T00:28:00Z" w16du:dateUtc="2025-02-05T23:28:00Z">
            <w:rPr/>
          </w:rPrChange>
        </w:rPr>
        <w:t>Der Anstieg des Lohns in der Treatmentgruppe ist um ca. 0.11 Pfund höher als in der Kontrollgruppe. [ ]</w:t>
      </w:r>
    </w:p>
    <w:p w14:paraId="29F73848" w14:textId="77777777" w:rsidR="002B6076" w:rsidRPr="00B5658E" w:rsidRDefault="00000000" w:rsidP="0023645B">
      <w:pPr>
        <w:numPr>
          <w:ilvl w:val="0"/>
          <w:numId w:val="20"/>
        </w:numPr>
        <w:spacing w:afterLines="25" w:after="60" w:line="276" w:lineRule="auto"/>
        <w:rPr>
          <w:rFonts w:ascii="Times New Roman" w:hAnsi="Times New Roman" w:cs="Times New Roman"/>
          <w:rPrChange w:id="353" w:author="Lasse Dauner" w:date="2025-02-06T00:28:00Z" w16du:dateUtc="2025-02-05T23:28:00Z">
            <w:rPr/>
          </w:rPrChange>
        </w:rPr>
      </w:pPr>
      <w:r w:rsidRPr="00B5658E">
        <w:rPr>
          <w:rFonts w:ascii="Times New Roman" w:hAnsi="Times New Roman" w:cs="Times New Roman"/>
          <w:rPrChange w:id="354" w:author="Lasse Dauner" w:date="2025-02-06T00:28:00Z" w16du:dateUtc="2025-02-05T23:28:00Z">
            <w:rPr/>
          </w:rPrChange>
        </w:rPr>
        <w:t>Der Anstieg des Lohns in der Treatmentgruppe ist um ca. 11 Prozent höher als in der Kontrollgruppe. [ ]</w:t>
      </w:r>
    </w:p>
    <w:p w14:paraId="0C36FE65" w14:textId="77777777" w:rsidR="002B6076" w:rsidRPr="00B5658E" w:rsidRDefault="00000000" w:rsidP="0023645B">
      <w:pPr>
        <w:numPr>
          <w:ilvl w:val="0"/>
          <w:numId w:val="20"/>
        </w:numPr>
        <w:spacing w:afterLines="25" w:after="60" w:line="276" w:lineRule="auto"/>
        <w:rPr>
          <w:rFonts w:ascii="Times New Roman" w:hAnsi="Times New Roman" w:cs="Times New Roman"/>
          <w:rPrChange w:id="355" w:author="Lasse Dauner" w:date="2025-02-06T00:28:00Z" w16du:dateUtc="2025-02-05T23:28:00Z">
            <w:rPr/>
          </w:rPrChange>
        </w:rPr>
      </w:pPr>
      <w:r w:rsidRPr="00B5658E">
        <w:rPr>
          <w:rFonts w:ascii="Times New Roman" w:hAnsi="Times New Roman" w:cs="Times New Roman"/>
          <w:rPrChange w:id="356" w:author="Lasse Dauner" w:date="2025-02-06T00:28:00Z" w16du:dateUtc="2025-02-05T23:28:00Z">
            <w:rPr/>
          </w:rPrChange>
        </w:rPr>
        <w:t>Der Anstieg des Lohns in der Treatmentgruppe ist um ca. 11 Prozentpunkte höher als in der Kontrollgruppe. [x]</w:t>
      </w:r>
    </w:p>
    <w:p w14:paraId="34CA332C" w14:textId="77777777" w:rsidR="002B6076" w:rsidRDefault="00000000" w:rsidP="0023645B">
      <w:pPr>
        <w:pStyle w:val="FirstParagraph"/>
        <w:spacing w:afterLines="25" w:after="60" w:line="276" w:lineRule="auto"/>
      </w:pPr>
      <w:r>
        <w:t>Wir haben in Erfahrung gebracht, dass es einen Effekt durch die Einführung des gesetzlichen Mindestlohns gibt.</w:t>
      </w:r>
      <w:r>
        <w:br/>
      </w:r>
      <w:r>
        <w:lastRenderedPageBreak/>
        <w:t xml:space="preserve">Um herauszufinden, wie die Unternehmen auf diese Veränderung reagieren, sehen wir uns spiegelbildlich zur obigen Schätzung die Veränderung auf die Gewinnmarge </w:t>
      </w:r>
      <w:r>
        <w:rPr>
          <w:rStyle w:val="VerbatimChar"/>
        </w:rPr>
        <w:t>net_pcm</w:t>
      </w:r>
      <w:r>
        <w:t xml:space="preserve"> an.</w:t>
      </w:r>
    </w:p>
    <w:p w14:paraId="4C19E797" w14:textId="77777777" w:rsidR="002B6076" w:rsidRDefault="00000000" w:rsidP="0023645B">
      <w:pPr>
        <w:pStyle w:val="Textkrper"/>
        <w:spacing w:afterLines="25" w:after="60" w:line="276" w:lineRule="auto"/>
      </w:pPr>
      <w:r>
        <w:rPr>
          <w:b/>
          <w:bCs/>
        </w:rPr>
        <w:t>Aufgabe</w:t>
      </w:r>
      <w:r>
        <w:t xml:space="preserve">: Führen Sie den untenstehenden bekannten Code mit einer angepassten abhängigen Variablen aus und lassen Sie sich das Ergebnis mittels </w:t>
      </w:r>
      <w:r>
        <w:rPr>
          <w:rStyle w:val="VerbatimChar"/>
        </w:rPr>
        <w:t>stargazer</w:t>
      </w:r>
      <w:r>
        <w:t xml:space="preserve"> ausgeben.</w:t>
      </w:r>
    </w:p>
    <w:p w14:paraId="18D66612" w14:textId="77777777" w:rsidR="002B6076" w:rsidRDefault="00000000" w:rsidP="0023645B">
      <w:pPr>
        <w:pStyle w:val="SourceCode"/>
        <w:wordWrap/>
        <w:spacing w:afterLines="25" w:after="60" w:line="276" w:lineRule="auto"/>
      </w:pPr>
      <w:r>
        <w:rPr>
          <w:rStyle w:val="CommentTok"/>
        </w:rPr>
        <w:t># reg3 = felm(___ ~ ctreat1 + treat1_NMW + NMW | 0 | 0 | regno, data = dat)</w:t>
      </w:r>
      <w:r>
        <w:br/>
      </w:r>
      <w:r>
        <w:rPr>
          <w:rStyle w:val="CommentTok"/>
        </w:rPr>
        <w:t xml:space="preserve"># </w:t>
      </w:r>
      <w:r>
        <w:br/>
      </w:r>
      <w:r>
        <w:rPr>
          <w:rStyle w:val="CommentTok"/>
        </w:rPr>
        <w:t># stargazer(___, type = "text")</w:t>
      </w:r>
      <w:r>
        <w:br/>
      </w:r>
      <w:r>
        <w:br/>
      </w:r>
      <w:r>
        <w:rPr>
          <w:rStyle w:val="NormalTok"/>
        </w:rPr>
        <w:t xml:space="preserve">reg3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w:t>
      </w:r>
      <w:r>
        <w:br/>
      </w:r>
      <w:r>
        <w:br/>
      </w:r>
      <w:r>
        <w:rPr>
          <w:rStyle w:val="FunctionTok"/>
        </w:rPr>
        <w:t>stargazer</w:t>
      </w:r>
      <w:r>
        <w:rPr>
          <w:rStyle w:val="NormalTok"/>
        </w:rPr>
        <w:t xml:space="preserve">(reg3, </w:t>
      </w:r>
      <w:r>
        <w:rPr>
          <w:rStyle w:val="AttributeTok"/>
        </w:rPr>
        <w:t>type =</w:t>
      </w:r>
      <w:r>
        <w:rPr>
          <w:rStyle w:val="NormalTok"/>
        </w:rPr>
        <w:t xml:space="preserve"> </w:t>
      </w:r>
      <w:r>
        <w:rPr>
          <w:rStyle w:val="StringTok"/>
        </w:rPr>
        <w:t>"text"</w:t>
      </w:r>
      <w:r>
        <w:rPr>
          <w:rStyle w:val="NormalTok"/>
        </w:rPr>
        <w:t>)</w:t>
      </w:r>
    </w:p>
    <w:p w14:paraId="74168EB0" w14:textId="77777777" w:rsidR="002B6076" w:rsidRDefault="00000000" w:rsidP="0023645B">
      <w:pPr>
        <w:pStyle w:val="SourceCode"/>
        <w:wordWrap/>
        <w:spacing w:afterLines="25" w:after="60" w:line="276" w:lineRule="auto"/>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net_pcm          </w:t>
      </w:r>
      <w:r>
        <w:br/>
      </w:r>
      <w:r>
        <w:rPr>
          <w:rStyle w:val="VerbatimChar"/>
        </w:rPr>
        <w:t>## -----------------------------------------------</w:t>
      </w:r>
      <w:r>
        <w:br/>
      </w:r>
      <w:r>
        <w:rPr>
          <w:rStyle w:val="VerbatimChar"/>
        </w:rPr>
        <w:t xml:space="preserve">## ctreat1                      0.058***          </w:t>
      </w:r>
      <w:r>
        <w:br/>
      </w:r>
      <w:r>
        <w:rPr>
          <w:rStyle w:val="VerbatimChar"/>
        </w:rPr>
        <w:t xml:space="preserve">##                               (0.014)          </w:t>
      </w:r>
      <w:r>
        <w:br/>
      </w:r>
      <w:r>
        <w:rPr>
          <w:rStyle w:val="VerbatimChar"/>
        </w:rPr>
        <w:t xml:space="preserve">##                                                </w:t>
      </w:r>
      <w:r>
        <w:br/>
      </w:r>
      <w:r>
        <w:rPr>
          <w:rStyle w:val="VerbatimChar"/>
        </w:rPr>
        <w:t xml:space="preserve">## treat1_NMW                   -0.027**          </w:t>
      </w:r>
      <w:r>
        <w:br/>
      </w:r>
      <w:r>
        <w:rPr>
          <w:rStyle w:val="VerbatimChar"/>
        </w:rPr>
        <w:t xml:space="preserve">##                               (0.014)          </w:t>
      </w:r>
      <w:r>
        <w:br/>
      </w:r>
      <w:r>
        <w:rPr>
          <w:rStyle w:val="VerbatimChar"/>
        </w:rPr>
        <w:t xml:space="preserve">##                                                </w:t>
      </w:r>
      <w:r>
        <w:br/>
      </w:r>
      <w:r>
        <w:rPr>
          <w:rStyle w:val="VerbatimChar"/>
        </w:rPr>
        <w:t xml:space="preserve">## NMW                          -0.012***         </w:t>
      </w:r>
      <w:r>
        <w:br/>
      </w:r>
      <w:r>
        <w:rPr>
          <w:rStyle w:val="VerbatimChar"/>
        </w:rPr>
        <w:t xml:space="preserve">##                               (0.004)          </w:t>
      </w:r>
      <w:r>
        <w:br/>
      </w:r>
      <w:r>
        <w:rPr>
          <w:rStyle w:val="VerbatimChar"/>
        </w:rPr>
        <w:t xml:space="preserve">##                                                </w:t>
      </w:r>
      <w:r>
        <w:br/>
      </w:r>
      <w:r>
        <w:rPr>
          <w:rStyle w:val="VerbatimChar"/>
        </w:rPr>
        <w:t xml:space="preserve">## Constant                     0.070***          </w:t>
      </w:r>
      <w:r>
        <w:br/>
      </w:r>
      <w:r>
        <w:rPr>
          <w:rStyle w:val="VerbatimChar"/>
        </w:rPr>
        <w:t xml:space="preserve">##                               (0.005)          </w:t>
      </w:r>
      <w:r>
        <w:br/>
      </w:r>
      <w:r>
        <w:rPr>
          <w:rStyle w:val="VerbatimChar"/>
        </w:rPr>
        <w:t xml:space="preserve">##                                                </w:t>
      </w:r>
      <w:r>
        <w:br/>
      </w:r>
      <w:r>
        <w:rPr>
          <w:rStyle w:val="VerbatimChar"/>
        </w:rPr>
        <w:t>## -----------------------------------------------</w:t>
      </w:r>
      <w:r>
        <w:br/>
      </w:r>
      <w:r>
        <w:rPr>
          <w:rStyle w:val="VerbatimChar"/>
        </w:rPr>
        <w:t xml:space="preserve">## Observations                   4,112           </w:t>
      </w:r>
      <w:r>
        <w:br/>
      </w:r>
      <w:r>
        <w:rPr>
          <w:rStyle w:val="VerbatimChar"/>
        </w:rPr>
        <w:t xml:space="preserve">## R2                             0.020           </w:t>
      </w:r>
      <w:r>
        <w:br/>
      </w:r>
      <w:r>
        <w:rPr>
          <w:rStyle w:val="VerbatimChar"/>
        </w:rPr>
        <w:t xml:space="preserve">## Adjusted R2                    0.019           </w:t>
      </w:r>
      <w:r>
        <w:br/>
      </w:r>
      <w:r>
        <w:rPr>
          <w:rStyle w:val="VerbatimChar"/>
        </w:rPr>
        <w:t xml:space="preserve">## Residual Std. Error      0.152 (df = 4108)     </w:t>
      </w:r>
      <w:r>
        <w:br/>
      </w:r>
      <w:r>
        <w:rPr>
          <w:rStyle w:val="VerbatimChar"/>
        </w:rPr>
        <w:t>## ===============================================</w:t>
      </w:r>
      <w:r>
        <w:br/>
      </w:r>
      <w:r>
        <w:rPr>
          <w:rStyle w:val="VerbatimChar"/>
        </w:rPr>
        <w:t>## Note:               *p&lt;0.1; **p&lt;0.05; ***p&lt;0.01</w:t>
      </w:r>
    </w:p>
    <w:p w14:paraId="206CE116" w14:textId="77777777" w:rsidR="002B6076" w:rsidRDefault="00000000" w:rsidP="0023645B">
      <w:pPr>
        <w:pStyle w:val="FirstParagraph"/>
        <w:spacing w:afterLines="25" w:after="60" w:line="276" w:lineRule="auto"/>
      </w:pPr>
      <w:r>
        <w:t>Wir erkennen, dass die Schätzer signifikante Werte aufweisen und sehen somit, dass unsere zu Beginn von Hand berechneten Werte auch statistisch belastbar sind.</w:t>
      </w:r>
      <w:r>
        <w:br/>
        <w:t>Auch hier dürfen Sie den Schätzer unserer DiD-Vairablen wieder interpretieren.</w:t>
      </w:r>
    </w:p>
    <w:p w14:paraId="491CE85D" w14:textId="77777777" w:rsidR="00B5658E" w:rsidRDefault="00B5658E" w:rsidP="0023645B">
      <w:pPr>
        <w:pStyle w:val="Textkrper"/>
        <w:spacing w:afterLines="25" w:after="60" w:line="276" w:lineRule="auto"/>
        <w:rPr>
          <w:ins w:id="357" w:author="Lasse Dauner" w:date="2025-02-06T00:28:00Z" w16du:dateUtc="2025-02-05T23:28:00Z"/>
        </w:rPr>
      </w:pPr>
    </w:p>
    <w:p w14:paraId="0C03D93E" w14:textId="7C042370" w:rsidR="002B6076" w:rsidRDefault="00B5658E" w:rsidP="0023645B">
      <w:pPr>
        <w:pStyle w:val="Textkrper"/>
        <w:spacing w:afterLines="25" w:after="60" w:line="276" w:lineRule="auto"/>
      </w:pPr>
      <w:ins w:id="358" w:author="Lasse Dauner" w:date="2025-02-06T00:28:00Z" w16du:dateUtc="2025-02-05T23:28:00Z">
        <w:r>
          <w:lastRenderedPageBreak/>
          <w:br/>
        </w:r>
      </w:ins>
      <w:r w:rsidR="00000000">
        <w:t xml:space="preserve">Quiz: Was passiert mit der Gewinnmarge, wenn man die Schätzung </w:t>
      </w:r>
      <w:r w:rsidR="00000000">
        <w:rPr>
          <w:rStyle w:val="VerbatimChar"/>
        </w:rPr>
        <w:t>reg3</w:t>
      </w:r>
      <w:r w:rsidR="00000000">
        <w:t xml:space="preserve"> als Basis wählt?</w:t>
      </w:r>
    </w:p>
    <w:p w14:paraId="0AB1E79C" w14:textId="77777777" w:rsidR="002B6076" w:rsidRPr="00B5658E" w:rsidRDefault="00000000" w:rsidP="0023645B">
      <w:pPr>
        <w:numPr>
          <w:ilvl w:val="0"/>
          <w:numId w:val="21"/>
        </w:numPr>
        <w:spacing w:afterLines="25" w:after="60" w:line="276" w:lineRule="auto"/>
        <w:rPr>
          <w:rFonts w:ascii="Times New Roman" w:hAnsi="Times New Roman" w:cs="Times New Roman"/>
          <w:rPrChange w:id="359" w:author="Lasse Dauner" w:date="2025-02-06T00:28:00Z" w16du:dateUtc="2025-02-05T23:28:00Z">
            <w:rPr/>
          </w:rPrChange>
        </w:rPr>
      </w:pPr>
      <w:r w:rsidRPr="00B5658E">
        <w:rPr>
          <w:rFonts w:ascii="Times New Roman" w:hAnsi="Times New Roman" w:cs="Times New Roman"/>
          <w:rPrChange w:id="360" w:author="Lasse Dauner" w:date="2025-02-06T00:28:00Z" w16du:dateUtc="2025-02-05T23:28:00Z">
            <w:rPr/>
          </w:rPrChange>
        </w:rPr>
        <w:t>Durch die Mindestlohneinführung ist die Gewinnmarge in Unternehmen der Kontrollgruppe um 2.7 Prozent stärker gesunken. [ ]</w:t>
      </w:r>
    </w:p>
    <w:p w14:paraId="660EF51B" w14:textId="77777777" w:rsidR="002B6076" w:rsidRPr="00B5658E" w:rsidRDefault="00000000" w:rsidP="0023645B">
      <w:pPr>
        <w:numPr>
          <w:ilvl w:val="0"/>
          <w:numId w:val="21"/>
        </w:numPr>
        <w:spacing w:afterLines="25" w:after="60" w:line="276" w:lineRule="auto"/>
        <w:rPr>
          <w:rFonts w:ascii="Times New Roman" w:hAnsi="Times New Roman" w:cs="Times New Roman"/>
          <w:rPrChange w:id="361" w:author="Lasse Dauner" w:date="2025-02-06T00:28:00Z" w16du:dateUtc="2025-02-05T23:28:00Z">
            <w:rPr/>
          </w:rPrChange>
        </w:rPr>
      </w:pPr>
      <w:r w:rsidRPr="00B5658E">
        <w:rPr>
          <w:rFonts w:ascii="Times New Roman" w:hAnsi="Times New Roman" w:cs="Times New Roman"/>
          <w:rPrChange w:id="362" w:author="Lasse Dauner" w:date="2025-02-06T00:28:00Z" w16du:dateUtc="2025-02-05T23:28:00Z">
            <w:rPr/>
          </w:rPrChange>
        </w:rPr>
        <w:t>Durch die Mindestlohneinführung ist die Gewinnmarge in Unternehmen der Treatmentgruppe um 2.7 Prozentpunkte stärker gesunken. [x]</w:t>
      </w:r>
    </w:p>
    <w:p w14:paraId="66DDF7CE" w14:textId="77777777" w:rsidR="002B6076" w:rsidRPr="00B5658E" w:rsidRDefault="00000000" w:rsidP="0023645B">
      <w:pPr>
        <w:numPr>
          <w:ilvl w:val="0"/>
          <w:numId w:val="21"/>
        </w:numPr>
        <w:spacing w:afterLines="25" w:after="60" w:line="276" w:lineRule="auto"/>
        <w:rPr>
          <w:rFonts w:ascii="Times New Roman" w:hAnsi="Times New Roman" w:cs="Times New Roman"/>
          <w:rPrChange w:id="363" w:author="Lasse Dauner" w:date="2025-02-06T00:28:00Z" w16du:dateUtc="2025-02-05T23:28:00Z">
            <w:rPr/>
          </w:rPrChange>
        </w:rPr>
      </w:pPr>
      <w:r w:rsidRPr="00B5658E">
        <w:rPr>
          <w:rFonts w:ascii="Times New Roman" w:hAnsi="Times New Roman" w:cs="Times New Roman"/>
          <w:rPrChange w:id="364" w:author="Lasse Dauner" w:date="2025-02-06T00:28:00Z" w16du:dateUtc="2025-02-05T23:28:00Z">
            <w:rPr/>
          </w:rPrChange>
        </w:rPr>
        <w:t>Durch die Mindestlohneinführung ist die Gewinnmarge in Unternehmen der Kontrollgruppe um 2.7 Prozentpunkte stärker gesunken. [ ]</w:t>
      </w:r>
    </w:p>
    <w:p w14:paraId="6C78825C" w14:textId="77777777" w:rsidR="002B6076" w:rsidRDefault="00000000" w:rsidP="0023645B">
      <w:pPr>
        <w:spacing w:afterLines="25" w:after="60" w:line="276" w:lineRule="auto"/>
      </w:pPr>
      <w:r>
        <w:pict w14:anchorId="4AA35053">
          <v:rect id="_x0000_i1457" style="width:0;height:1.5pt" o:hralign="center" o:hrstd="t" o:hr="t"/>
        </w:pict>
      </w:r>
    </w:p>
    <w:p w14:paraId="662DEC2B" w14:textId="77777777" w:rsidR="002B6076" w:rsidRPr="00B5658E" w:rsidRDefault="00000000" w:rsidP="0023645B">
      <w:pPr>
        <w:pStyle w:val="berschrift3"/>
        <w:spacing w:afterLines="25" w:after="60" w:line="276" w:lineRule="auto"/>
        <w:rPr>
          <w:rFonts w:ascii="Times New Roman" w:hAnsi="Times New Roman" w:cs="Times New Roman"/>
          <w:color w:val="000000" w:themeColor="text1"/>
          <w:rPrChange w:id="365" w:author="Lasse Dauner" w:date="2025-02-06T00:29:00Z" w16du:dateUtc="2025-02-05T23:29:00Z">
            <w:rPr/>
          </w:rPrChange>
        </w:rPr>
      </w:pPr>
      <w:bookmarkStart w:id="366" w:name="award-earl-of-did"/>
      <w:bookmarkEnd w:id="343"/>
      <w:r w:rsidRPr="00B5658E">
        <w:rPr>
          <w:rFonts w:ascii="Times New Roman" w:hAnsi="Times New Roman" w:cs="Times New Roman"/>
          <w:color w:val="000000" w:themeColor="text1"/>
          <w:rPrChange w:id="367" w:author="Lasse Dauner" w:date="2025-02-06T00:29:00Z" w16du:dateUtc="2025-02-05T23:29:00Z">
            <w:rPr/>
          </w:rPrChange>
        </w:rPr>
        <w:t>Award: Earl of DiD</w:t>
      </w:r>
    </w:p>
    <w:p w14:paraId="0ACA2B6E" w14:textId="77777777" w:rsidR="002B6076" w:rsidRDefault="00000000" w:rsidP="0023645B">
      <w:pPr>
        <w:pStyle w:val="FirstParagraph"/>
        <w:spacing w:afterLines="25" w:after="60" w:line="276" w:lineRule="auto"/>
      </w:pPr>
      <w:r>
        <w:t>Sie haben die händische Schätzung erfolgreich in eine statistisch belastbare Schätzung überführt und können die Ergebnisse der Regressionen bewerten.</w:t>
      </w:r>
    </w:p>
    <w:p w14:paraId="08F0CD77" w14:textId="77777777" w:rsidR="002B6076" w:rsidRDefault="00000000" w:rsidP="0023645B">
      <w:pPr>
        <w:spacing w:afterLines="25" w:after="60" w:line="276" w:lineRule="auto"/>
      </w:pPr>
      <w:r>
        <w:pict w14:anchorId="764D4DB3">
          <v:rect id="_x0000_i1458" style="width:0;height:1.5pt" o:hralign="center" o:hrstd="t" o:hr="t"/>
        </w:pict>
      </w:r>
    </w:p>
    <w:p w14:paraId="1907120B" w14:textId="0BF56164" w:rsidR="002B6076" w:rsidRDefault="00000000" w:rsidP="0023645B">
      <w:pPr>
        <w:spacing w:afterLines="25" w:after="60" w:line="276" w:lineRule="auto"/>
      </w:pPr>
      <w:del w:id="368" w:author="Lasse Dauner" w:date="2025-02-06T00:29:00Z" w16du:dateUtc="2025-02-05T23:29:00Z">
        <w:r w:rsidDel="00B5658E">
          <w:pict w14:anchorId="0EAACC28">
            <v:rect id="_x0000_i1459" style="width:0;height:1.5pt" o:hralign="center" o:hrstd="t" o:hr="t"/>
          </w:pict>
        </w:r>
      </w:del>
    </w:p>
    <w:p w14:paraId="3F4BF23C" w14:textId="77777777" w:rsidR="002B6076" w:rsidRDefault="00000000" w:rsidP="0023645B">
      <w:pPr>
        <w:pStyle w:val="FirstParagraph"/>
        <w:spacing w:afterLines="25" w:after="60" w:line="276" w:lineRule="auto"/>
      </w:pPr>
      <w:r>
        <w:t>Als nächsten Schritt sehen wir uns weiter an ob es zu Veränderungen kommt, wenn wir auf bestimmte Effekte der Unternehmenswelt kontrollieren.</w:t>
      </w:r>
      <w:r>
        <w:br/>
        <w:t xml:space="preserve">Dafür können wir uns die Funktion der </w:t>
      </w:r>
      <w:r>
        <w:rPr>
          <w:b/>
          <w:bCs/>
        </w:rPr>
        <w:t>Faktorvariablen</w:t>
      </w:r>
      <w:r>
        <w:t xml:space="preserve"> zunutze machen.</w:t>
      </w:r>
    </w:p>
    <w:p w14:paraId="5F98B126" w14:textId="77777777" w:rsidR="002B6076" w:rsidRDefault="00000000" w:rsidP="0023645B">
      <w:pPr>
        <w:pStyle w:val="Textkrper"/>
        <w:spacing w:afterLines="25" w:after="60" w:line="276" w:lineRule="auto"/>
      </w:pPr>
      <w:r>
        <w:t>Da wir bei nominalskalierten Daten keine Möglichkeit zur messbaren Unterscheidung finden, müssen wir Faktorvariablen nutzen, um diskrete Daten in die Regression miteinzubeziehen.</w:t>
      </w:r>
      <w:r>
        <w:br/>
        <w:t>Technisch umsetzbar wird diese Faktorisierung, indem eine Gruppe die Referenz bildet. Statistisch gesehen geht diese Wahl willkürlich vonstatten, inhaltlich gibt es nach Hardy (1993) drei Grundüberlegungen zur Wahl der Referenzgruppe:</w:t>
      </w:r>
    </w:p>
    <w:p w14:paraId="7FD0F856" w14:textId="77777777" w:rsidR="002B6076" w:rsidRDefault="00000000" w:rsidP="0023645B">
      <w:pPr>
        <w:pStyle w:val="Textkrper"/>
        <w:spacing w:afterLines="25" w:after="60" w:line="276" w:lineRule="auto"/>
      </w:pPr>
      <w:r>
        <w:t>So soll die Referenzgruppe</w:t>
      </w:r>
    </w:p>
    <w:p w14:paraId="0ED3ECE9" w14:textId="77777777" w:rsidR="002B6076" w:rsidRDefault="00000000" w:rsidP="0023645B">
      <w:pPr>
        <w:pStyle w:val="Textkrper"/>
        <w:spacing w:afterLines="25" w:after="60" w:line="276" w:lineRule="auto"/>
      </w:pPr>
      <w:r>
        <w:rPr>
          <w:b/>
          <w:bCs/>
        </w:rPr>
        <w:t>1. Einen sinnvollen Vergleich bieten</w:t>
      </w:r>
      <w:r>
        <w:br/>
      </w:r>
      <w:r>
        <w:rPr>
          <w:b/>
          <w:bCs/>
        </w:rPr>
        <w:t>2. Klar definiert sein</w:t>
      </w:r>
      <w:r>
        <w:br/>
      </w:r>
      <w:r>
        <w:rPr>
          <w:b/>
          <w:bCs/>
        </w:rPr>
        <w:t>3. Eine ausreichend große Stichprobengröße im Vergleich zu anderen Gruppen besitzen</w:t>
      </w:r>
    </w:p>
    <w:p w14:paraId="73346F3F" w14:textId="77777777" w:rsidR="002B6076" w:rsidRDefault="00000000" w:rsidP="0023645B">
      <w:pPr>
        <w:pStyle w:val="Textkrper"/>
        <w:spacing w:afterLines="25" w:after="60" w:line="276" w:lineRule="auto"/>
      </w:pPr>
      <w:r>
        <w:rPr>
          <w:i/>
          <w:iCs/>
        </w:rPr>
        <w:t>(vgl. Cohen et al. (2002), S.302ff.)</w:t>
      </w:r>
    </w:p>
    <w:p w14:paraId="3D9CC477" w14:textId="77777777" w:rsidR="002B6076" w:rsidRDefault="00000000" w:rsidP="0023645B">
      <w:pPr>
        <w:spacing w:afterLines="25" w:after="60" w:line="276" w:lineRule="auto"/>
      </w:pPr>
      <w:r>
        <w:pict w14:anchorId="4966E562">
          <v:rect id="_x0000_i1460" style="width:0;height:1.5pt" o:hralign="center" o:hrstd="t" o:hr="t"/>
        </w:pict>
      </w:r>
    </w:p>
    <w:p w14:paraId="4229D762" w14:textId="77777777" w:rsidR="002B6076" w:rsidRPr="00B5658E" w:rsidRDefault="00000000" w:rsidP="0023645B">
      <w:pPr>
        <w:pStyle w:val="berschrift3"/>
        <w:spacing w:afterLines="25" w:after="60" w:line="276" w:lineRule="auto"/>
        <w:rPr>
          <w:rFonts w:ascii="Times New Roman" w:hAnsi="Times New Roman" w:cs="Times New Roman"/>
          <w:color w:val="000000" w:themeColor="text1"/>
          <w:rPrChange w:id="369" w:author="Lasse Dauner" w:date="2025-02-06T00:29:00Z" w16du:dateUtc="2025-02-05T23:29:00Z">
            <w:rPr/>
          </w:rPrChange>
        </w:rPr>
      </w:pPr>
      <w:bookmarkStart w:id="370" w:name="info-factor"/>
      <w:bookmarkEnd w:id="366"/>
      <w:r w:rsidRPr="00B5658E">
        <w:rPr>
          <w:rFonts w:ascii="Times New Roman" w:hAnsi="Times New Roman" w:cs="Times New Roman"/>
          <w:color w:val="000000" w:themeColor="text1"/>
          <w:rPrChange w:id="371" w:author="Lasse Dauner" w:date="2025-02-06T00:29:00Z" w16du:dateUtc="2025-02-05T23:29:00Z">
            <w:rPr/>
          </w:rPrChange>
        </w:rPr>
        <w:t>Info: factor</w:t>
      </w:r>
    </w:p>
    <w:p w14:paraId="5A388F62" w14:textId="77777777" w:rsidR="002B6076" w:rsidRDefault="00000000" w:rsidP="0023645B">
      <w:pPr>
        <w:pStyle w:val="FirstParagraph"/>
        <w:spacing w:afterLines="25" w:after="60" w:line="276" w:lineRule="auto"/>
      </w:pPr>
      <w:r>
        <w:t>In R können wir entweder die Variablen innerhalb der Regression faktorisieren, oder bereits im Datensatz.</w:t>
      </w:r>
    </w:p>
    <w:p w14:paraId="46E19910" w14:textId="77777777" w:rsidR="002B6076" w:rsidRDefault="00000000" w:rsidP="0023645B">
      <w:pPr>
        <w:spacing w:afterLines="25" w:after="60" w:line="276" w:lineRule="auto"/>
      </w:pPr>
      <w:r>
        <w:pict w14:anchorId="0B7ACC0D">
          <v:rect id="_x0000_i1461" style="width:0;height:1.5pt" o:hralign="center" o:hrstd="t" o:hr="t"/>
        </w:pict>
      </w:r>
    </w:p>
    <w:p w14:paraId="22B68161" w14:textId="77777777" w:rsidR="00B5658E" w:rsidRDefault="00B5658E" w:rsidP="0023645B">
      <w:pPr>
        <w:pStyle w:val="FirstParagraph"/>
        <w:spacing w:afterLines="25" w:after="60" w:line="276" w:lineRule="auto"/>
        <w:rPr>
          <w:ins w:id="372" w:author="Lasse Dauner" w:date="2025-02-06T00:29:00Z" w16du:dateUtc="2025-02-05T23:29:00Z"/>
          <w:b/>
          <w:bCs/>
        </w:rPr>
      </w:pPr>
    </w:p>
    <w:p w14:paraId="57B9DB52" w14:textId="5E594B9C" w:rsidR="002B6076" w:rsidRDefault="00000000" w:rsidP="0023645B">
      <w:pPr>
        <w:pStyle w:val="FirstParagraph"/>
        <w:spacing w:afterLines="25" w:after="60" w:line="276" w:lineRule="auto"/>
      </w:pPr>
      <w:r>
        <w:rPr>
          <w:b/>
          <w:bCs/>
        </w:rPr>
        <w:lastRenderedPageBreak/>
        <w:t>Aufgabe:</w:t>
      </w:r>
      <w:r>
        <w:t xml:space="preserve"> Die Variable </w:t>
      </w:r>
      <w:r>
        <w:rPr>
          <w:rStyle w:val="VerbatimChar"/>
        </w:rPr>
        <w:t>year</w:t>
      </w:r>
      <w:r>
        <w:t xml:space="preserve"> möchten wir in unserem Datensatz faktorisieren und erstellen hierfür eine neue Variable </w:t>
      </w:r>
      <w:r>
        <w:rPr>
          <w:rStyle w:val="VerbatimChar"/>
        </w:rPr>
        <w:t>factor_year</w:t>
      </w:r>
      <w:r>
        <w:t xml:space="preserve">. Vergleichen Sie weiter die Werte der neuen mit der bereits existierenden Variablen, indem Sie sich mittels </w:t>
      </w:r>
      <w:r>
        <w:rPr>
          <w:rStyle w:val="VerbatimChar"/>
        </w:rPr>
        <w:t>head()</w:t>
      </w:r>
      <w:r>
        <w:t xml:space="preserve"> die ersten Einträge anzeigen lassen.</w:t>
      </w:r>
    </w:p>
    <w:p w14:paraId="101FB0D5" w14:textId="77777777" w:rsidR="002B6076" w:rsidRDefault="00000000" w:rsidP="0023645B">
      <w:pPr>
        <w:pStyle w:val="SourceCode"/>
        <w:wordWrap/>
        <w:spacing w:afterLines="25" w:after="60" w:line="276" w:lineRule="auto"/>
      </w:pPr>
      <w:r>
        <w:rPr>
          <w:rStyle w:val="CommentTok"/>
        </w:rPr>
        <w:t># dat = dat %&gt;%</w:t>
      </w:r>
      <w:r>
        <w:br/>
      </w:r>
      <w:r>
        <w:rPr>
          <w:rStyle w:val="CommentTok"/>
        </w:rPr>
        <w:t>#   mutate("___" = factor(year))</w:t>
      </w:r>
      <w:r>
        <w:br/>
      </w:r>
      <w:r>
        <w:rPr>
          <w:rStyle w:val="CommentTok"/>
        </w:rPr>
        <w:t xml:space="preserve"># </w:t>
      </w:r>
      <w:r>
        <w:br/>
      </w:r>
      <w:r>
        <w:rPr>
          <w:rStyle w:val="CommentTok"/>
        </w:rPr>
        <w:t># ___(dat$year)</w:t>
      </w:r>
      <w:r>
        <w:br/>
      </w:r>
      <w:r>
        <w:rPr>
          <w:rStyle w:val="CommentTok"/>
        </w:rPr>
        <w:t># ___(dat$factor_year)</w:t>
      </w:r>
      <w:r>
        <w:br/>
      </w:r>
      <w:r>
        <w:br/>
      </w:r>
      <w:r>
        <w:rPr>
          <w:rStyle w:val="NormalTok"/>
        </w:rPr>
        <w:t xml:space="preserve">dat </w:t>
      </w:r>
      <w:r>
        <w:rPr>
          <w:rStyle w:val="OtherTok"/>
        </w:rPr>
        <w:t>=</w:t>
      </w:r>
      <w:r>
        <w:rPr>
          <w:rStyle w:val="NormalTok"/>
        </w:rPr>
        <w:t xml:space="preserve"> dat </w:t>
      </w:r>
      <w:r>
        <w:rPr>
          <w:rStyle w:val="SpecialCharTok"/>
        </w:rPr>
        <w:t>%&gt;%</w:t>
      </w:r>
      <w:r>
        <w:br/>
      </w:r>
      <w:r>
        <w:rPr>
          <w:rStyle w:val="NormalTok"/>
        </w:rPr>
        <w:t xml:space="preserve">  </w:t>
      </w:r>
      <w:r>
        <w:rPr>
          <w:rStyle w:val="FunctionTok"/>
        </w:rPr>
        <w:t>mutate</w:t>
      </w:r>
      <w:r>
        <w:rPr>
          <w:rStyle w:val="NormalTok"/>
        </w:rPr>
        <w:t>(</w:t>
      </w:r>
      <w:r>
        <w:rPr>
          <w:rStyle w:val="StringTok"/>
        </w:rPr>
        <w:t>"factor_year"</w:t>
      </w:r>
      <w:r>
        <w:rPr>
          <w:rStyle w:val="NormalTok"/>
        </w:rPr>
        <w:t xml:space="preserve"> </w:t>
      </w:r>
      <w:r>
        <w:rPr>
          <w:rStyle w:val="OtherTok"/>
        </w:rPr>
        <w:t>=</w:t>
      </w:r>
      <w:r>
        <w:rPr>
          <w:rStyle w:val="NormalTok"/>
        </w:rPr>
        <w:t xml:space="preserve"> </w:t>
      </w:r>
      <w:r>
        <w:rPr>
          <w:rStyle w:val="FunctionTok"/>
        </w:rPr>
        <w:t>factor</w:t>
      </w:r>
      <w:r>
        <w:rPr>
          <w:rStyle w:val="NormalTok"/>
        </w:rPr>
        <w:t>(year))</w:t>
      </w:r>
      <w:r>
        <w:br/>
      </w:r>
      <w:r>
        <w:br/>
      </w:r>
      <w:r>
        <w:rPr>
          <w:rStyle w:val="FunctionTok"/>
        </w:rPr>
        <w:t>head</w:t>
      </w:r>
      <w:r>
        <w:rPr>
          <w:rStyle w:val="NormalTok"/>
        </w:rPr>
        <w:t>(dat</w:t>
      </w:r>
      <w:r>
        <w:rPr>
          <w:rStyle w:val="SpecialCharTok"/>
        </w:rPr>
        <w:t>$</w:t>
      </w:r>
      <w:r>
        <w:rPr>
          <w:rStyle w:val="NormalTok"/>
        </w:rPr>
        <w:t>year)</w:t>
      </w:r>
    </w:p>
    <w:p w14:paraId="2ACF9F44" w14:textId="77777777" w:rsidR="002B6076" w:rsidRDefault="00000000" w:rsidP="0023645B">
      <w:pPr>
        <w:pStyle w:val="SourceCode"/>
        <w:wordWrap/>
        <w:spacing w:afterLines="25" w:after="60" w:line="276" w:lineRule="auto"/>
      </w:pPr>
      <w:r>
        <w:rPr>
          <w:rStyle w:val="VerbatimChar"/>
        </w:rPr>
        <w:t>## [1] 1999 2000 2001 2002 1997 1998</w:t>
      </w:r>
    </w:p>
    <w:p w14:paraId="7A1DBCE8" w14:textId="77777777" w:rsidR="002B6076" w:rsidRDefault="00000000" w:rsidP="0023645B">
      <w:pPr>
        <w:pStyle w:val="SourceCode"/>
        <w:wordWrap/>
        <w:spacing w:afterLines="25" w:after="60" w:line="276" w:lineRule="auto"/>
      </w:pPr>
      <w:r>
        <w:rPr>
          <w:rStyle w:val="FunctionTok"/>
        </w:rPr>
        <w:t>head</w:t>
      </w:r>
      <w:r>
        <w:rPr>
          <w:rStyle w:val="NormalTok"/>
        </w:rPr>
        <w:t>(dat</w:t>
      </w:r>
      <w:r>
        <w:rPr>
          <w:rStyle w:val="SpecialCharTok"/>
        </w:rPr>
        <w:t>$</w:t>
      </w:r>
      <w:r>
        <w:rPr>
          <w:rStyle w:val="NormalTok"/>
        </w:rPr>
        <w:t>factor_year)</w:t>
      </w:r>
    </w:p>
    <w:p w14:paraId="61E4FBE0" w14:textId="77777777" w:rsidR="002B6076" w:rsidRDefault="00000000" w:rsidP="0023645B">
      <w:pPr>
        <w:pStyle w:val="SourceCode"/>
        <w:wordWrap/>
        <w:spacing w:afterLines="25" w:after="60" w:line="276" w:lineRule="auto"/>
      </w:pPr>
      <w:r>
        <w:rPr>
          <w:rStyle w:val="VerbatimChar"/>
        </w:rPr>
        <w:t>## [1] 1999 2000 2001 2002 1997 1998</w:t>
      </w:r>
      <w:r>
        <w:br/>
      </w:r>
      <w:r>
        <w:rPr>
          <w:rStyle w:val="VerbatimChar"/>
        </w:rPr>
        <w:t>## Levels: 1997 1998 1999 2000 2001 2002</w:t>
      </w:r>
    </w:p>
    <w:p w14:paraId="289FBA49" w14:textId="77777777" w:rsidR="002B6076" w:rsidRDefault="00000000" w:rsidP="0023645B">
      <w:pPr>
        <w:pStyle w:val="FirstParagraph"/>
        <w:spacing w:afterLines="25" w:after="60" w:line="276" w:lineRule="auto"/>
      </w:pPr>
      <w:r>
        <w:t xml:space="preserve">Die Einträge scheinen zunächst identisch, dennoch ist bei unserer faktorisierten Variablen der Eintrag </w:t>
      </w:r>
      <w:r>
        <w:rPr>
          <w:i/>
          <w:iCs/>
        </w:rPr>
        <w:t>Levels</w:t>
      </w:r>
      <w:r>
        <w:t xml:space="preserve"> zu finden.</w:t>
      </w:r>
      <w:r>
        <w:br/>
      </w:r>
      <w:r>
        <w:rPr>
          <w:i/>
          <w:iCs/>
        </w:rPr>
        <w:t>Levels</w:t>
      </w:r>
      <w:r>
        <w:t xml:space="preserve"> gibt die unterschiedlichen Kategorien innerhalb der Variablen an. Dabei stellt die erste Kategorie die Referenzkategorie dar.</w:t>
      </w:r>
    </w:p>
    <w:p w14:paraId="12BA4A4E" w14:textId="77777777" w:rsidR="002B6076" w:rsidRDefault="00000000" w:rsidP="0023645B">
      <w:pPr>
        <w:pStyle w:val="Textkrper"/>
        <w:spacing w:afterLines="25" w:after="60" w:line="276" w:lineRule="auto"/>
      </w:pPr>
      <w:r>
        <w:t>Quiz: Wie bewerten Sie die gewählte Referenzkategorie? (Denken Sie dabei an die oben beschriebenen Grundüberlegungen)</w:t>
      </w:r>
    </w:p>
    <w:p w14:paraId="0FC14644" w14:textId="77777777" w:rsidR="002B6076" w:rsidRPr="00B5658E" w:rsidRDefault="00000000" w:rsidP="0023645B">
      <w:pPr>
        <w:numPr>
          <w:ilvl w:val="0"/>
          <w:numId w:val="22"/>
        </w:numPr>
        <w:spacing w:afterLines="25" w:after="60" w:line="276" w:lineRule="auto"/>
        <w:rPr>
          <w:rFonts w:ascii="Times New Roman" w:hAnsi="Times New Roman" w:cs="Times New Roman"/>
          <w:rPrChange w:id="373" w:author="Lasse Dauner" w:date="2025-02-06T00:29:00Z" w16du:dateUtc="2025-02-05T23:29:00Z">
            <w:rPr/>
          </w:rPrChange>
        </w:rPr>
      </w:pPr>
      <w:r w:rsidRPr="00B5658E">
        <w:rPr>
          <w:rFonts w:ascii="Times New Roman" w:hAnsi="Times New Roman" w:cs="Times New Roman"/>
          <w:rPrChange w:id="374" w:author="Lasse Dauner" w:date="2025-02-06T00:29:00Z" w16du:dateUtc="2025-02-05T23:29:00Z">
            <w:rPr/>
          </w:rPrChange>
        </w:rPr>
        <w:t>Das Jahr 1997 ist sinnvoll gewählt, da es den Startpunkt unserer Analyse markiert. [ ]</w:t>
      </w:r>
    </w:p>
    <w:p w14:paraId="04B14D76" w14:textId="77777777" w:rsidR="002B6076" w:rsidRPr="00B5658E" w:rsidRDefault="00000000" w:rsidP="0023645B">
      <w:pPr>
        <w:numPr>
          <w:ilvl w:val="0"/>
          <w:numId w:val="22"/>
        </w:numPr>
        <w:spacing w:afterLines="25" w:after="60" w:line="276" w:lineRule="auto"/>
        <w:rPr>
          <w:rFonts w:ascii="Times New Roman" w:hAnsi="Times New Roman" w:cs="Times New Roman"/>
          <w:rPrChange w:id="375" w:author="Lasse Dauner" w:date="2025-02-06T00:29:00Z" w16du:dateUtc="2025-02-05T23:29:00Z">
            <w:rPr/>
          </w:rPrChange>
        </w:rPr>
      </w:pPr>
      <w:r w:rsidRPr="00B5658E">
        <w:rPr>
          <w:rFonts w:ascii="Times New Roman" w:hAnsi="Times New Roman" w:cs="Times New Roman"/>
          <w:rPrChange w:id="376" w:author="Lasse Dauner" w:date="2025-02-06T00:29:00Z" w16du:dateUtc="2025-02-05T23:29:00Z">
            <w:rPr/>
          </w:rPrChange>
        </w:rPr>
        <w:t>Es gibt andere Jahre, die auf Basis unserer Analyse einen wichtigeren Punkt markieren [x]</w:t>
      </w:r>
    </w:p>
    <w:p w14:paraId="20F56888" w14:textId="77777777" w:rsidR="002B6076" w:rsidRPr="00B5658E" w:rsidRDefault="00000000" w:rsidP="0023645B">
      <w:pPr>
        <w:numPr>
          <w:ilvl w:val="0"/>
          <w:numId w:val="22"/>
        </w:numPr>
        <w:spacing w:afterLines="25" w:after="60" w:line="276" w:lineRule="auto"/>
        <w:rPr>
          <w:rFonts w:ascii="Times New Roman" w:hAnsi="Times New Roman" w:cs="Times New Roman"/>
          <w:rPrChange w:id="377" w:author="Lasse Dauner" w:date="2025-02-06T00:29:00Z" w16du:dateUtc="2025-02-05T23:29:00Z">
            <w:rPr/>
          </w:rPrChange>
        </w:rPr>
      </w:pPr>
      <w:r w:rsidRPr="00B5658E">
        <w:rPr>
          <w:rFonts w:ascii="Times New Roman" w:hAnsi="Times New Roman" w:cs="Times New Roman"/>
          <w:rPrChange w:id="378" w:author="Lasse Dauner" w:date="2025-02-06T00:29:00Z" w16du:dateUtc="2025-02-05T23:29:00Z">
            <w:rPr/>
          </w:rPrChange>
        </w:rPr>
        <w:t>Alle Jahre sind gleich relevant und die Grundüberlegungen treffen auf jedes Jahr zu. Daher kann das Jahr beliebig gewählt werden. [ ]</w:t>
      </w:r>
    </w:p>
    <w:p w14:paraId="4EC77810" w14:textId="77777777" w:rsidR="00B5658E" w:rsidRDefault="00000000" w:rsidP="0023645B">
      <w:pPr>
        <w:pStyle w:val="FirstParagraph"/>
        <w:spacing w:afterLines="25" w:after="60" w:line="276" w:lineRule="auto"/>
        <w:rPr>
          <w:ins w:id="379" w:author="Lasse Dauner" w:date="2025-02-06T00:30:00Z" w16du:dateUtc="2025-02-05T23:30:00Z"/>
          <w:b/>
          <w:bCs/>
        </w:rPr>
      </w:pPr>
      <w:r>
        <w:t>Eine besser geeignete Referenzkategorie können wir selbst festlegen.</w:t>
      </w:r>
    </w:p>
    <w:p w14:paraId="01B7F9E2" w14:textId="2B5AA061" w:rsidR="002B6076" w:rsidRDefault="00000000" w:rsidP="0023645B">
      <w:pPr>
        <w:pStyle w:val="FirstParagraph"/>
        <w:spacing w:afterLines="25" w:after="60" w:line="276" w:lineRule="auto"/>
      </w:pPr>
      <w:del w:id="380" w:author="Lasse Dauner" w:date="2025-02-06T00:30:00Z" w16du:dateUtc="2025-02-05T23:30:00Z">
        <w:r w:rsidDel="00B5658E">
          <w:br/>
        </w:r>
      </w:del>
      <w:r>
        <w:rPr>
          <w:b/>
          <w:bCs/>
        </w:rPr>
        <w:t>Aufgabe</w:t>
      </w:r>
      <w:r>
        <w:t>: Wählen Sie das Jahr 2000 als Referenzwert für unsere Faktorisierung.</w:t>
      </w:r>
    </w:p>
    <w:p w14:paraId="09FA09BA" w14:textId="77777777" w:rsidR="002B6076" w:rsidRDefault="00000000" w:rsidP="0023645B">
      <w:pPr>
        <w:pStyle w:val="SourceCode"/>
        <w:wordWrap/>
        <w:spacing w:afterLines="25" w:after="60" w:line="276" w:lineRule="auto"/>
      </w:pPr>
      <w:r>
        <w:rPr>
          <w:rStyle w:val="CommentTok"/>
        </w:rPr>
        <w:t># dat$factor_year = relevel(dat$factor_year, ref = "___")</w:t>
      </w:r>
      <w:r>
        <w:br/>
      </w:r>
      <w:r>
        <w:br/>
      </w:r>
      <w:r>
        <w:rPr>
          <w:rStyle w:val="NormalTok"/>
        </w:rPr>
        <w:t>dat</w:t>
      </w:r>
      <w:r>
        <w:rPr>
          <w:rStyle w:val="SpecialCharTok"/>
        </w:rPr>
        <w:t>$</w:t>
      </w:r>
      <w:r>
        <w:rPr>
          <w:rStyle w:val="NormalTok"/>
        </w:rPr>
        <w:t xml:space="preserve">factor_year </w:t>
      </w:r>
      <w:r>
        <w:rPr>
          <w:rStyle w:val="OtherTok"/>
        </w:rPr>
        <w:t>=</w:t>
      </w:r>
      <w:r>
        <w:rPr>
          <w:rStyle w:val="NormalTok"/>
        </w:rPr>
        <w:t xml:space="preserve"> </w:t>
      </w:r>
      <w:r>
        <w:rPr>
          <w:rStyle w:val="FunctionTok"/>
        </w:rPr>
        <w:t>relevel</w:t>
      </w:r>
      <w:r>
        <w:rPr>
          <w:rStyle w:val="NormalTok"/>
        </w:rPr>
        <w:t>(dat</w:t>
      </w:r>
      <w:r>
        <w:rPr>
          <w:rStyle w:val="SpecialCharTok"/>
        </w:rPr>
        <w:t>$</w:t>
      </w:r>
      <w:r>
        <w:rPr>
          <w:rStyle w:val="NormalTok"/>
        </w:rPr>
        <w:t xml:space="preserve">factor_year, </w:t>
      </w:r>
      <w:r>
        <w:rPr>
          <w:rStyle w:val="AttributeTok"/>
        </w:rPr>
        <w:t>ref =</w:t>
      </w:r>
      <w:r>
        <w:rPr>
          <w:rStyle w:val="NormalTok"/>
        </w:rPr>
        <w:t xml:space="preserve"> </w:t>
      </w:r>
      <w:r>
        <w:rPr>
          <w:rStyle w:val="StringTok"/>
        </w:rPr>
        <w:t>"2000"</w:t>
      </w:r>
      <w:r>
        <w:rPr>
          <w:rStyle w:val="NormalTok"/>
        </w:rPr>
        <w:t>)</w:t>
      </w:r>
    </w:p>
    <w:p w14:paraId="7B04BDC9" w14:textId="77777777" w:rsidR="00B5658E" w:rsidRDefault="00000000" w:rsidP="0023645B">
      <w:pPr>
        <w:pStyle w:val="FirstParagraph"/>
        <w:spacing w:afterLines="25" w:after="60" w:line="276" w:lineRule="auto"/>
        <w:rPr>
          <w:ins w:id="381" w:author="Lasse Dauner" w:date="2025-02-06T00:30:00Z" w16du:dateUtc="2025-02-05T23:30:00Z"/>
          <w:b/>
          <w:bCs/>
        </w:rPr>
      </w:pPr>
      <w:r>
        <w:t xml:space="preserve">Sehen wir uns nun an, was diese Faktorisierung für die Regression bedeutet, indem wir die Regression einmal mit </w:t>
      </w:r>
      <w:r>
        <w:rPr>
          <w:rStyle w:val="VerbatimChar"/>
        </w:rPr>
        <w:t>year</w:t>
      </w:r>
      <w:r>
        <w:t xml:space="preserve"> und einmal mit </w:t>
      </w:r>
      <w:r>
        <w:rPr>
          <w:rStyle w:val="VerbatimChar"/>
        </w:rPr>
        <w:t>factor_year</w:t>
      </w:r>
      <w:r>
        <w:t xml:space="preserve"> ergänzen.</w:t>
      </w:r>
      <w:r>
        <w:br/>
      </w:r>
    </w:p>
    <w:p w14:paraId="5853E802" w14:textId="42D185BF" w:rsidR="002B6076" w:rsidRDefault="00000000" w:rsidP="0023645B">
      <w:pPr>
        <w:pStyle w:val="FirstParagraph"/>
        <w:spacing w:afterLines="25" w:after="60" w:line="276" w:lineRule="auto"/>
      </w:pPr>
      <w:r>
        <w:rPr>
          <w:b/>
          <w:bCs/>
        </w:rPr>
        <w:lastRenderedPageBreak/>
        <w:t>Aufgabe</w:t>
      </w:r>
      <w:r>
        <w:t xml:space="preserve">: Geben Sie den Vergleich der unterschiedlichen Regressionen aus, indem Sie den Code mittels </w:t>
      </w:r>
      <w:r>
        <w:rPr>
          <w:i/>
          <w:iCs/>
        </w:rPr>
        <w:t>check</w:t>
      </w:r>
      <w:r>
        <w:t xml:space="preserve"> ausführen.</w:t>
      </w:r>
    </w:p>
    <w:p w14:paraId="25F8717B" w14:textId="77777777" w:rsidR="002B6076" w:rsidRDefault="00000000" w:rsidP="0023645B">
      <w:pPr>
        <w:pStyle w:val="SourceCode"/>
        <w:wordWrap/>
        <w:spacing w:afterLines="25" w:after="60" w:line="276" w:lineRule="auto"/>
      </w:pPr>
      <w:r>
        <w:rPr>
          <w:rStyle w:val="NormalTok"/>
        </w:rPr>
        <w:t xml:space="preserve">reg3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w:t>
      </w:r>
      <w:r>
        <w:br/>
      </w:r>
      <w:r>
        <w:rPr>
          <w:rStyle w:val="NormalTok"/>
        </w:rPr>
        <w:t>reg3</w:t>
      </w:r>
      <w:r>
        <w:rPr>
          <w:rStyle w:val="FloatTok"/>
        </w:rPr>
        <w:t>.1</w:t>
      </w:r>
      <w:r>
        <w:rPr>
          <w:rStyle w:val="NormalTok"/>
        </w:rPr>
        <w:t xml:space="preserve">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year</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w:t>
      </w:r>
      <w:r>
        <w:br/>
      </w:r>
      <w:r>
        <w:rPr>
          <w:rStyle w:val="NormalTok"/>
        </w:rPr>
        <w:t>reg3</w:t>
      </w:r>
      <w:r>
        <w:rPr>
          <w:rStyle w:val="FloatTok"/>
        </w:rPr>
        <w:t>.2</w:t>
      </w:r>
      <w:r>
        <w:rPr>
          <w:rStyle w:val="NormalTok"/>
        </w:rPr>
        <w:t xml:space="preserve">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factor_year</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w:t>
      </w:r>
    </w:p>
    <w:p w14:paraId="4726414B" w14:textId="77777777" w:rsidR="002B6076" w:rsidRDefault="00000000" w:rsidP="0023645B">
      <w:pPr>
        <w:pStyle w:val="SourceCode"/>
        <w:wordWrap/>
        <w:spacing w:afterLines="25" w:after="60" w:line="276" w:lineRule="auto"/>
      </w:pPr>
      <w:r>
        <w:rPr>
          <w:rStyle w:val="VerbatimChar"/>
        </w:rPr>
        <w:t>## Warning in chol.default(mat, pivot = TRUE, tol = tol): die Matrix hat entweder</w:t>
      </w:r>
      <w:r>
        <w:br/>
      </w:r>
      <w:r>
        <w:rPr>
          <w:rStyle w:val="VerbatimChar"/>
        </w:rPr>
        <w:t>## nicht vollen Rang oder ist indefinit</w:t>
      </w:r>
    </w:p>
    <w:p w14:paraId="21A3AA46" w14:textId="77777777" w:rsidR="002B6076" w:rsidRDefault="00000000" w:rsidP="0023645B">
      <w:pPr>
        <w:pStyle w:val="SourceCode"/>
        <w:wordWrap/>
        <w:spacing w:afterLines="25" w:after="60" w:line="276" w:lineRule="auto"/>
      </w:pPr>
      <w:r>
        <w:rPr>
          <w:rStyle w:val="NormalTok"/>
        </w:rPr>
        <w:t>reg3</w:t>
      </w:r>
      <w:r>
        <w:rPr>
          <w:rStyle w:val="FloatTok"/>
        </w:rPr>
        <w:t>.3</w:t>
      </w:r>
      <w:r>
        <w:rPr>
          <w:rStyle w:val="NormalTok"/>
        </w:rPr>
        <w:t xml:space="preserve">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w:t>
      </w:r>
      <w:r>
        <w:rPr>
          <w:rStyle w:val="FunctionTok"/>
        </w:rPr>
        <w:t>factor</w:t>
      </w:r>
      <w:r>
        <w:rPr>
          <w:rStyle w:val="NormalTok"/>
        </w:rPr>
        <w:t>(year)</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w:t>
      </w:r>
    </w:p>
    <w:p w14:paraId="1EC7F29C" w14:textId="77777777" w:rsidR="002B6076" w:rsidRDefault="00000000" w:rsidP="0023645B">
      <w:pPr>
        <w:pStyle w:val="SourceCode"/>
        <w:wordWrap/>
        <w:spacing w:afterLines="25" w:after="60" w:line="276" w:lineRule="auto"/>
      </w:pPr>
      <w:r>
        <w:rPr>
          <w:rStyle w:val="VerbatimChar"/>
        </w:rPr>
        <w:t>## Warning in chol.default(mat, pivot = TRUE, tol = tol): die Matrix hat entweder</w:t>
      </w:r>
      <w:r>
        <w:br/>
      </w:r>
      <w:r>
        <w:rPr>
          <w:rStyle w:val="VerbatimChar"/>
        </w:rPr>
        <w:t>## nicht vollen Rang oder ist indefinit</w:t>
      </w:r>
    </w:p>
    <w:p w14:paraId="77B30078" w14:textId="77777777" w:rsidR="002B6076" w:rsidRDefault="00000000" w:rsidP="0023645B">
      <w:pPr>
        <w:pStyle w:val="SourceCode"/>
        <w:wordWrap/>
        <w:spacing w:afterLines="25" w:after="60" w:line="276" w:lineRule="auto"/>
      </w:pPr>
      <w:r>
        <w:rPr>
          <w:rStyle w:val="FunctionTok"/>
        </w:rPr>
        <w:t>stargazer</w:t>
      </w:r>
      <w:r>
        <w:rPr>
          <w:rStyle w:val="NormalTok"/>
        </w:rPr>
        <w:t>(reg3, reg3</w:t>
      </w:r>
      <w:r>
        <w:rPr>
          <w:rStyle w:val="FloatTok"/>
        </w:rPr>
        <w:t>.1</w:t>
      </w:r>
      <w:r>
        <w:rPr>
          <w:rStyle w:val="NormalTok"/>
        </w:rPr>
        <w:t>, reg3</w:t>
      </w:r>
      <w:r>
        <w:rPr>
          <w:rStyle w:val="FloatTok"/>
        </w:rPr>
        <w:t>.2</w:t>
      </w:r>
      <w:r>
        <w:rPr>
          <w:rStyle w:val="NormalTok"/>
        </w:rPr>
        <w:t>, reg3</w:t>
      </w:r>
      <w:r>
        <w:rPr>
          <w:rStyle w:val="FloatTok"/>
        </w:rPr>
        <w:t>.3</w:t>
      </w:r>
      <w:r>
        <w:rPr>
          <w:rStyle w:val="NormalTok"/>
        </w:rPr>
        <w:t xml:space="preserve">, </w:t>
      </w:r>
      <w:r>
        <w:rPr>
          <w:rStyle w:val="AttributeTok"/>
        </w:rPr>
        <w:t>type=</w:t>
      </w:r>
      <w:r>
        <w:rPr>
          <w:rStyle w:val="NormalTok"/>
        </w:rPr>
        <w:t xml:space="preserve"> </w:t>
      </w:r>
      <w:r>
        <w:rPr>
          <w:rStyle w:val="StringTok"/>
        </w:rPr>
        <w:t>"text"</w:t>
      </w:r>
      <w:r>
        <w:rPr>
          <w:rStyle w:val="NormalTok"/>
        </w:rPr>
        <w:t>)</w:t>
      </w:r>
    </w:p>
    <w:p w14:paraId="2925E578" w14:textId="77777777" w:rsidR="002B6076" w:rsidRDefault="00000000" w:rsidP="0023645B">
      <w:pPr>
        <w:pStyle w:val="SourceCode"/>
        <w:wordWrap/>
        <w:spacing w:afterLines="25" w:after="60" w:line="276" w:lineRule="auto"/>
      </w:pPr>
      <w:r>
        <w:rPr>
          <w:rStyle w:val="VerbatimChar"/>
        </w:rPr>
        <w:t xml:space="preserve">## </w:t>
      </w:r>
      <w:r>
        <w:br/>
      </w:r>
      <w:r>
        <w:rPr>
          <w:rStyle w:val="VerbatimChar"/>
        </w:rPr>
        <w:t xml:space="preserve">## </w:t>
      </w:r>
      <w:r w:rsidRPr="00B5658E">
        <w:rPr>
          <w:rStyle w:val="VerbatimChar"/>
          <w:sz w:val="18"/>
          <w:szCs w:val="20"/>
          <w:rPrChange w:id="382" w:author="Lasse Dauner" w:date="2025-02-06T00:30:00Z" w16du:dateUtc="2025-02-05T23:30:00Z">
            <w:rPr>
              <w:rStyle w:val="VerbatimChar"/>
            </w:rPr>
          </w:rPrChange>
        </w:rPr>
        <w:t>===========================================================================================</w:t>
      </w:r>
      <w:r w:rsidRPr="00B5658E">
        <w:rPr>
          <w:sz w:val="20"/>
          <w:szCs w:val="20"/>
          <w:rPrChange w:id="383" w:author="Lasse Dauner" w:date="2025-02-06T00:30:00Z" w16du:dateUtc="2025-02-05T23:30:00Z">
            <w:rPr/>
          </w:rPrChange>
        </w:rPr>
        <w:br/>
      </w:r>
      <w:r w:rsidRPr="00B5658E">
        <w:rPr>
          <w:rStyle w:val="VerbatimChar"/>
          <w:sz w:val="18"/>
          <w:szCs w:val="20"/>
          <w:rPrChange w:id="384" w:author="Lasse Dauner" w:date="2025-02-06T00:30:00Z" w16du:dateUtc="2025-02-05T23:30:00Z">
            <w:rPr>
              <w:rStyle w:val="VerbatimChar"/>
            </w:rPr>
          </w:rPrChange>
        </w:rPr>
        <w:t xml:space="preserve">##                                               Dependent variable:                          </w:t>
      </w:r>
      <w:r w:rsidRPr="00B5658E">
        <w:rPr>
          <w:sz w:val="20"/>
          <w:szCs w:val="20"/>
          <w:rPrChange w:id="385" w:author="Lasse Dauner" w:date="2025-02-06T00:30:00Z" w16du:dateUtc="2025-02-05T23:30:00Z">
            <w:rPr/>
          </w:rPrChange>
        </w:rPr>
        <w:br/>
      </w:r>
      <w:r w:rsidRPr="00B5658E">
        <w:rPr>
          <w:rStyle w:val="VerbatimChar"/>
          <w:sz w:val="18"/>
          <w:szCs w:val="20"/>
          <w:rPrChange w:id="386" w:author="Lasse Dauner" w:date="2025-02-06T00:30:00Z" w16du:dateUtc="2025-02-05T23:30:00Z">
            <w:rPr>
              <w:rStyle w:val="VerbatimChar"/>
            </w:rPr>
          </w:rPrChange>
        </w:rPr>
        <w:t>##                     -----------------------------------------------------------------------</w:t>
      </w:r>
      <w:r w:rsidRPr="00B5658E">
        <w:rPr>
          <w:sz w:val="20"/>
          <w:szCs w:val="20"/>
          <w:rPrChange w:id="387" w:author="Lasse Dauner" w:date="2025-02-06T00:30:00Z" w16du:dateUtc="2025-02-05T23:30:00Z">
            <w:rPr/>
          </w:rPrChange>
        </w:rPr>
        <w:br/>
      </w:r>
      <w:r w:rsidRPr="00B5658E">
        <w:rPr>
          <w:rStyle w:val="VerbatimChar"/>
          <w:sz w:val="18"/>
          <w:szCs w:val="20"/>
          <w:rPrChange w:id="388" w:author="Lasse Dauner" w:date="2025-02-06T00:30:00Z" w16du:dateUtc="2025-02-05T23:30:00Z">
            <w:rPr>
              <w:rStyle w:val="VerbatimChar"/>
            </w:rPr>
          </w:rPrChange>
        </w:rPr>
        <w:t xml:space="preserve">##                                                     net_pcm                                </w:t>
      </w:r>
      <w:r w:rsidRPr="00B5658E">
        <w:rPr>
          <w:sz w:val="20"/>
          <w:szCs w:val="20"/>
          <w:rPrChange w:id="389" w:author="Lasse Dauner" w:date="2025-02-06T00:30:00Z" w16du:dateUtc="2025-02-05T23:30:00Z">
            <w:rPr/>
          </w:rPrChange>
        </w:rPr>
        <w:br/>
      </w:r>
      <w:r w:rsidRPr="00B5658E">
        <w:rPr>
          <w:rStyle w:val="VerbatimChar"/>
          <w:sz w:val="18"/>
          <w:szCs w:val="20"/>
          <w:rPrChange w:id="390" w:author="Lasse Dauner" w:date="2025-02-06T00:30:00Z" w16du:dateUtc="2025-02-05T23:30:00Z">
            <w:rPr>
              <w:rStyle w:val="VerbatimChar"/>
            </w:rPr>
          </w:rPrChange>
        </w:rPr>
        <w:t xml:space="preserve">##                            (1)               (2)               (3)               (4)       </w:t>
      </w:r>
      <w:r w:rsidRPr="00B5658E">
        <w:rPr>
          <w:sz w:val="20"/>
          <w:szCs w:val="20"/>
          <w:rPrChange w:id="391" w:author="Lasse Dauner" w:date="2025-02-06T00:30:00Z" w16du:dateUtc="2025-02-05T23:30:00Z">
            <w:rPr/>
          </w:rPrChange>
        </w:rPr>
        <w:br/>
      </w:r>
      <w:r w:rsidRPr="00B5658E">
        <w:rPr>
          <w:rStyle w:val="VerbatimChar"/>
          <w:sz w:val="18"/>
          <w:szCs w:val="20"/>
          <w:rPrChange w:id="392" w:author="Lasse Dauner" w:date="2025-02-06T00:30:00Z" w16du:dateUtc="2025-02-05T23:30:00Z">
            <w:rPr>
              <w:rStyle w:val="VerbatimChar"/>
            </w:rPr>
          </w:rPrChange>
        </w:rPr>
        <w:t>## -------------------------------------------------------------------------------------------</w:t>
      </w:r>
      <w:r w:rsidRPr="00B5658E">
        <w:rPr>
          <w:sz w:val="20"/>
          <w:szCs w:val="20"/>
          <w:rPrChange w:id="393" w:author="Lasse Dauner" w:date="2025-02-06T00:30:00Z" w16du:dateUtc="2025-02-05T23:30:00Z">
            <w:rPr/>
          </w:rPrChange>
        </w:rPr>
        <w:br/>
      </w:r>
      <w:r w:rsidRPr="00B5658E">
        <w:rPr>
          <w:rStyle w:val="VerbatimChar"/>
          <w:sz w:val="18"/>
          <w:szCs w:val="20"/>
          <w:rPrChange w:id="394" w:author="Lasse Dauner" w:date="2025-02-06T00:30:00Z" w16du:dateUtc="2025-02-05T23:30:00Z">
            <w:rPr>
              <w:rStyle w:val="VerbatimChar"/>
            </w:rPr>
          </w:rPrChange>
        </w:rPr>
        <w:t xml:space="preserve">## ctreat1                 0.058***          0.058***          0.058***          0.058***     </w:t>
      </w:r>
      <w:r w:rsidRPr="00B5658E">
        <w:rPr>
          <w:sz w:val="20"/>
          <w:szCs w:val="20"/>
          <w:rPrChange w:id="395" w:author="Lasse Dauner" w:date="2025-02-06T00:30:00Z" w16du:dateUtc="2025-02-05T23:30:00Z">
            <w:rPr/>
          </w:rPrChange>
        </w:rPr>
        <w:br/>
      </w:r>
      <w:r w:rsidRPr="00B5658E">
        <w:rPr>
          <w:rStyle w:val="VerbatimChar"/>
          <w:sz w:val="18"/>
          <w:szCs w:val="20"/>
          <w:rPrChange w:id="396" w:author="Lasse Dauner" w:date="2025-02-06T00:30:00Z" w16du:dateUtc="2025-02-05T23:30:00Z">
            <w:rPr>
              <w:rStyle w:val="VerbatimChar"/>
            </w:rPr>
          </w:rPrChange>
        </w:rPr>
        <w:t xml:space="preserve">##                          (0.014)           (0.014)           (0.014)           (0.014)     </w:t>
      </w:r>
      <w:r w:rsidRPr="00B5658E">
        <w:rPr>
          <w:sz w:val="20"/>
          <w:szCs w:val="20"/>
          <w:rPrChange w:id="397" w:author="Lasse Dauner" w:date="2025-02-06T00:30:00Z" w16du:dateUtc="2025-02-05T23:30:00Z">
            <w:rPr/>
          </w:rPrChange>
        </w:rPr>
        <w:br/>
      </w:r>
      <w:r w:rsidRPr="00B5658E">
        <w:rPr>
          <w:rStyle w:val="VerbatimChar"/>
          <w:sz w:val="18"/>
          <w:szCs w:val="20"/>
          <w:rPrChange w:id="398" w:author="Lasse Dauner" w:date="2025-02-06T00:30:00Z" w16du:dateUtc="2025-02-05T23:30:00Z">
            <w:rPr>
              <w:rStyle w:val="VerbatimChar"/>
            </w:rPr>
          </w:rPrChange>
        </w:rPr>
        <w:t xml:space="preserve">##                                                                                            </w:t>
      </w:r>
      <w:r w:rsidRPr="00B5658E">
        <w:rPr>
          <w:sz w:val="20"/>
          <w:szCs w:val="20"/>
          <w:rPrChange w:id="399" w:author="Lasse Dauner" w:date="2025-02-06T00:30:00Z" w16du:dateUtc="2025-02-05T23:30:00Z">
            <w:rPr/>
          </w:rPrChange>
        </w:rPr>
        <w:br/>
      </w:r>
      <w:r w:rsidRPr="00B5658E">
        <w:rPr>
          <w:rStyle w:val="VerbatimChar"/>
          <w:sz w:val="18"/>
          <w:szCs w:val="20"/>
          <w:rPrChange w:id="400" w:author="Lasse Dauner" w:date="2025-02-06T00:30:00Z" w16du:dateUtc="2025-02-05T23:30:00Z">
            <w:rPr>
              <w:rStyle w:val="VerbatimChar"/>
            </w:rPr>
          </w:rPrChange>
        </w:rPr>
        <w:t xml:space="preserve">## treat1_NMW              -0.027**          -0.027**          -0.028**          -0.028**     </w:t>
      </w:r>
      <w:r w:rsidRPr="00B5658E">
        <w:rPr>
          <w:sz w:val="20"/>
          <w:szCs w:val="20"/>
          <w:rPrChange w:id="401" w:author="Lasse Dauner" w:date="2025-02-06T00:30:00Z" w16du:dateUtc="2025-02-05T23:30:00Z">
            <w:rPr/>
          </w:rPrChange>
        </w:rPr>
        <w:br/>
      </w:r>
      <w:r w:rsidRPr="00B5658E">
        <w:rPr>
          <w:rStyle w:val="VerbatimChar"/>
          <w:sz w:val="18"/>
          <w:szCs w:val="20"/>
          <w:rPrChange w:id="402" w:author="Lasse Dauner" w:date="2025-02-06T00:30:00Z" w16du:dateUtc="2025-02-05T23:30:00Z">
            <w:rPr>
              <w:rStyle w:val="VerbatimChar"/>
            </w:rPr>
          </w:rPrChange>
        </w:rPr>
        <w:t xml:space="preserve">##                          (0.014)           (0.014)           (0.014)           (0.014)     </w:t>
      </w:r>
      <w:r w:rsidRPr="00B5658E">
        <w:rPr>
          <w:sz w:val="20"/>
          <w:szCs w:val="20"/>
          <w:rPrChange w:id="403" w:author="Lasse Dauner" w:date="2025-02-06T00:30:00Z" w16du:dateUtc="2025-02-05T23:30:00Z">
            <w:rPr/>
          </w:rPrChange>
        </w:rPr>
        <w:br/>
      </w:r>
      <w:r w:rsidRPr="00B5658E">
        <w:rPr>
          <w:rStyle w:val="VerbatimChar"/>
          <w:sz w:val="18"/>
          <w:szCs w:val="20"/>
          <w:rPrChange w:id="404" w:author="Lasse Dauner" w:date="2025-02-06T00:30:00Z" w16du:dateUtc="2025-02-05T23:30:00Z">
            <w:rPr>
              <w:rStyle w:val="VerbatimChar"/>
            </w:rPr>
          </w:rPrChange>
        </w:rPr>
        <w:t xml:space="preserve">##                                                                                            </w:t>
      </w:r>
      <w:r w:rsidRPr="00B5658E">
        <w:rPr>
          <w:sz w:val="20"/>
          <w:szCs w:val="20"/>
          <w:rPrChange w:id="405" w:author="Lasse Dauner" w:date="2025-02-06T00:30:00Z" w16du:dateUtc="2025-02-05T23:30:00Z">
            <w:rPr/>
          </w:rPrChange>
        </w:rPr>
        <w:br/>
      </w:r>
      <w:r w:rsidRPr="00B5658E">
        <w:rPr>
          <w:rStyle w:val="VerbatimChar"/>
          <w:sz w:val="18"/>
          <w:szCs w:val="20"/>
          <w:rPrChange w:id="406" w:author="Lasse Dauner" w:date="2025-02-06T00:30:00Z" w16du:dateUtc="2025-02-05T23:30:00Z">
            <w:rPr>
              <w:rStyle w:val="VerbatimChar"/>
            </w:rPr>
          </w:rPrChange>
        </w:rPr>
        <w:t xml:space="preserve">## NMW                     -0.012***          -0.001           -0.012**          -0.015**     </w:t>
      </w:r>
      <w:r w:rsidRPr="00B5658E">
        <w:rPr>
          <w:sz w:val="20"/>
          <w:szCs w:val="20"/>
          <w:rPrChange w:id="407" w:author="Lasse Dauner" w:date="2025-02-06T00:30:00Z" w16du:dateUtc="2025-02-05T23:30:00Z">
            <w:rPr/>
          </w:rPrChange>
        </w:rPr>
        <w:br/>
      </w:r>
      <w:r w:rsidRPr="00B5658E">
        <w:rPr>
          <w:rStyle w:val="VerbatimChar"/>
          <w:sz w:val="18"/>
          <w:szCs w:val="20"/>
          <w:rPrChange w:id="408" w:author="Lasse Dauner" w:date="2025-02-06T00:30:00Z" w16du:dateUtc="2025-02-05T23:30:00Z">
            <w:rPr>
              <w:rStyle w:val="VerbatimChar"/>
            </w:rPr>
          </w:rPrChange>
        </w:rPr>
        <w:t xml:space="preserve">##                          (0.004)           (0.007)           (0.006)           (0.007)     </w:t>
      </w:r>
      <w:r w:rsidRPr="00B5658E">
        <w:rPr>
          <w:sz w:val="20"/>
          <w:szCs w:val="20"/>
          <w:rPrChange w:id="409" w:author="Lasse Dauner" w:date="2025-02-06T00:30:00Z" w16du:dateUtc="2025-02-05T23:30:00Z">
            <w:rPr/>
          </w:rPrChange>
        </w:rPr>
        <w:br/>
      </w:r>
      <w:r w:rsidRPr="00B5658E">
        <w:rPr>
          <w:rStyle w:val="VerbatimChar"/>
          <w:sz w:val="18"/>
          <w:szCs w:val="20"/>
          <w:rPrChange w:id="410" w:author="Lasse Dauner" w:date="2025-02-06T00:30:00Z" w16du:dateUtc="2025-02-05T23:30:00Z">
            <w:rPr>
              <w:rStyle w:val="VerbatimChar"/>
            </w:rPr>
          </w:rPrChange>
        </w:rPr>
        <w:t xml:space="preserve">##                                                                                            </w:t>
      </w:r>
      <w:r w:rsidRPr="00B5658E">
        <w:rPr>
          <w:sz w:val="20"/>
          <w:szCs w:val="20"/>
          <w:rPrChange w:id="411" w:author="Lasse Dauner" w:date="2025-02-06T00:30:00Z" w16du:dateUtc="2025-02-05T23:30:00Z">
            <w:rPr/>
          </w:rPrChange>
        </w:rPr>
        <w:br/>
      </w:r>
      <w:r w:rsidRPr="00B5658E">
        <w:rPr>
          <w:rStyle w:val="VerbatimChar"/>
          <w:sz w:val="18"/>
          <w:szCs w:val="20"/>
          <w:rPrChange w:id="412" w:author="Lasse Dauner" w:date="2025-02-06T00:30:00Z" w16du:dateUtc="2025-02-05T23:30:00Z">
            <w:rPr>
              <w:rStyle w:val="VerbatimChar"/>
            </w:rPr>
          </w:rPrChange>
        </w:rPr>
        <w:t xml:space="preserve">## year                                       -0.004*                                         </w:t>
      </w:r>
      <w:r w:rsidRPr="00B5658E">
        <w:rPr>
          <w:sz w:val="20"/>
          <w:szCs w:val="20"/>
          <w:rPrChange w:id="413" w:author="Lasse Dauner" w:date="2025-02-06T00:30:00Z" w16du:dateUtc="2025-02-05T23:30:00Z">
            <w:rPr/>
          </w:rPrChange>
        </w:rPr>
        <w:br/>
      </w:r>
      <w:r w:rsidRPr="00B5658E">
        <w:rPr>
          <w:rStyle w:val="VerbatimChar"/>
          <w:sz w:val="18"/>
          <w:szCs w:val="20"/>
          <w:rPrChange w:id="414" w:author="Lasse Dauner" w:date="2025-02-06T00:30:00Z" w16du:dateUtc="2025-02-05T23:30:00Z">
            <w:rPr>
              <w:rStyle w:val="VerbatimChar"/>
            </w:rPr>
          </w:rPrChange>
        </w:rPr>
        <w:t xml:space="preserve">##                                            (0.002)                                         </w:t>
      </w:r>
      <w:r w:rsidRPr="00B5658E">
        <w:rPr>
          <w:sz w:val="20"/>
          <w:szCs w:val="20"/>
          <w:rPrChange w:id="415" w:author="Lasse Dauner" w:date="2025-02-06T00:30:00Z" w16du:dateUtc="2025-02-05T23:30:00Z">
            <w:rPr/>
          </w:rPrChange>
        </w:rPr>
        <w:br/>
      </w:r>
      <w:r w:rsidRPr="00B5658E">
        <w:rPr>
          <w:rStyle w:val="VerbatimChar"/>
          <w:sz w:val="18"/>
          <w:szCs w:val="20"/>
          <w:rPrChange w:id="416" w:author="Lasse Dauner" w:date="2025-02-06T00:30:00Z" w16du:dateUtc="2025-02-05T23:30:00Z">
            <w:rPr>
              <w:rStyle w:val="VerbatimChar"/>
            </w:rPr>
          </w:rPrChange>
        </w:rPr>
        <w:t xml:space="preserve">##                                                                                            </w:t>
      </w:r>
      <w:r w:rsidRPr="00B5658E">
        <w:rPr>
          <w:sz w:val="20"/>
          <w:szCs w:val="20"/>
          <w:rPrChange w:id="417" w:author="Lasse Dauner" w:date="2025-02-06T00:30:00Z" w16du:dateUtc="2025-02-05T23:30:00Z">
            <w:rPr/>
          </w:rPrChange>
        </w:rPr>
        <w:br/>
      </w:r>
      <w:r w:rsidRPr="00B5658E">
        <w:rPr>
          <w:rStyle w:val="VerbatimChar"/>
          <w:sz w:val="18"/>
          <w:szCs w:val="20"/>
          <w:rPrChange w:id="418" w:author="Lasse Dauner" w:date="2025-02-06T00:30:00Z" w16du:dateUtc="2025-02-05T23:30:00Z">
            <w:rPr>
              <w:rStyle w:val="VerbatimChar"/>
            </w:rPr>
          </w:rPrChange>
        </w:rPr>
        <w:t xml:space="preserve">## factor_year1997                                              -0.008*                       </w:t>
      </w:r>
      <w:r w:rsidRPr="00B5658E">
        <w:rPr>
          <w:sz w:val="20"/>
          <w:szCs w:val="20"/>
          <w:rPrChange w:id="419" w:author="Lasse Dauner" w:date="2025-02-06T00:30:00Z" w16du:dateUtc="2025-02-05T23:30:00Z">
            <w:rPr/>
          </w:rPrChange>
        </w:rPr>
        <w:br/>
      </w:r>
      <w:r w:rsidRPr="00B5658E">
        <w:rPr>
          <w:rStyle w:val="VerbatimChar"/>
          <w:sz w:val="18"/>
          <w:szCs w:val="20"/>
          <w:rPrChange w:id="420" w:author="Lasse Dauner" w:date="2025-02-06T00:30:00Z" w16du:dateUtc="2025-02-05T23:30:00Z">
            <w:rPr>
              <w:rStyle w:val="VerbatimChar"/>
            </w:rPr>
          </w:rPrChange>
        </w:rPr>
        <w:t xml:space="preserve">##                                                              (0.005)                       </w:t>
      </w:r>
      <w:r w:rsidRPr="00B5658E">
        <w:rPr>
          <w:sz w:val="20"/>
          <w:szCs w:val="20"/>
          <w:rPrChange w:id="421" w:author="Lasse Dauner" w:date="2025-02-06T00:30:00Z" w16du:dateUtc="2025-02-05T23:30:00Z">
            <w:rPr/>
          </w:rPrChange>
        </w:rPr>
        <w:br/>
      </w:r>
      <w:r w:rsidRPr="00B5658E">
        <w:rPr>
          <w:rStyle w:val="VerbatimChar"/>
          <w:sz w:val="18"/>
          <w:szCs w:val="20"/>
          <w:rPrChange w:id="422" w:author="Lasse Dauner" w:date="2025-02-06T00:30:00Z" w16du:dateUtc="2025-02-05T23:30:00Z">
            <w:rPr>
              <w:rStyle w:val="VerbatimChar"/>
            </w:rPr>
          </w:rPrChange>
        </w:rPr>
        <w:t xml:space="preserve">##                                                                                            </w:t>
      </w:r>
      <w:r w:rsidRPr="00B5658E">
        <w:rPr>
          <w:sz w:val="20"/>
          <w:szCs w:val="20"/>
          <w:rPrChange w:id="423" w:author="Lasse Dauner" w:date="2025-02-06T00:30:00Z" w16du:dateUtc="2025-02-05T23:30:00Z">
            <w:rPr/>
          </w:rPrChange>
        </w:rPr>
        <w:br/>
      </w:r>
      <w:r w:rsidRPr="00B5658E">
        <w:rPr>
          <w:rStyle w:val="VerbatimChar"/>
          <w:sz w:val="18"/>
          <w:szCs w:val="20"/>
          <w:rPrChange w:id="424" w:author="Lasse Dauner" w:date="2025-02-06T00:30:00Z" w16du:dateUtc="2025-02-05T23:30:00Z">
            <w:rPr>
              <w:rStyle w:val="VerbatimChar"/>
            </w:rPr>
          </w:rPrChange>
        </w:rPr>
        <w:t xml:space="preserve">## factor_year1998                                                                            </w:t>
      </w:r>
      <w:r w:rsidRPr="00B5658E">
        <w:rPr>
          <w:sz w:val="20"/>
          <w:szCs w:val="20"/>
          <w:rPrChange w:id="425" w:author="Lasse Dauner" w:date="2025-02-06T00:30:00Z" w16du:dateUtc="2025-02-05T23:30:00Z">
            <w:rPr/>
          </w:rPrChange>
        </w:rPr>
        <w:br/>
      </w:r>
      <w:r w:rsidRPr="00B5658E">
        <w:rPr>
          <w:rStyle w:val="VerbatimChar"/>
          <w:sz w:val="18"/>
          <w:szCs w:val="20"/>
          <w:rPrChange w:id="426" w:author="Lasse Dauner" w:date="2025-02-06T00:30:00Z" w16du:dateUtc="2025-02-05T23:30:00Z">
            <w:rPr>
              <w:rStyle w:val="VerbatimChar"/>
            </w:rPr>
          </w:rPrChange>
        </w:rPr>
        <w:t xml:space="preserve">##                                                              (0.000)                       </w:t>
      </w:r>
      <w:r w:rsidRPr="00B5658E">
        <w:rPr>
          <w:sz w:val="20"/>
          <w:szCs w:val="20"/>
          <w:rPrChange w:id="427" w:author="Lasse Dauner" w:date="2025-02-06T00:30:00Z" w16du:dateUtc="2025-02-05T23:30:00Z">
            <w:rPr/>
          </w:rPrChange>
        </w:rPr>
        <w:br/>
      </w:r>
      <w:r w:rsidRPr="00B5658E">
        <w:rPr>
          <w:rStyle w:val="VerbatimChar"/>
          <w:sz w:val="18"/>
          <w:szCs w:val="20"/>
          <w:rPrChange w:id="428" w:author="Lasse Dauner" w:date="2025-02-06T00:30:00Z" w16du:dateUtc="2025-02-05T23:30:00Z">
            <w:rPr>
              <w:rStyle w:val="VerbatimChar"/>
            </w:rPr>
          </w:rPrChange>
        </w:rPr>
        <w:t xml:space="preserve">##                                                                                            </w:t>
      </w:r>
      <w:r w:rsidRPr="00B5658E">
        <w:rPr>
          <w:sz w:val="20"/>
          <w:szCs w:val="20"/>
          <w:rPrChange w:id="429" w:author="Lasse Dauner" w:date="2025-02-06T00:30:00Z" w16du:dateUtc="2025-02-05T23:30:00Z">
            <w:rPr/>
          </w:rPrChange>
        </w:rPr>
        <w:br/>
      </w:r>
      <w:r w:rsidRPr="00B5658E">
        <w:rPr>
          <w:rStyle w:val="VerbatimChar"/>
          <w:sz w:val="18"/>
          <w:szCs w:val="20"/>
          <w:rPrChange w:id="430" w:author="Lasse Dauner" w:date="2025-02-06T00:30:00Z" w16du:dateUtc="2025-02-05T23:30:00Z">
            <w:rPr>
              <w:rStyle w:val="VerbatimChar"/>
            </w:rPr>
          </w:rPrChange>
        </w:rPr>
        <w:t xml:space="preserve">## factor_year1999                                             -0.011**                       </w:t>
      </w:r>
      <w:r w:rsidRPr="00B5658E">
        <w:rPr>
          <w:sz w:val="20"/>
          <w:szCs w:val="20"/>
          <w:rPrChange w:id="431" w:author="Lasse Dauner" w:date="2025-02-06T00:30:00Z" w16du:dateUtc="2025-02-05T23:30:00Z">
            <w:rPr/>
          </w:rPrChange>
        </w:rPr>
        <w:br/>
      </w:r>
      <w:r w:rsidRPr="00B5658E">
        <w:rPr>
          <w:rStyle w:val="VerbatimChar"/>
          <w:sz w:val="18"/>
          <w:szCs w:val="20"/>
          <w:rPrChange w:id="432" w:author="Lasse Dauner" w:date="2025-02-06T00:30:00Z" w16du:dateUtc="2025-02-05T23:30:00Z">
            <w:rPr>
              <w:rStyle w:val="VerbatimChar"/>
            </w:rPr>
          </w:rPrChange>
        </w:rPr>
        <w:t xml:space="preserve">##                                                              (0.005)                       </w:t>
      </w:r>
      <w:r w:rsidRPr="00B5658E">
        <w:rPr>
          <w:sz w:val="20"/>
          <w:szCs w:val="20"/>
          <w:rPrChange w:id="433" w:author="Lasse Dauner" w:date="2025-02-06T00:30:00Z" w16du:dateUtc="2025-02-05T23:30:00Z">
            <w:rPr/>
          </w:rPrChange>
        </w:rPr>
        <w:br/>
      </w:r>
      <w:r w:rsidRPr="00B5658E">
        <w:rPr>
          <w:rStyle w:val="VerbatimChar"/>
          <w:sz w:val="18"/>
          <w:szCs w:val="20"/>
          <w:rPrChange w:id="434" w:author="Lasse Dauner" w:date="2025-02-06T00:30:00Z" w16du:dateUtc="2025-02-05T23:30:00Z">
            <w:rPr>
              <w:rStyle w:val="VerbatimChar"/>
            </w:rPr>
          </w:rPrChange>
        </w:rPr>
        <w:t xml:space="preserve">##                                                                                            </w:t>
      </w:r>
      <w:r w:rsidRPr="00B5658E">
        <w:rPr>
          <w:sz w:val="20"/>
          <w:szCs w:val="20"/>
          <w:rPrChange w:id="435" w:author="Lasse Dauner" w:date="2025-02-06T00:30:00Z" w16du:dateUtc="2025-02-05T23:30:00Z">
            <w:rPr/>
          </w:rPrChange>
        </w:rPr>
        <w:br/>
      </w:r>
      <w:r w:rsidRPr="00B5658E">
        <w:rPr>
          <w:rStyle w:val="VerbatimChar"/>
          <w:sz w:val="18"/>
          <w:szCs w:val="20"/>
          <w:rPrChange w:id="436" w:author="Lasse Dauner" w:date="2025-02-06T00:30:00Z" w16du:dateUtc="2025-02-05T23:30:00Z">
            <w:rPr>
              <w:rStyle w:val="VerbatimChar"/>
            </w:rPr>
          </w:rPrChange>
        </w:rPr>
        <w:t xml:space="preserve">## factor_year2001                                              -0.010*                       </w:t>
      </w:r>
      <w:r w:rsidRPr="00B5658E">
        <w:rPr>
          <w:sz w:val="20"/>
          <w:szCs w:val="20"/>
          <w:rPrChange w:id="437" w:author="Lasse Dauner" w:date="2025-02-06T00:30:00Z" w16du:dateUtc="2025-02-05T23:30:00Z">
            <w:rPr/>
          </w:rPrChange>
        </w:rPr>
        <w:br/>
      </w:r>
      <w:r w:rsidRPr="00B5658E">
        <w:rPr>
          <w:rStyle w:val="VerbatimChar"/>
          <w:sz w:val="18"/>
          <w:szCs w:val="20"/>
          <w:rPrChange w:id="438" w:author="Lasse Dauner" w:date="2025-02-06T00:30:00Z" w16du:dateUtc="2025-02-05T23:30:00Z">
            <w:rPr>
              <w:rStyle w:val="VerbatimChar"/>
            </w:rPr>
          </w:rPrChange>
        </w:rPr>
        <w:t xml:space="preserve">##                                                              (0.006)                       </w:t>
      </w:r>
      <w:r w:rsidRPr="00B5658E">
        <w:rPr>
          <w:sz w:val="20"/>
          <w:szCs w:val="20"/>
          <w:rPrChange w:id="439" w:author="Lasse Dauner" w:date="2025-02-06T00:30:00Z" w16du:dateUtc="2025-02-05T23:30:00Z">
            <w:rPr/>
          </w:rPrChange>
        </w:rPr>
        <w:br/>
      </w:r>
      <w:r w:rsidRPr="00B5658E">
        <w:rPr>
          <w:rStyle w:val="VerbatimChar"/>
          <w:sz w:val="18"/>
          <w:szCs w:val="20"/>
          <w:rPrChange w:id="440" w:author="Lasse Dauner" w:date="2025-02-06T00:30:00Z" w16du:dateUtc="2025-02-05T23:30:00Z">
            <w:rPr>
              <w:rStyle w:val="VerbatimChar"/>
            </w:rPr>
          </w:rPrChange>
        </w:rPr>
        <w:t xml:space="preserve">##                                                                                            </w:t>
      </w:r>
      <w:r w:rsidRPr="00B5658E">
        <w:rPr>
          <w:sz w:val="20"/>
          <w:szCs w:val="20"/>
          <w:rPrChange w:id="441" w:author="Lasse Dauner" w:date="2025-02-06T00:30:00Z" w16du:dateUtc="2025-02-05T23:30:00Z">
            <w:rPr/>
          </w:rPrChange>
        </w:rPr>
        <w:br/>
      </w:r>
      <w:r w:rsidRPr="00B5658E">
        <w:rPr>
          <w:rStyle w:val="VerbatimChar"/>
          <w:sz w:val="18"/>
          <w:szCs w:val="20"/>
          <w:rPrChange w:id="442" w:author="Lasse Dauner" w:date="2025-02-06T00:30:00Z" w16du:dateUtc="2025-02-05T23:30:00Z">
            <w:rPr>
              <w:rStyle w:val="VerbatimChar"/>
            </w:rPr>
          </w:rPrChange>
        </w:rPr>
        <w:t xml:space="preserve">## factor_year2002                                              -0.011*                       </w:t>
      </w:r>
      <w:r w:rsidRPr="00B5658E">
        <w:rPr>
          <w:sz w:val="20"/>
          <w:szCs w:val="20"/>
          <w:rPrChange w:id="443" w:author="Lasse Dauner" w:date="2025-02-06T00:30:00Z" w16du:dateUtc="2025-02-05T23:30:00Z">
            <w:rPr/>
          </w:rPrChange>
        </w:rPr>
        <w:br/>
      </w:r>
      <w:r w:rsidRPr="00B5658E">
        <w:rPr>
          <w:rStyle w:val="VerbatimChar"/>
          <w:sz w:val="18"/>
          <w:szCs w:val="20"/>
          <w:rPrChange w:id="444" w:author="Lasse Dauner" w:date="2025-02-06T00:30:00Z" w16du:dateUtc="2025-02-05T23:30:00Z">
            <w:rPr>
              <w:rStyle w:val="VerbatimChar"/>
            </w:rPr>
          </w:rPrChange>
        </w:rPr>
        <w:t xml:space="preserve">##                                                              (0.007)                       </w:t>
      </w:r>
      <w:r w:rsidRPr="00B5658E">
        <w:rPr>
          <w:sz w:val="20"/>
          <w:szCs w:val="20"/>
          <w:rPrChange w:id="445" w:author="Lasse Dauner" w:date="2025-02-06T00:30:00Z" w16du:dateUtc="2025-02-05T23:30:00Z">
            <w:rPr/>
          </w:rPrChange>
        </w:rPr>
        <w:br/>
      </w:r>
      <w:r w:rsidRPr="00B5658E">
        <w:rPr>
          <w:rStyle w:val="VerbatimChar"/>
          <w:sz w:val="18"/>
          <w:szCs w:val="20"/>
          <w:rPrChange w:id="446" w:author="Lasse Dauner" w:date="2025-02-06T00:30:00Z" w16du:dateUtc="2025-02-05T23:30:00Z">
            <w:rPr>
              <w:rStyle w:val="VerbatimChar"/>
            </w:rPr>
          </w:rPrChange>
        </w:rPr>
        <w:lastRenderedPageBreak/>
        <w:t xml:space="preserve">##                                                                                            </w:t>
      </w:r>
      <w:r w:rsidRPr="00B5658E">
        <w:rPr>
          <w:sz w:val="20"/>
          <w:szCs w:val="20"/>
          <w:rPrChange w:id="447" w:author="Lasse Dauner" w:date="2025-02-06T00:30:00Z" w16du:dateUtc="2025-02-05T23:30:00Z">
            <w:rPr/>
          </w:rPrChange>
        </w:rPr>
        <w:br/>
      </w:r>
      <w:r w:rsidRPr="00B5658E">
        <w:rPr>
          <w:rStyle w:val="VerbatimChar"/>
          <w:sz w:val="18"/>
          <w:szCs w:val="20"/>
          <w:rPrChange w:id="448" w:author="Lasse Dauner" w:date="2025-02-06T00:30:00Z" w16du:dateUtc="2025-02-05T23:30:00Z">
            <w:rPr>
              <w:rStyle w:val="VerbatimChar"/>
            </w:rPr>
          </w:rPrChange>
        </w:rPr>
        <w:t xml:space="preserve">## factor(year)1998                                                               0.008*      </w:t>
      </w:r>
      <w:r w:rsidRPr="00B5658E">
        <w:rPr>
          <w:sz w:val="20"/>
          <w:szCs w:val="20"/>
          <w:rPrChange w:id="449" w:author="Lasse Dauner" w:date="2025-02-06T00:30:00Z" w16du:dateUtc="2025-02-05T23:30:00Z">
            <w:rPr/>
          </w:rPrChange>
        </w:rPr>
        <w:br/>
      </w:r>
      <w:r w:rsidRPr="00B5658E">
        <w:rPr>
          <w:rStyle w:val="VerbatimChar"/>
          <w:sz w:val="18"/>
          <w:szCs w:val="20"/>
          <w:rPrChange w:id="450" w:author="Lasse Dauner" w:date="2025-02-06T00:30:00Z" w16du:dateUtc="2025-02-05T23:30:00Z">
            <w:rPr>
              <w:rStyle w:val="VerbatimChar"/>
            </w:rPr>
          </w:rPrChange>
        </w:rPr>
        <w:t xml:space="preserve">##                                                                                (0.005)     </w:t>
      </w:r>
      <w:r w:rsidRPr="00B5658E">
        <w:rPr>
          <w:sz w:val="20"/>
          <w:szCs w:val="20"/>
          <w:rPrChange w:id="451" w:author="Lasse Dauner" w:date="2025-02-06T00:30:00Z" w16du:dateUtc="2025-02-05T23:30:00Z">
            <w:rPr/>
          </w:rPrChange>
        </w:rPr>
        <w:br/>
      </w:r>
      <w:r w:rsidRPr="00B5658E">
        <w:rPr>
          <w:rStyle w:val="VerbatimChar"/>
          <w:sz w:val="18"/>
          <w:szCs w:val="20"/>
          <w:rPrChange w:id="452" w:author="Lasse Dauner" w:date="2025-02-06T00:30:00Z" w16du:dateUtc="2025-02-05T23:30:00Z">
            <w:rPr>
              <w:rStyle w:val="VerbatimChar"/>
            </w:rPr>
          </w:rPrChange>
        </w:rPr>
        <w:t xml:space="preserve">##                                                                                            </w:t>
      </w:r>
      <w:r w:rsidRPr="00B5658E">
        <w:rPr>
          <w:sz w:val="20"/>
          <w:szCs w:val="20"/>
          <w:rPrChange w:id="453" w:author="Lasse Dauner" w:date="2025-02-06T00:30:00Z" w16du:dateUtc="2025-02-05T23:30:00Z">
            <w:rPr/>
          </w:rPrChange>
        </w:rPr>
        <w:br/>
      </w:r>
      <w:r w:rsidRPr="00B5658E">
        <w:rPr>
          <w:rStyle w:val="VerbatimChar"/>
          <w:sz w:val="18"/>
          <w:szCs w:val="20"/>
          <w:rPrChange w:id="454" w:author="Lasse Dauner" w:date="2025-02-06T00:30:00Z" w16du:dateUtc="2025-02-05T23:30:00Z">
            <w:rPr>
              <w:rStyle w:val="VerbatimChar"/>
            </w:rPr>
          </w:rPrChange>
        </w:rPr>
        <w:t xml:space="preserve">## factor(year)1999                                                               -0.002      </w:t>
      </w:r>
      <w:r w:rsidRPr="00B5658E">
        <w:rPr>
          <w:sz w:val="20"/>
          <w:szCs w:val="20"/>
          <w:rPrChange w:id="455" w:author="Lasse Dauner" w:date="2025-02-06T00:30:00Z" w16du:dateUtc="2025-02-05T23:30:00Z">
            <w:rPr/>
          </w:rPrChange>
        </w:rPr>
        <w:br/>
      </w:r>
      <w:r w:rsidRPr="00B5658E">
        <w:rPr>
          <w:rStyle w:val="VerbatimChar"/>
          <w:sz w:val="18"/>
          <w:szCs w:val="20"/>
          <w:rPrChange w:id="456" w:author="Lasse Dauner" w:date="2025-02-06T00:30:00Z" w16du:dateUtc="2025-02-05T23:30:00Z">
            <w:rPr>
              <w:rStyle w:val="VerbatimChar"/>
            </w:rPr>
          </w:rPrChange>
        </w:rPr>
        <w:t xml:space="preserve">##                                                                                (0.006)     </w:t>
      </w:r>
      <w:r w:rsidRPr="00B5658E">
        <w:rPr>
          <w:sz w:val="20"/>
          <w:szCs w:val="20"/>
          <w:rPrChange w:id="457" w:author="Lasse Dauner" w:date="2025-02-06T00:30:00Z" w16du:dateUtc="2025-02-05T23:30:00Z">
            <w:rPr/>
          </w:rPrChange>
        </w:rPr>
        <w:br/>
      </w:r>
      <w:r w:rsidRPr="00B5658E">
        <w:rPr>
          <w:rStyle w:val="VerbatimChar"/>
          <w:sz w:val="18"/>
          <w:szCs w:val="20"/>
          <w:rPrChange w:id="458" w:author="Lasse Dauner" w:date="2025-02-06T00:30:00Z" w16du:dateUtc="2025-02-05T23:30:00Z">
            <w:rPr>
              <w:rStyle w:val="VerbatimChar"/>
            </w:rPr>
          </w:rPrChange>
        </w:rPr>
        <w:t xml:space="preserve">##                                                                                            </w:t>
      </w:r>
      <w:r w:rsidRPr="00B5658E">
        <w:rPr>
          <w:sz w:val="20"/>
          <w:szCs w:val="20"/>
          <w:rPrChange w:id="459" w:author="Lasse Dauner" w:date="2025-02-06T00:30:00Z" w16du:dateUtc="2025-02-05T23:30:00Z">
            <w:rPr/>
          </w:rPrChange>
        </w:rPr>
        <w:br/>
      </w:r>
      <w:r w:rsidRPr="00B5658E">
        <w:rPr>
          <w:rStyle w:val="VerbatimChar"/>
          <w:sz w:val="18"/>
          <w:szCs w:val="20"/>
          <w:rPrChange w:id="460" w:author="Lasse Dauner" w:date="2025-02-06T00:30:00Z" w16du:dateUtc="2025-02-05T23:30:00Z">
            <w:rPr>
              <w:rStyle w:val="VerbatimChar"/>
            </w:rPr>
          </w:rPrChange>
        </w:rPr>
        <w:t xml:space="preserve">## factor(year)2000                                                               0.011*      </w:t>
      </w:r>
      <w:r w:rsidRPr="00B5658E">
        <w:rPr>
          <w:sz w:val="20"/>
          <w:szCs w:val="20"/>
          <w:rPrChange w:id="461" w:author="Lasse Dauner" w:date="2025-02-06T00:30:00Z" w16du:dateUtc="2025-02-05T23:30:00Z">
            <w:rPr/>
          </w:rPrChange>
        </w:rPr>
        <w:br/>
      </w:r>
      <w:r w:rsidRPr="00B5658E">
        <w:rPr>
          <w:rStyle w:val="VerbatimChar"/>
          <w:sz w:val="18"/>
          <w:szCs w:val="20"/>
          <w:rPrChange w:id="462" w:author="Lasse Dauner" w:date="2025-02-06T00:30:00Z" w16du:dateUtc="2025-02-05T23:30:00Z">
            <w:rPr>
              <w:rStyle w:val="VerbatimChar"/>
            </w:rPr>
          </w:rPrChange>
        </w:rPr>
        <w:t xml:space="preserve">##                                                                                (0.007)     </w:t>
      </w:r>
      <w:r w:rsidRPr="00B5658E">
        <w:rPr>
          <w:sz w:val="20"/>
          <w:szCs w:val="20"/>
          <w:rPrChange w:id="463" w:author="Lasse Dauner" w:date="2025-02-06T00:30:00Z" w16du:dateUtc="2025-02-05T23:30:00Z">
            <w:rPr/>
          </w:rPrChange>
        </w:rPr>
        <w:br/>
      </w:r>
      <w:r w:rsidRPr="00B5658E">
        <w:rPr>
          <w:rStyle w:val="VerbatimChar"/>
          <w:sz w:val="18"/>
          <w:szCs w:val="20"/>
          <w:rPrChange w:id="464" w:author="Lasse Dauner" w:date="2025-02-06T00:30:00Z" w16du:dateUtc="2025-02-05T23:30:00Z">
            <w:rPr>
              <w:rStyle w:val="VerbatimChar"/>
            </w:rPr>
          </w:rPrChange>
        </w:rPr>
        <w:t xml:space="preserve">##                                                                                            </w:t>
      </w:r>
      <w:r w:rsidRPr="00B5658E">
        <w:rPr>
          <w:sz w:val="20"/>
          <w:szCs w:val="20"/>
          <w:rPrChange w:id="465" w:author="Lasse Dauner" w:date="2025-02-06T00:30:00Z" w16du:dateUtc="2025-02-05T23:30:00Z">
            <w:rPr/>
          </w:rPrChange>
        </w:rPr>
        <w:br/>
      </w:r>
      <w:r w:rsidRPr="00B5658E">
        <w:rPr>
          <w:rStyle w:val="VerbatimChar"/>
          <w:sz w:val="18"/>
          <w:szCs w:val="20"/>
          <w:rPrChange w:id="466" w:author="Lasse Dauner" w:date="2025-02-06T00:30:00Z" w16du:dateUtc="2025-02-05T23:30:00Z">
            <w:rPr>
              <w:rStyle w:val="VerbatimChar"/>
            </w:rPr>
          </w:rPrChange>
        </w:rPr>
        <w:t xml:space="preserve">## factor(year)2001                                                                0.001      </w:t>
      </w:r>
      <w:r w:rsidRPr="00B5658E">
        <w:rPr>
          <w:sz w:val="20"/>
          <w:szCs w:val="20"/>
          <w:rPrChange w:id="467" w:author="Lasse Dauner" w:date="2025-02-06T00:30:00Z" w16du:dateUtc="2025-02-05T23:30:00Z">
            <w:rPr/>
          </w:rPrChange>
        </w:rPr>
        <w:br/>
      </w:r>
      <w:r w:rsidRPr="00B5658E">
        <w:rPr>
          <w:rStyle w:val="VerbatimChar"/>
          <w:sz w:val="18"/>
          <w:szCs w:val="20"/>
          <w:rPrChange w:id="468" w:author="Lasse Dauner" w:date="2025-02-06T00:30:00Z" w16du:dateUtc="2025-02-05T23:30:00Z">
            <w:rPr>
              <w:rStyle w:val="VerbatimChar"/>
            </w:rPr>
          </w:rPrChange>
        </w:rPr>
        <w:t xml:space="preserve">##                                                                                (0.006)     </w:t>
      </w:r>
      <w:r w:rsidRPr="00B5658E">
        <w:rPr>
          <w:sz w:val="20"/>
          <w:szCs w:val="20"/>
          <w:rPrChange w:id="469" w:author="Lasse Dauner" w:date="2025-02-06T00:30:00Z" w16du:dateUtc="2025-02-05T23:30:00Z">
            <w:rPr/>
          </w:rPrChange>
        </w:rPr>
        <w:br/>
      </w:r>
      <w:r w:rsidRPr="00B5658E">
        <w:rPr>
          <w:rStyle w:val="VerbatimChar"/>
          <w:sz w:val="18"/>
          <w:szCs w:val="20"/>
          <w:rPrChange w:id="470" w:author="Lasse Dauner" w:date="2025-02-06T00:30:00Z" w16du:dateUtc="2025-02-05T23:30:00Z">
            <w:rPr>
              <w:rStyle w:val="VerbatimChar"/>
            </w:rPr>
          </w:rPrChange>
        </w:rPr>
        <w:t xml:space="preserve">##                                                                                            </w:t>
      </w:r>
      <w:r w:rsidRPr="00B5658E">
        <w:rPr>
          <w:sz w:val="20"/>
          <w:szCs w:val="20"/>
          <w:rPrChange w:id="471" w:author="Lasse Dauner" w:date="2025-02-06T00:30:00Z" w16du:dateUtc="2025-02-05T23:30:00Z">
            <w:rPr/>
          </w:rPrChange>
        </w:rPr>
        <w:br/>
      </w:r>
      <w:r w:rsidRPr="00B5658E">
        <w:rPr>
          <w:rStyle w:val="VerbatimChar"/>
          <w:sz w:val="18"/>
          <w:szCs w:val="20"/>
          <w:rPrChange w:id="472" w:author="Lasse Dauner" w:date="2025-02-06T00:30:00Z" w16du:dateUtc="2025-02-05T23:30:00Z">
            <w:rPr>
              <w:rStyle w:val="VerbatimChar"/>
            </w:rPr>
          </w:rPrChange>
        </w:rPr>
        <w:t xml:space="preserve">## factor(year)2002                                                                           </w:t>
      </w:r>
      <w:r w:rsidRPr="00B5658E">
        <w:rPr>
          <w:sz w:val="20"/>
          <w:szCs w:val="20"/>
          <w:rPrChange w:id="473" w:author="Lasse Dauner" w:date="2025-02-06T00:30:00Z" w16du:dateUtc="2025-02-05T23:30:00Z">
            <w:rPr/>
          </w:rPrChange>
        </w:rPr>
        <w:br/>
      </w:r>
      <w:r w:rsidRPr="00B5658E">
        <w:rPr>
          <w:rStyle w:val="VerbatimChar"/>
          <w:sz w:val="18"/>
          <w:szCs w:val="20"/>
          <w:rPrChange w:id="474" w:author="Lasse Dauner" w:date="2025-02-06T00:30:00Z" w16du:dateUtc="2025-02-05T23:30:00Z">
            <w:rPr>
              <w:rStyle w:val="VerbatimChar"/>
            </w:rPr>
          </w:rPrChange>
        </w:rPr>
        <w:t xml:space="preserve">##                                                                                (0.000)     </w:t>
      </w:r>
      <w:r w:rsidRPr="00B5658E">
        <w:rPr>
          <w:sz w:val="20"/>
          <w:szCs w:val="20"/>
          <w:rPrChange w:id="475" w:author="Lasse Dauner" w:date="2025-02-06T00:30:00Z" w16du:dateUtc="2025-02-05T23:30:00Z">
            <w:rPr/>
          </w:rPrChange>
        </w:rPr>
        <w:br/>
      </w:r>
      <w:r w:rsidRPr="00B5658E">
        <w:rPr>
          <w:rStyle w:val="VerbatimChar"/>
          <w:sz w:val="18"/>
          <w:szCs w:val="20"/>
          <w:rPrChange w:id="476" w:author="Lasse Dauner" w:date="2025-02-06T00:30:00Z" w16du:dateUtc="2025-02-05T23:30:00Z">
            <w:rPr>
              <w:rStyle w:val="VerbatimChar"/>
            </w:rPr>
          </w:rPrChange>
        </w:rPr>
        <w:t xml:space="preserve">##                                                                                            </w:t>
      </w:r>
      <w:r w:rsidRPr="00B5658E">
        <w:rPr>
          <w:sz w:val="20"/>
          <w:szCs w:val="20"/>
          <w:rPrChange w:id="477" w:author="Lasse Dauner" w:date="2025-02-06T00:30:00Z" w16du:dateUtc="2025-02-05T23:30:00Z">
            <w:rPr/>
          </w:rPrChange>
        </w:rPr>
        <w:br/>
      </w:r>
      <w:r w:rsidRPr="00B5658E">
        <w:rPr>
          <w:rStyle w:val="VerbatimChar"/>
          <w:sz w:val="18"/>
          <w:szCs w:val="20"/>
          <w:rPrChange w:id="478" w:author="Lasse Dauner" w:date="2025-02-06T00:30:00Z" w16du:dateUtc="2025-02-05T23:30:00Z">
            <w:rPr>
              <w:rStyle w:val="VerbatimChar"/>
            </w:rPr>
          </w:rPrChange>
        </w:rPr>
        <w:t xml:space="preserve">## Constant                0.070***           7.549*           0.076***          0.068***     </w:t>
      </w:r>
      <w:r w:rsidRPr="00B5658E">
        <w:rPr>
          <w:sz w:val="20"/>
          <w:szCs w:val="20"/>
          <w:rPrChange w:id="479" w:author="Lasse Dauner" w:date="2025-02-06T00:30:00Z" w16du:dateUtc="2025-02-05T23:30:00Z">
            <w:rPr/>
          </w:rPrChange>
        </w:rPr>
        <w:br/>
      </w:r>
      <w:r w:rsidRPr="00B5658E">
        <w:rPr>
          <w:rStyle w:val="VerbatimChar"/>
          <w:sz w:val="18"/>
          <w:szCs w:val="20"/>
          <w:rPrChange w:id="480" w:author="Lasse Dauner" w:date="2025-02-06T00:30:00Z" w16du:dateUtc="2025-02-05T23:30:00Z">
            <w:rPr>
              <w:rStyle w:val="VerbatimChar"/>
            </w:rPr>
          </w:rPrChange>
        </w:rPr>
        <w:t xml:space="preserve">##                          (0.005)           (4.295)           (0.006)           (0.006)     </w:t>
      </w:r>
      <w:r w:rsidRPr="00B5658E">
        <w:rPr>
          <w:sz w:val="20"/>
          <w:szCs w:val="20"/>
          <w:rPrChange w:id="481" w:author="Lasse Dauner" w:date="2025-02-06T00:30:00Z" w16du:dateUtc="2025-02-05T23:30:00Z">
            <w:rPr/>
          </w:rPrChange>
        </w:rPr>
        <w:br/>
      </w:r>
      <w:r w:rsidRPr="00B5658E">
        <w:rPr>
          <w:rStyle w:val="VerbatimChar"/>
          <w:sz w:val="18"/>
          <w:szCs w:val="20"/>
          <w:rPrChange w:id="482" w:author="Lasse Dauner" w:date="2025-02-06T00:30:00Z" w16du:dateUtc="2025-02-05T23:30:00Z">
            <w:rPr>
              <w:rStyle w:val="VerbatimChar"/>
            </w:rPr>
          </w:rPrChange>
        </w:rPr>
        <w:t xml:space="preserve">##                                                                                            </w:t>
      </w:r>
      <w:r w:rsidRPr="00B5658E">
        <w:rPr>
          <w:sz w:val="20"/>
          <w:szCs w:val="20"/>
          <w:rPrChange w:id="483" w:author="Lasse Dauner" w:date="2025-02-06T00:30:00Z" w16du:dateUtc="2025-02-05T23:30:00Z">
            <w:rPr/>
          </w:rPrChange>
        </w:rPr>
        <w:br/>
      </w:r>
      <w:r w:rsidRPr="00B5658E">
        <w:rPr>
          <w:rStyle w:val="VerbatimChar"/>
          <w:sz w:val="18"/>
          <w:szCs w:val="20"/>
          <w:rPrChange w:id="484" w:author="Lasse Dauner" w:date="2025-02-06T00:30:00Z" w16du:dateUtc="2025-02-05T23:30:00Z">
            <w:rPr>
              <w:rStyle w:val="VerbatimChar"/>
            </w:rPr>
          </w:rPrChange>
        </w:rPr>
        <w:t>## -------------------------------------------------------------------------------------------</w:t>
      </w:r>
      <w:r w:rsidRPr="00B5658E">
        <w:rPr>
          <w:sz w:val="20"/>
          <w:szCs w:val="20"/>
          <w:rPrChange w:id="485" w:author="Lasse Dauner" w:date="2025-02-06T00:30:00Z" w16du:dateUtc="2025-02-05T23:30:00Z">
            <w:rPr/>
          </w:rPrChange>
        </w:rPr>
        <w:br/>
      </w:r>
      <w:r w:rsidRPr="00B5658E">
        <w:rPr>
          <w:rStyle w:val="VerbatimChar"/>
          <w:sz w:val="18"/>
          <w:szCs w:val="20"/>
          <w:rPrChange w:id="486" w:author="Lasse Dauner" w:date="2025-02-06T00:30:00Z" w16du:dateUtc="2025-02-05T23:30:00Z">
            <w:rPr>
              <w:rStyle w:val="VerbatimChar"/>
            </w:rPr>
          </w:rPrChange>
        </w:rPr>
        <w:t xml:space="preserve">## Observations              4,112             4,112             4,112             4,112      </w:t>
      </w:r>
      <w:r w:rsidRPr="00B5658E">
        <w:rPr>
          <w:sz w:val="20"/>
          <w:szCs w:val="20"/>
          <w:rPrChange w:id="487" w:author="Lasse Dauner" w:date="2025-02-06T00:30:00Z" w16du:dateUtc="2025-02-05T23:30:00Z">
            <w:rPr/>
          </w:rPrChange>
        </w:rPr>
        <w:br/>
      </w:r>
      <w:r w:rsidRPr="00B5658E">
        <w:rPr>
          <w:rStyle w:val="VerbatimChar"/>
          <w:sz w:val="18"/>
          <w:szCs w:val="20"/>
          <w:rPrChange w:id="488" w:author="Lasse Dauner" w:date="2025-02-06T00:30:00Z" w16du:dateUtc="2025-02-05T23:30:00Z">
            <w:rPr>
              <w:rStyle w:val="VerbatimChar"/>
            </w:rPr>
          </w:rPrChange>
        </w:rPr>
        <w:t xml:space="preserve">## R2                        0.020             0.020             0.021             0.021      </w:t>
      </w:r>
      <w:r w:rsidRPr="00B5658E">
        <w:rPr>
          <w:sz w:val="20"/>
          <w:szCs w:val="20"/>
          <w:rPrChange w:id="489" w:author="Lasse Dauner" w:date="2025-02-06T00:30:00Z" w16du:dateUtc="2025-02-05T23:30:00Z">
            <w:rPr/>
          </w:rPrChange>
        </w:rPr>
        <w:br/>
      </w:r>
      <w:r w:rsidRPr="00B5658E">
        <w:rPr>
          <w:rStyle w:val="VerbatimChar"/>
          <w:sz w:val="18"/>
          <w:szCs w:val="20"/>
          <w:rPrChange w:id="490" w:author="Lasse Dauner" w:date="2025-02-06T00:30:00Z" w16du:dateUtc="2025-02-05T23:30:00Z">
            <w:rPr>
              <w:rStyle w:val="VerbatimChar"/>
            </w:rPr>
          </w:rPrChange>
        </w:rPr>
        <w:t xml:space="preserve">## Adjusted R2               0.019             0.019             0.019             0.019      </w:t>
      </w:r>
      <w:r w:rsidRPr="00B5658E">
        <w:rPr>
          <w:sz w:val="20"/>
          <w:szCs w:val="20"/>
          <w:rPrChange w:id="491" w:author="Lasse Dauner" w:date="2025-02-06T00:30:00Z" w16du:dateUtc="2025-02-05T23:30:00Z">
            <w:rPr/>
          </w:rPrChange>
        </w:rPr>
        <w:br/>
      </w:r>
      <w:r w:rsidRPr="00B5658E">
        <w:rPr>
          <w:rStyle w:val="VerbatimChar"/>
          <w:sz w:val="18"/>
          <w:szCs w:val="20"/>
          <w:rPrChange w:id="492" w:author="Lasse Dauner" w:date="2025-02-06T00:30:00Z" w16du:dateUtc="2025-02-05T23:30:00Z">
            <w:rPr>
              <w:rStyle w:val="VerbatimChar"/>
            </w:rPr>
          </w:rPrChange>
        </w:rPr>
        <w:t>## Residual Std. Error 0.152 (df = 4108) 0.152 (df = 4107) 0.152 (df = 4104) 0.152 (df = 4104)</w:t>
      </w:r>
      <w:r w:rsidRPr="00B5658E">
        <w:rPr>
          <w:sz w:val="20"/>
          <w:szCs w:val="20"/>
          <w:rPrChange w:id="493" w:author="Lasse Dauner" w:date="2025-02-06T00:30:00Z" w16du:dateUtc="2025-02-05T23:30:00Z">
            <w:rPr/>
          </w:rPrChange>
        </w:rPr>
        <w:br/>
      </w:r>
      <w:r w:rsidRPr="00B5658E">
        <w:rPr>
          <w:rStyle w:val="VerbatimChar"/>
          <w:sz w:val="18"/>
          <w:szCs w:val="20"/>
          <w:rPrChange w:id="494" w:author="Lasse Dauner" w:date="2025-02-06T00:30:00Z" w16du:dateUtc="2025-02-05T23:30:00Z">
            <w:rPr>
              <w:rStyle w:val="VerbatimChar"/>
            </w:rPr>
          </w:rPrChange>
        </w:rPr>
        <w:t>## ===========================================================================================</w:t>
      </w:r>
      <w:r w:rsidRPr="00B5658E">
        <w:rPr>
          <w:sz w:val="20"/>
          <w:szCs w:val="20"/>
          <w:rPrChange w:id="495" w:author="Lasse Dauner" w:date="2025-02-06T00:30:00Z" w16du:dateUtc="2025-02-05T23:30:00Z">
            <w:rPr/>
          </w:rPrChange>
        </w:rPr>
        <w:br/>
      </w:r>
      <w:r w:rsidRPr="00B5658E">
        <w:rPr>
          <w:rStyle w:val="VerbatimChar"/>
          <w:sz w:val="18"/>
          <w:szCs w:val="20"/>
          <w:rPrChange w:id="496" w:author="Lasse Dauner" w:date="2025-02-06T00:30:00Z" w16du:dateUtc="2025-02-05T23:30:00Z">
            <w:rPr>
              <w:rStyle w:val="VerbatimChar"/>
            </w:rPr>
          </w:rPrChange>
        </w:rPr>
        <w:t>## Note:                                                           *p&lt;0.1; **p&lt;0.05; ***p&lt;0.01</w:t>
      </w:r>
    </w:p>
    <w:p w14:paraId="2DE0F966" w14:textId="77777777" w:rsidR="002B6076" w:rsidRDefault="00000000" w:rsidP="0023645B">
      <w:pPr>
        <w:pStyle w:val="FirstParagraph"/>
        <w:spacing w:afterLines="25" w:after="60" w:line="276" w:lineRule="auto"/>
      </w:pPr>
      <w:r>
        <w:t>Man sieht, dass sich die Ergebnisse durch eine Faktorisierung verändern.</w:t>
      </w:r>
      <w:r>
        <w:br/>
        <w:t>Auch durch die Veränderung der Referenzkategorie entstehen Unterschiede, wenn auch im überschaubaren Rahmen.</w:t>
      </w:r>
    </w:p>
    <w:p w14:paraId="2ACC7880" w14:textId="77777777" w:rsidR="002B6076" w:rsidRDefault="00000000" w:rsidP="0023645B">
      <w:pPr>
        <w:pStyle w:val="Textkrper"/>
        <w:spacing w:afterLines="25" w:after="60" w:line="276" w:lineRule="auto"/>
      </w:pPr>
      <w:r>
        <w:t>Dabei gilt dennoch zu erwähnen, dass die Autoren des Artikels bei der Wahl der Referenzkategorie wohl einer anderen Idee der Wahl gefolgt sind und das Jahr 1997 als Referenz gewählt haben.</w:t>
      </w:r>
    </w:p>
    <w:p w14:paraId="0137940E" w14:textId="77777777" w:rsidR="002B6076" w:rsidRDefault="00000000" w:rsidP="0023645B">
      <w:pPr>
        <w:pStyle w:val="Textkrper"/>
        <w:spacing w:afterLines="25" w:after="60" w:line="276" w:lineRule="auto"/>
      </w:pPr>
      <w:r>
        <w:t>Da durch die Darstellung der Faktorvariablen eine längere Ausgabe entsteht, kann es beim Hinzufügen mehrerer Faktorvariablen aus Gründen der Übersichtlichkeit und Vergleichbarkeit sinnvoll sein, unsere Ausgabe auf das Relevanteste reduzieren.</w:t>
      </w:r>
    </w:p>
    <w:p w14:paraId="4C37907D" w14:textId="77777777" w:rsidR="002B6076" w:rsidRDefault="00000000" w:rsidP="0023645B">
      <w:pPr>
        <w:pStyle w:val="Textkrper"/>
        <w:spacing w:afterLines="25" w:after="60" w:line="276" w:lineRule="auto"/>
      </w:pPr>
      <w:r>
        <w:t xml:space="preserve">Hierbei lernen Sie eine alternative Darstellung der Regressionsergebnisse zu </w:t>
      </w:r>
      <w:r>
        <w:rPr>
          <w:rStyle w:val="VerbatimChar"/>
        </w:rPr>
        <w:t>stargazer</w:t>
      </w:r>
      <w:r>
        <w:t xml:space="preserve"> kennen.</w:t>
      </w:r>
    </w:p>
    <w:p w14:paraId="0AAED61E" w14:textId="77777777" w:rsidR="002B6076" w:rsidRDefault="00000000" w:rsidP="0023645B">
      <w:pPr>
        <w:pStyle w:val="Textkrper"/>
        <w:spacing w:afterLines="25" w:after="60" w:line="276" w:lineRule="auto"/>
      </w:pPr>
      <w:r>
        <w:rPr>
          <w:b/>
          <w:bCs/>
        </w:rPr>
        <w:t>Aufgabe:</w:t>
      </w:r>
      <w:r>
        <w:t xml:space="preserve"> Laden Sie zunächst das Paket </w:t>
      </w:r>
      <w:r>
        <w:rPr>
          <w:rStyle w:val="VerbatimChar"/>
        </w:rPr>
        <w:t>broom</w:t>
      </w:r>
      <w:r>
        <w:t>.</w:t>
      </w:r>
    </w:p>
    <w:p w14:paraId="7058FF82" w14:textId="77777777" w:rsidR="002B6076" w:rsidRDefault="00000000" w:rsidP="0023645B">
      <w:pPr>
        <w:pStyle w:val="SourceCode"/>
        <w:wordWrap/>
        <w:spacing w:afterLines="25" w:after="60" w:line="276" w:lineRule="auto"/>
      </w:pPr>
      <w:r>
        <w:rPr>
          <w:rStyle w:val="CommentTok"/>
        </w:rPr>
        <w:t># library(___)</w:t>
      </w:r>
      <w:r>
        <w:br/>
      </w:r>
      <w:r>
        <w:br/>
      </w:r>
      <w:r>
        <w:rPr>
          <w:rStyle w:val="FunctionTok"/>
        </w:rPr>
        <w:t>library</w:t>
      </w:r>
      <w:r>
        <w:rPr>
          <w:rStyle w:val="NormalTok"/>
        </w:rPr>
        <w:t>(broom)</w:t>
      </w:r>
    </w:p>
    <w:p w14:paraId="214F0A6D" w14:textId="2836417E" w:rsidR="002B6076" w:rsidRDefault="00000000" w:rsidP="0023645B">
      <w:pPr>
        <w:pStyle w:val="FirstParagraph"/>
        <w:spacing w:afterLines="25" w:after="60" w:line="276" w:lineRule="auto"/>
      </w:pPr>
      <w:r>
        <w:rPr>
          <w:b/>
          <w:bCs/>
        </w:rPr>
        <w:t>Aufgabe</w:t>
      </w:r>
      <w:r>
        <w:t xml:space="preserve">: Führen Sie den Code aus, um aus der Liste - die uns durch die </w:t>
      </w:r>
      <w:r>
        <w:rPr>
          <w:rStyle w:val="VerbatimChar"/>
        </w:rPr>
        <w:t>felm</w:t>
      </w:r>
      <w:r>
        <w:t>Funktion erstellt wird - eine Tabelle der Regression zu kreieren. Geben Sie dabei anschließend die Tabelle aus.</w:t>
      </w:r>
    </w:p>
    <w:p w14:paraId="704FB629" w14:textId="77777777" w:rsidR="002B6076" w:rsidRDefault="00000000" w:rsidP="0023645B">
      <w:pPr>
        <w:pStyle w:val="SourceCode"/>
        <w:wordWrap/>
        <w:spacing w:afterLines="25" w:after="60" w:line="276" w:lineRule="auto"/>
      </w:pPr>
      <w:r>
        <w:rPr>
          <w:rStyle w:val="CommentTok"/>
        </w:rPr>
        <w:t># table_reg3.3 = tidy(reg3.3)</w:t>
      </w:r>
      <w:r>
        <w:br/>
      </w:r>
      <w:r>
        <w:rPr>
          <w:rStyle w:val="CommentTok"/>
        </w:rPr>
        <w:t xml:space="preserve"># </w:t>
      </w:r>
      <w:r>
        <w:br/>
      </w:r>
      <w:r>
        <w:rPr>
          <w:rStyle w:val="CommentTok"/>
        </w:rPr>
        <w:lastRenderedPageBreak/>
        <w:t># #Tabelle ausgeben</w:t>
      </w:r>
      <w:r>
        <w:br/>
      </w:r>
      <w:r>
        <w:rPr>
          <w:rStyle w:val="CommentTok"/>
        </w:rPr>
        <w:t xml:space="preserve"># </w:t>
      </w:r>
      <w:r>
        <w:br/>
      </w:r>
      <w:r>
        <w:br/>
      </w:r>
      <w:r>
        <w:rPr>
          <w:rStyle w:val="NormalTok"/>
        </w:rPr>
        <w:t>table_reg3</w:t>
      </w:r>
      <w:r>
        <w:rPr>
          <w:rStyle w:val="FloatTok"/>
        </w:rPr>
        <w:t>.3</w:t>
      </w:r>
      <w:r>
        <w:rPr>
          <w:rStyle w:val="NormalTok"/>
        </w:rPr>
        <w:t xml:space="preserve"> </w:t>
      </w:r>
      <w:r>
        <w:rPr>
          <w:rStyle w:val="OtherTok"/>
        </w:rPr>
        <w:t>=</w:t>
      </w:r>
      <w:r>
        <w:rPr>
          <w:rStyle w:val="NormalTok"/>
        </w:rPr>
        <w:t xml:space="preserve"> </w:t>
      </w:r>
      <w:r>
        <w:rPr>
          <w:rStyle w:val="FunctionTok"/>
        </w:rPr>
        <w:t>tidy</w:t>
      </w:r>
      <w:r>
        <w:rPr>
          <w:rStyle w:val="NormalTok"/>
        </w:rPr>
        <w:t>(reg3</w:t>
      </w:r>
      <w:r>
        <w:rPr>
          <w:rStyle w:val="FloatTok"/>
        </w:rPr>
        <w:t>.3</w:t>
      </w:r>
      <w:r>
        <w:rPr>
          <w:rStyle w:val="NormalTok"/>
        </w:rPr>
        <w:t>)</w:t>
      </w:r>
    </w:p>
    <w:p w14:paraId="3D0C366F" w14:textId="77777777" w:rsidR="002B6076" w:rsidRDefault="00000000" w:rsidP="0023645B">
      <w:pPr>
        <w:pStyle w:val="SourceCode"/>
        <w:wordWrap/>
        <w:spacing w:afterLines="25" w:after="60" w:line="276" w:lineRule="auto"/>
      </w:pPr>
      <w:r>
        <w:rPr>
          <w:rStyle w:val="VerbatimChar"/>
        </w:rPr>
        <w:t>## Warning in chol.default(mat, pivot = TRUE, tol = tol): die Matrix hat entweder</w:t>
      </w:r>
      <w:r>
        <w:br/>
      </w:r>
      <w:r>
        <w:rPr>
          <w:rStyle w:val="VerbatimChar"/>
        </w:rPr>
        <w:t>## nicht vollen Rang oder ist indefinit</w:t>
      </w:r>
    </w:p>
    <w:p w14:paraId="18911DC3" w14:textId="77777777" w:rsidR="002B6076" w:rsidRDefault="00000000" w:rsidP="0023645B">
      <w:pPr>
        <w:pStyle w:val="SourceCode"/>
        <w:wordWrap/>
        <w:spacing w:afterLines="25" w:after="60" w:line="276" w:lineRule="auto"/>
      </w:pPr>
      <w:r>
        <w:rPr>
          <w:rStyle w:val="CommentTok"/>
        </w:rPr>
        <w:t>#Tabelle ausgeben</w:t>
      </w:r>
      <w:r>
        <w:br/>
      </w:r>
      <w:r>
        <w:rPr>
          <w:rStyle w:val="NormalTok"/>
        </w:rPr>
        <w:t>table_reg3</w:t>
      </w:r>
      <w:r>
        <w:rPr>
          <w:rStyle w:val="FloatTok"/>
        </w:rPr>
        <w:t>.3</w:t>
      </w:r>
    </w:p>
    <w:p w14:paraId="122F88BA" w14:textId="77777777" w:rsidR="002B6076" w:rsidRDefault="00000000" w:rsidP="0023645B">
      <w:pPr>
        <w:pStyle w:val="SourceCode"/>
        <w:wordWrap/>
        <w:spacing w:afterLines="25" w:after="60" w:line="276" w:lineRule="auto"/>
      </w:pPr>
      <w:r>
        <w:rPr>
          <w:rStyle w:val="VerbatimChar"/>
        </w:rPr>
        <w:t>##               term estimate std.error statistic p.value</w:t>
      </w:r>
      <w:r>
        <w:br/>
      </w:r>
      <w:r>
        <w:rPr>
          <w:rStyle w:val="VerbatimChar"/>
        </w:rPr>
        <w:t>## 1      (Intercept)  0.06796   0.00616  11.03903 0.00000</w:t>
      </w:r>
      <w:r>
        <w:br/>
      </w:r>
      <w:r>
        <w:rPr>
          <w:rStyle w:val="VerbatimChar"/>
        </w:rPr>
        <w:t>## 2          ctreat1  0.05820   0.01365   4.26394 0.00002</w:t>
      </w:r>
      <w:r>
        <w:br/>
      </w:r>
      <w:r>
        <w:rPr>
          <w:rStyle w:val="VerbatimChar"/>
        </w:rPr>
        <w:t>## 3       treat1_NMW -0.02751   0.01371  -2.00661 0.04486</w:t>
      </w:r>
      <w:r>
        <w:br/>
      </w:r>
      <w:r>
        <w:rPr>
          <w:rStyle w:val="VerbatimChar"/>
        </w:rPr>
        <w:t>## 4              NMW -0.01460   0.00710  -2.05636 0.03981</w:t>
      </w:r>
      <w:r>
        <w:br/>
      </w:r>
      <w:r>
        <w:rPr>
          <w:rStyle w:val="VerbatimChar"/>
        </w:rPr>
        <w:t>## 5 factor(year)1998  0.00844   0.00477   1.76730 0.07725</w:t>
      </w:r>
      <w:r>
        <w:br/>
      </w:r>
      <w:r>
        <w:rPr>
          <w:rStyle w:val="VerbatimChar"/>
        </w:rPr>
        <w:t>## 6 factor(year)1999 -0.00244   0.00589  -0.41373 0.67909</w:t>
      </w:r>
      <w:r>
        <w:br/>
      </w:r>
      <w:r>
        <w:rPr>
          <w:rStyle w:val="VerbatimChar"/>
        </w:rPr>
        <w:t>## 7 factor(year)2000  0.01122   0.00682   1.64576 0.09989</w:t>
      </w:r>
      <w:r>
        <w:br/>
      </w:r>
      <w:r>
        <w:rPr>
          <w:rStyle w:val="VerbatimChar"/>
        </w:rPr>
        <w:t>## 8 factor(year)2001  0.00127   0.00574   0.22196 0.82435</w:t>
      </w:r>
      <w:r>
        <w:br/>
      </w:r>
      <w:r>
        <w:rPr>
          <w:rStyle w:val="VerbatimChar"/>
        </w:rPr>
        <w:t>## 9 factor(year)2002      NaN   0.00000       NaN     NaN</w:t>
      </w:r>
    </w:p>
    <w:p w14:paraId="449CF49A" w14:textId="77777777" w:rsidR="002B6076" w:rsidRDefault="00000000" w:rsidP="0023645B">
      <w:pPr>
        <w:pStyle w:val="FirstParagraph"/>
        <w:spacing w:afterLines="25" w:after="60" w:line="276" w:lineRule="auto"/>
      </w:pPr>
      <w:r>
        <w:t>Nun haben wir die relevanten Werte der Regression in der Tabelle gespeichert und können darauf wie auf jeden anderen Data Frame zurückgreifen.</w:t>
      </w:r>
    </w:p>
    <w:p w14:paraId="54609827" w14:textId="77777777" w:rsidR="002B6076" w:rsidRDefault="00000000" w:rsidP="0023645B">
      <w:pPr>
        <w:spacing w:afterLines="25" w:after="60" w:line="276" w:lineRule="auto"/>
      </w:pPr>
      <w:r>
        <w:pict w14:anchorId="00F2D456">
          <v:rect id="_x0000_i1462" style="width:0;height:1.5pt" o:hralign="center" o:hrstd="t" o:hr="t"/>
        </w:pict>
      </w:r>
    </w:p>
    <w:p w14:paraId="18B9F2B4"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497" w:author="Lasse Dauner" w:date="2025-02-06T00:31:00Z" w16du:dateUtc="2025-02-05T23:31:00Z">
            <w:rPr/>
          </w:rPrChange>
        </w:rPr>
      </w:pPr>
      <w:bookmarkStart w:id="498" w:name="award-tidy-broomer"/>
      <w:bookmarkEnd w:id="370"/>
      <w:r w:rsidRPr="00D71E32">
        <w:rPr>
          <w:rFonts w:ascii="Times New Roman" w:hAnsi="Times New Roman" w:cs="Times New Roman"/>
          <w:color w:val="000000" w:themeColor="text1"/>
          <w:rPrChange w:id="499" w:author="Lasse Dauner" w:date="2025-02-06T00:31:00Z" w16du:dateUtc="2025-02-05T23:31:00Z">
            <w:rPr/>
          </w:rPrChange>
        </w:rPr>
        <w:t>Award: tidy broomer</w:t>
      </w:r>
    </w:p>
    <w:p w14:paraId="30A09166" w14:textId="234E62C7" w:rsidR="002B6076" w:rsidRDefault="00000000" w:rsidP="0023645B">
      <w:pPr>
        <w:pStyle w:val="FirstParagraph"/>
        <w:spacing w:afterLines="25" w:after="60" w:line="276" w:lineRule="auto"/>
      </w:pPr>
      <w:r>
        <w:t xml:space="preserve">Glückwunsch, Sie haben die Regressionsausgaben erfolgreich in einer Tabelle gespeichert. </w:t>
      </w:r>
      <w:ins w:id="500" w:author="Lasse Dauner" w:date="2025-02-06T00:31:00Z" w16du:dateUtc="2025-02-05T23:31:00Z">
        <w:r w:rsidR="00D71E32">
          <w:br/>
        </w:r>
      </w:ins>
      <w:r>
        <w:t xml:space="preserve">Um mehr über das broom Paket zu erfahren, geht es </w:t>
      </w:r>
      <w:hyperlink r:id="rId25">
        <w:r w:rsidR="002B6076">
          <w:rPr>
            <w:rStyle w:val="Hyperlink"/>
          </w:rPr>
          <w:t>hier</w:t>
        </w:r>
      </w:hyperlink>
      <w:r>
        <w:t xml:space="preserve"> entlang.</w:t>
      </w:r>
    </w:p>
    <w:p w14:paraId="1AF6BDC3" w14:textId="77777777" w:rsidR="002B6076" w:rsidRDefault="00000000" w:rsidP="0023645B">
      <w:pPr>
        <w:spacing w:afterLines="25" w:after="60" w:line="276" w:lineRule="auto"/>
      </w:pPr>
      <w:r>
        <w:pict w14:anchorId="7EC890E6">
          <v:rect id="_x0000_i1463" style="width:0;height:1.5pt" o:hralign="center" o:hrstd="t" o:hr="t"/>
        </w:pict>
      </w:r>
    </w:p>
    <w:p w14:paraId="06DAB52A" w14:textId="77777777" w:rsidR="002B6076" w:rsidRDefault="00000000" w:rsidP="0023645B">
      <w:pPr>
        <w:pStyle w:val="FirstParagraph"/>
        <w:spacing w:afterLines="25" w:after="60" w:line="276" w:lineRule="auto"/>
      </w:pPr>
      <w:r>
        <w:rPr>
          <w:b/>
          <w:bCs/>
        </w:rPr>
        <w:t>Hinweis:</w:t>
      </w:r>
      <w:r>
        <w:t xml:space="preserve"> Das Tool wird genutzt, um einen besseren Überblick über die Veränderung durch Variablen zu erhalten. Es dient als Hilfsmittel und nicht als genereller Mechanismus, um Regressionsergebnisse zu analysieren.</w:t>
      </w:r>
      <w:r>
        <w:br/>
        <w:t>In Anhang 2 können Sie sich die vollständigen Ausgaben der Regressionsergebnisse ausgeben lassen.</w:t>
      </w:r>
    </w:p>
    <w:p w14:paraId="0F64BF23" w14:textId="77777777" w:rsidR="002B6076" w:rsidRDefault="00000000" w:rsidP="0023645B">
      <w:pPr>
        <w:spacing w:afterLines="25" w:after="60" w:line="276" w:lineRule="auto"/>
      </w:pPr>
      <w:r>
        <w:pict w14:anchorId="6F6BC775">
          <v:rect id="_x0000_i1464" style="width:0;height:1.5pt" o:hralign="center" o:hrstd="t" o:hr="t"/>
        </w:pict>
      </w:r>
    </w:p>
    <w:p w14:paraId="19042938" w14:textId="77777777" w:rsidR="00D71E32" w:rsidRDefault="00000000" w:rsidP="0023645B">
      <w:pPr>
        <w:pStyle w:val="FirstParagraph"/>
        <w:spacing w:afterLines="25" w:after="60" w:line="276" w:lineRule="auto"/>
        <w:rPr>
          <w:ins w:id="501" w:author="Lasse Dauner" w:date="2025-02-06T00:32:00Z" w16du:dateUtc="2025-02-05T23:32:00Z"/>
        </w:rPr>
      </w:pPr>
      <w:r>
        <w:t>Nachdem wir nun die technischen Voraussetzungen geschaffen haben, können wir fachlich fortfahren und unsere Schätzung durch das Hinzufügen weiterer möglich beeinflussende Variablen präzisieren.</w:t>
      </w:r>
    </w:p>
    <w:p w14:paraId="27056201" w14:textId="7D0DE481" w:rsidR="002B6076" w:rsidRDefault="00000000" w:rsidP="0023645B">
      <w:pPr>
        <w:pStyle w:val="FirstParagraph"/>
        <w:spacing w:afterLines="25" w:after="60" w:line="276" w:lineRule="auto"/>
      </w:pPr>
      <w:del w:id="502" w:author="Lasse Dauner" w:date="2025-02-06T00:32:00Z" w16du:dateUtc="2025-02-05T23:32:00Z">
        <w:r w:rsidDel="00D71E32">
          <w:br/>
        </w:r>
      </w:del>
      <w:r>
        <w:t xml:space="preserve">Es geht darum zu überprüfen, ob die Veränderung der Unternehmensgewinne wirklich auf die Einführung des Mindestlohns zurückgeht und ob weitere Faktoren die Gewinnmarge eines </w:t>
      </w:r>
      <w:r>
        <w:lastRenderedPageBreak/>
        <w:t>Unternehmens beeinflussen können.</w:t>
      </w:r>
      <w:r>
        <w:br/>
        <w:t>Dabei prüfen wir auf unternehmens-, branchen- und ortsspezifische Größen.</w:t>
      </w:r>
    </w:p>
    <w:p w14:paraId="148D945C" w14:textId="77777777" w:rsidR="002B6076" w:rsidRDefault="00000000" w:rsidP="0023645B">
      <w:pPr>
        <w:pStyle w:val="Textkrper"/>
        <w:spacing w:afterLines="25" w:after="60" w:line="276" w:lineRule="auto"/>
      </w:pPr>
      <w:r>
        <w:rPr>
          <w:b/>
          <w:bCs/>
        </w:rPr>
        <w:t>Aufgabe:</w:t>
      </w:r>
      <w:r>
        <w:t xml:space="preserve"> Führen Sie die Regressionen mittels </w:t>
      </w:r>
      <w:r>
        <w:rPr>
          <w:i/>
          <w:iCs/>
        </w:rPr>
        <w:t>check</w:t>
      </w:r>
      <w:r>
        <w:t xml:space="preserve"> aus.</w:t>
      </w:r>
    </w:p>
    <w:p w14:paraId="168158A7" w14:textId="77777777" w:rsidR="002B6076" w:rsidRPr="00D71E32" w:rsidRDefault="00000000" w:rsidP="0023645B">
      <w:pPr>
        <w:pStyle w:val="SourceCode"/>
        <w:wordWrap/>
        <w:spacing w:afterLines="25" w:after="60" w:line="276" w:lineRule="auto"/>
        <w:rPr>
          <w:sz w:val="20"/>
          <w:szCs w:val="20"/>
          <w:rPrChange w:id="503" w:author="Lasse Dauner" w:date="2025-02-06T00:32:00Z" w16du:dateUtc="2025-02-05T23:32:00Z">
            <w:rPr/>
          </w:rPrChange>
        </w:rPr>
      </w:pPr>
      <w:r w:rsidRPr="00D71E32">
        <w:rPr>
          <w:rStyle w:val="NormalTok"/>
          <w:sz w:val="18"/>
          <w:szCs w:val="20"/>
          <w:rPrChange w:id="504" w:author="Lasse Dauner" w:date="2025-02-06T00:32:00Z" w16du:dateUtc="2025-02-05T23:32:00Z">
            <w:rPr>
              <w:rStyle w:val="NormalTok"/>
            </w:rPr>
          </w:rPrChange>
        </w:rPr>
        <w:t xml:space="preserve">reg4 </w:t>
      </w:r>
      <w:r w:rsidRPr="00D71E32">
        <w:rPr>
          <w:rStyle w:val="OtherTok"/>
          <w:sz w:val="18"/>
          <w:szCs w:val="20"/>
          <w:rPrChange w:id="505" w:author="Lasse Dauner" w:date="2025-02-06T00:32:00Z" w16du:dateUtc="2025-02-05T23:32:00Z">
            <w:rPr>
              <w:rStyle w:val="OtherTok"/>
            </w:rPr>
          </w:rPrChange>
        </w:rPr>
        <w:t>=</w:t>
      </w:r>
      <w:r w:rsidRPr="00D71E32">
        <w:rPr>
          <w:rStyle w:val="NormalTok"/>
          <w:sz w:val="18"/>
          <w:szCs w:val="20"/>
          <w:rPrChange w:id="506" w:author="Lasse Dauner" w:date="2025-02-06T00:32:00Z" w16du:dateUtc="2025-02-05T23:32:00Z">
            <w:rPr>
              <w:rStyle w:val="NormalTok"/>
            </w:rPr>
          </w:rPrChange>
        </w:rPr>
        <w:t xml:space="preserve"> </w:t>
      </w:r>
      <w:r w:rsidRPr="00D71E32">
        <w:rPr>
          <w:rStyle w:val="FunctionTok"/>
          <w:sz w:val="18"/>
          <w:szCs w:val="20"/>
          <w:rPrChange w:id="507" w:author="Lasse Dauner" w:date="2025-02-06T00:32:00Z" w16du:dateUtc="2025-02-05T23:32:00Z">
            <w:rPr>
              <w:rStyle w:val="FunctionTok"/>
            </w:rPr>
          </w:rPrChange>
        </w:rPr>
        <w:t>felm</w:t>
      </w:r>
      <w:r w:rsidRPr="00D71E32">
        <w:rPr>
          <w:rStyle w:val="NormalTok"/>
          <w:sz w:val="18"/>
          <w:szCs w:val="20"/>
          <w:rPrChange w:id="508" w:author="Lasse Dauner" w:date="2025-02-06T00:32:00Z" w16du:dateUtc="2025-02-05T23:32:00Z">
            <w:rPr>
              <w:rStyle w:val="NormalTok"/>
            </w:rPr>
          </w:rPrChange>
        </w:rPr>
        <w:t xml:space="preserve">(ln_avwage </w:t>
      </w:r>
      <w:r w:rsidRPr="00D71E32">
        <w:rPr>
          <w:rStyle w:val="SpecialCharTok"/>
          <w:sz w:val="18"/>
          <w:szCs w:val="20"/>
          <w:rPrChange w:id="509" w:author="Lasse Dauner" w:date="2025-02-06T00:32:00Z" w16du:dateUtc="2025-02-05T23:32:00Z">
            <w:rPr>
              <w:rStyle w:val="SpecialCharTok"/>
            </w:rPr>
          </w:rPrChange>
        </w:rPr>
        <w:t>~</w:t>
      </w:r>
      <w:r w:rsidRPr="00D71E32">
        <w:rPr>
          <w:rStyle w:val="NormalTok"/>
          <w:sz w:val="18"/>
          <w:szCs w:val="20"/>
          <w:rPrChange w:id="510" w:author="Lasse Dauner" w:date="2025-02-06T00:32:00Z" w16du:dateUtc="2025-02-05T23:32:00Z">
            <w:rPr>
              <w:rStyle w:val="NormalTok"/>
            </w:rPr>
          </w:rPrChange>
        </w:rPr>
        <w:t xml:space="preserve"> ctreat1 </w:t>
      </w:r>
      <w:r w:rsidRPr="00D71E32">
        <w:rPr>
          <w:rStyle w:val="SpecialCharTok"/>
          <w:sz w:val="18"/>
          <w:szCs w:val="20"/>
          <w:rPrChange w:id="511" w:author="Lasse Dauner" w:date="2025-02-06T00:32:00Z" w16du:dateUtc="2025-02-05T23:32:00Z">
            <w:rPr>
              <w:rStyle w:val="SpecialCharTok"/>
            </w:rPr>
          </w:rPrChange>
        </w:rPr>
        <w:t>+</w:t>
      </w:r>
      <w:r w:rsidRPr="00D71E32">
        <w:rPr>
          <w:rStyle w:val="NormalTok"/>
          <w:sz w:val="18"/>
          <w:szCs w:val="20"/>
          <w:rPrChange w:id="512" w:author="Lasse Dauner" w:date="2025-02-06T00:32:00Z" w16du:dateUtc="2025-02-05T23:32:00Z">
            <w:rPr>
              <w:rStyle w:val="NormalTok"/>
            </w:rPr>
          </w:rPrChange>
        </w:rPr>
        <w:t xml:space="preserve"> treat1_NMW </w:t>
      </w:r>
      <w:r w:rsidRPr="00D71E32">
        <w:rPr>
          <w:rStyle w:val="SpecialCharTok"/>
          <w:sz w:val="18"/>
          <w:szCs w:val="20"/>
          <w:rPrChange w:id="513" w:author="Lasse Dauner" w:date="2025-02-06T00:32:00Z" w16du:dateUtc="2025-02-05T23:32:00Z">
            <w:rPr>
              <w:rStyle w:val="SpecialCharTok"/>
            </w:rPr>
          </w:rPrChange>
        </w:rPr>
        <w:t>+</w:t>
      </w:r>
      <w:r w:rsidRPr="00D71E32">
        <w:rPr>
          <w:rStyle w:val="NormalTok"/>
          <w:sz w:val="18"/>
          <w:szCs w:val="20"/>
          <w:rPrChange w:id="514" w:author="Lasse Dauner" w:date="2025-02-06T00:32:00Z" w16du:dateUtc="2025-02-05T23:32:00Z">
            <w:rPr>
              <w:rStyle w:val="NormalTok"/>
            </w:rPr>
          </w:rPrChange>
        </w:rPr>
        <w:t xml:space="preserve"> NMW </w:t>
      </w:r>
      <w:r w:rsidRPr="00D71E32">
        <w:rPr>
          <w:rStyle w:val="SpecialCharTok"/>
          <w:sz w:val="18"/>
          <w:szCs w:val="20"/>
          <w:rPrChange w:id="515" w:author="Lasse Dauner" w:date="2025-02-06T00:32:00Z" w16du:dateUtc="2025-02-05T23:32:00Z">
            <w:rPr>
              <w:rStyle w:val="SpecialCharTok"/>
            </w:rPr>
          </w:rPrChange>
        </w:rPr>
        <w:t>+</w:t>
      </w:r>
      <w:r w:rsidRPr="00D71E32">
        <w:rPr>
          <w:rStyle w:val="NormalTok"/>
          <w:sz w:val="18"/>
          <w:szCs w:val="20"/>
          <w:rPrChange w:id="516" w:author="Lasse Dauner" w:date="2025-02-06T00:32:00Z" w16du:dateUtc="2025-02-05T23:32:00Z">
            <w:rPr>
              <w:rStyle w:val="NormalTok"/>
            </w:rPr>
          </w:rPrChange>
        </w:rPr>
        <w:t xml:space="preserve"> grad2 </w:t>
      </w:r>
      <w:r w:rsidRPr="00D71E32">
        <w:rPr>
          <w:rStyle w:val="SpecialCharTok"/>
          <w:sz w:val="18"/>
          <w:szCs w:val="20"/>
          <w:rPrChange w:id="517" w:author="Lasse Dauner" w:date="2025-02-06T00:32:00Z" w16du:dateUtc="2025-02-05T23:32:00Z">
            <w:rPr>
              <w:rStyle w:val="SpecialCharTok"/>
            </w:rPr>
          </w:rPrChange>
        </w:rPr>
        <w:t>+</w:t>
      </w:r>
      <w:r w:rsidRPr="00D71E32">
        <w:rPr>
          <w:rStyle w:val="NormalTok"/>
          <w:sz w:val="18"/>
          <w:szCs w:val="20"/>
          <w:rPrChange w:id="518" w:author="Lasse Dauner" w:date="2025-02-06T00:32:00Z" w16du:dateUtc="2025-02-05T23:32:00Z">
            <w:rPr>
              <w:rStyle w:val="NormalTok"/>
            </w:rPr>
          </w:rPrChange>
        </w:rPr>
        <w:t xml:space="preserve"> unionmem </w:t>
      </w:r>
      <w:r w:rsidRPr="00D71E32">
        <w:rPr>
          <w:rStyle w:val="SpecialCharTok"/>
          <w:sz w:val="18"/>
          <w:szCs w:val="20"/>
          <w:rPrChange w:id="519" w:author="Lasse Dauner" w:date="2025-02-06T00:32:00Z" w16du:dateUtc="2025-02-05T23:32:00Z">
            <w:rPr>
              <w:rStyle w:val="SpecialCharTok"/>
            </w:rPr>
          </w:rPrChange>
        </w:rPr>
        <w:t>+</w:t>
      </w:r>
      <w:r w:rsidRPr="00D71E32">
        <w:rPr>
          <w:rStyle w:val="NormalTok"/>
          <w:sz w:val="18"/>
          <w:szCs w:val="20"/>
          <w:rPrChange w:id="520" w:author="Lasse Dauner" w:date="2025-02-06T00:32:00Z" w16du:dateUtc="2025-02-05T23:32:00Z">
            <w:rPr>
              <w:rStyle w:val="NormalTok"/>
            </w:rPr>
          </w:rPrChange>
        </w:rPr>
        <w:t xml:space="preserve"> ptwk </w:t>
      </w:r>
      <w:r w:rsidRPr="00D71E32">
        <w:rPr>
          <w:rStyle w:val="SpecialCharTok"/>
          <w:sz w:val="18"/>
          <w:szCs w:val="20"/>
          <w:rPrChange w:id="521" w:author="Lasse Dauner" w:date="2025-02-06T00:32:00Z" w16du:dateUtc="2025-02-05T23:32:00Z">
            <w:rPr>
              <w:rStyle w:val="SpecialCharTok"/>
            </w:rPr>
          </w:rPrChange>
        </w:rPr>
        <w:t>+</w:t>
      </w:r>
      <w:r w:rsidRPr="00D71E32">
        <w:rPr>
          <w:rStyle w:val="NormalTok"/>
          <w:sz w:val="18"/>
          <w:szCs w:val="20"/>
          <w:rPrChange w:id="522" w:author="Lasse Dauner" w:date="2025-02-06T00:32:00Z" w16du:dateUtc="2025-02-05T23:32:00Z">
            <w:rPr>
              <w:rStyle w:val="NormalTok"/>
            </w:rPr>
          </w:rPrChange>
        </w:rPr>
        <w:t xml:space="preserve"> female </w:t>
      </w:r>
      <w:r w:rsidRPr="00D71E32">
        <w:rPr>
          <w:rStyle w:val="SpecialCharTok"/>
          <w:sz w:val="18"/>
          <w:szCs w:val="20"/>
          <w:rPrChange w:id="523" w:author="Lasse Dauner" w:date="2025-02-06T00:32:00Z" w16du:dateUtc="2025-02-05T23:32:00Z">
            <w:rPr>
              <w:rStyle w:val="SpecialCharTok"/>
            </w:rPr>
          </w:rPrChange>
        </w:rPr>
        <w:t>+</w:t>
      </w:r>
      <w:r w:rsidRPr="00D71E32">
        <w:rPr>
          <w:rStyle w:val="NormalTok"/>
          <w:sz w:val="18"/>
          <w:szCs w:val="20"/>
          <w:rPrChange w:id="524" w:author="Lasse Dauner" w:date="2025-02-06T00:32:00Z" w16du:dateUtc="2025-02-05T23:32:00Z">
            <w:rPr>
              <w:rStyle w:val="NormalTok"/>
            </w:rPr>
          </w:rPrChange>
        </w:rPr>
        <w:t xml:space="preserve"> </w:t>
      </w:r>
      <w:r w:rsidRPr="00D71E32">
        <w:rPr>
          <w:sz w:val="20"/>
          <w:szCs w:val="20"/>
          <w:rPrChange w:id="525" w:author="Lasse Dauner" w:date="2025-02-06T00:32:00Z" w16du:dateUtc="2025-02-05T23:32:00Z">
            <w:rPr/>
          </w:rPrChange>
        </w:rPr>
        <w:br/>
      </w:r>
      <w:r w:rsidRPr="00D71E32">
        <w:rPr>
          <w:rStyle w:val="NormalTok"/>
          <w:sz w:val="18"/>
          <w:szCs w:val="20"/>
          <w:rPrChange w:id="526" w:author="Lasse Dauner" w:date="2025-02-06T00:32:00Z" w16du:dateUtc="2025-02-05T23:32:00Z">
            <w:rPr>
              <w:rStyle w:val="NormalTok"/>
            </w:rPr>
          </w:rPrChange>
        </w:rPr>
        <w:t xml:space="preserve">                </w:t>
      </w:r>
      <w:r w:rsidRPr="00D71E32">
        <w:rPr>
          <w:rStyle w:val="FunctionTok"/>
          <w:sz w:val="18"/>
          <w:szCs w:val="20"/>
          <w:rPrChange w:id="527" w:author="Lasse Dauner" w:date="2025-02-06T00:32:00Z" w16du:dateUtc="2025-02-05T23:32:00Z">
            <w:rPr>
              <w:rStyle w:val="FunctionTok"/>
            </w:rPr>
          </w:rPrChange>
        </w:rPr>
        <w:t>factor</w:t>
      </w:r>
      <w:r w:rsidRPr="00D71E32">
        <w:rPr>
          <w:rStyle w:val="NormalTok"/>
          <w:sz w:val="18"/>
          <w:szCs w:val="20"/>
          <w:rPrChange w:id="528" w:author="Lasse Dauner" w:date="2025-02-06T00:32:00Z" w16du:dateUtc="2025-02-05T23:32:00Z">
            <w:rPr>
              <w:rStyle w:val="NormalTok"/>
            </w:rPr>
          </w:rPrChange>
        </w:rPr>
        <w:t xml:space="preserve">(sic2) </w:t>
      </w:r>
      <w:r w:rsidRPr="00D71E32">
        <w:rPr>
          <w:rStyle w:val="SpecialCharTok"/>
          <w:sz w:val="18"/>
          <w:szCs w:val="20"/>
          <w:rPrChange w:id="529" w:author="Lasse Dauner" w:date="2025-02-06T00:32:00Z" w16du:dateUtc="2025-02-05T23:32:00Z">
            <w:rPr>
              <w:rStyle w:val="SpecialCharTok"/>
            </w:rPr>
          </w:rPrChange>
        </w:rPr>
        <w:t>+</w:t>
      </w:r>
      <w:r w:rsidRPr="00D71E32">
        <w:rPr>
          <w:rStyle w:val="NormalTok"/>
          <w:sz w:val="18"/>
          <w:szCs w:val="20"/>
          <w:rPrChange w:id="530" w:author="Lasse Dauner" w:date="2025-02-06T00:32:00Z" w16du:dateUtc="2025-02-05T23:32:00Z">
            <w:rPr>
              <w:rStyle w:val="NormalTok"/>
            </w:rPr>
          </w:rPrChange>
        </w:rPr>
        <w:t xml:space="preserve"> </w:t>
      </w:r>
      <w:r w:rsidRPr="00D71E32">
        <w:rPr>
          <w:rStyle w:val="FunctionTok"/>
          <w:sz w:val="18"/>
          <w:szCs w:val="20"/>
          <w:rPrChange w:id="531" w:author="Lasse Dauner" w:date="2025-02-06T00:32:00Z" w16du:dateUtc="2025-02-05T23:32:00Z">
            <w:rPr>
              <w:rStyle w:val="FunctionTok"/>
            </w:rPr>
          </w:rPrChange>
        </w:rPr>
        <w:t>factor</w:t>
      </w:r>
      <w:r w:rsidRPr="00D71E32">
        <w:rPr>
          <w:rStyle w:val="NormalTok"/>
          <w:sz w:val="18"/>
          <w:szCs w:val="20"/>
          <w:rPrChange w:id="532" w:author="Lasse Dauner" w:date="2025-02-06T00:32:00Z" w16du:dateUtc="2025-02-05T23:32:00Z">
            <w:rPr>
              <w:rStyle w:val="NormalTok"/>
            </w:rPr>
          </w:rPrChange>
        </w:rPr>
        <w:t xml:space="preserve">(year) </w:t>
      </w:r>
      <w:r w:rsidRPr="00D71E32">
        <w:rPr>
          <w:rStyle w:val="SpecialCharTok"/>
          <w:sz w:val="18"/>
          <w:szCs w:val="20"/>
          <w:rPrChange w:id="533" w:author="Lasse Dauner" w:date="2025-02-06T00:32:00Z" w16du:dateUtc="2025-02-05T23:32:00Z">
            <w:rPr>
              <w:rStyle w:val="SpecialCharTok"/>
            </w:rPr>
          </w:rPrChange>
        </w:rPr>
        <w:t>+</w:t>
      </w:r>
      <w:r w:rsidRPr="00D71E32">
        <w:rPr>
          <w:rStyle w:val="NormalTok"/>
          <w:sz w:val="18"/>
          <w:szCs w:val="20"/>
          <w:rPrChange w:id="534" w:author="Lasse Dauner" w:date="2025-02-06T00:32:00Z" w16du:dateUtc="2025-02-05T23:32:00Z">
            <w:rPr>
              <w:rStyle w:val="NormalTok"/>
            </w:rPr>
          </w:rPrChange>
        </w:rPr>
        <w:t xml:space="preserve"> </w:t>
      </w:r>
      <w:r w:rsidRPr="00D71E32">
        <w:rPr>
          <w:rStyle w:val="FunctionTok"/>
          <w:sz w:val="18"/>
          <w:szCs w:val="20"/>
          <w:rPrChange w:id="535" w:author="Lasse Dauner" w:date="2025-02-06T00:32:00Z" w16du:dateUtc="2025-02-05T23:32:00Z">
            <w:rPr>
              <w:rStyle w:val="FunctionTok"/>
            </w:rPr>
          </w:rPrChange>
        </w:rPr>
        <w:t>factor</w:t>
      </w:r>
      <w:r w:rsidRPr="00D71E32">
        <w:rPr>
          <w:rStyle w:val="NormalTok"/>
          <w:sz w:val="18"/>
          <w:szCs w:val="20"/>
          <w:rPrChange w:id="536" w:author="Lasse Dauner" w:date="2025-02-06T00:32:00Z" w16du:dateUtc="2025-02-05T23:32:00Z">
            <w:rPr>
              <w:rStyle w:val="NormalTok"/>
            </w:rPr>
          </w:rPrChange>
        </w:rPr>
        <w:t>(gorwk)</w:t>
      </w:r>
      <w:r w:rsidRPr="00D71E32">
        <w:rPr>
          <w:rStyle w:val="SpecialCharTok"/>
          <w:sz w:val="18"/>
          <w:szCs w:val="20"/>
          <w:rPrChange w:id="537" w:author="Lasse Dauner" w:date="2025-02-06T00:32:00Z" w16du:dateUtc="2025-02-05T23:32:00Z">
            <w:rPr>
              <w:rStyle w:val="SpecialCharTok"/>
            </w:rPr>
          </w:rPrChange>
        </w:rPr>
        <w:t>|</w:t>
      </w:r>
      <w:r w:rsidRPr="00D71E32">
        <w:rPr>
          <w:rStyle w:val="NormalTok"/>
          <w:sz w:val="18"/>
          <w:szCs w:val="20"/>
          <w:rPrChange w:id="538" w:author="Lasse Dauner" w:date="2025-02-06T00:32:00Z" w16du:dateUtc="2025-02-05T23:32:00Z">
            <w:rPr>
              <w:rStyle w:val="NormalTok"/>
            </w:rPr>
          </w:rPrChange>
        </w:rPr>
        <w:t xml:space="preserve"> </w:t>
      </w:r>
      <w:r w:rsidRPr="00D71E32">
        <w:rPr>
          <w:rStyle w:val="DecValTok"/>
          <w:sz w:val="18"/>
          <w:szCs w:val="20"/>
          <w:rPrChange w:id="539" w:author="Lasse Dauner" w:date="2025-02-06T00:32:00Z" w16du:dateUtc="2025-02-05T23:32:00Z">
            <w:rPr>
              <w:rStyle w:val="DecValTok"/>
            </w:rPr>
          </w:rPrChange>
        </w:rPr>
        <w:t>0</w:t>
      </w:r>
      <w:r w:rsidRPr="00D71E32">
        <w:rPr>
          <w:rStyle w:val="NormalTok"/>
          <w:sz w:val="18"/>
          <w:szCs w:val="20"/>
          <w:rPrChange w:id="540" w:author="Lasse Dauner" w:date="2025-02-06T00:32:00Z" w16du:dateUtc="2025-02-05T23:32:00Z">
            <w:rPr>
              <w:rStyle w:val="NormalTok"/>
            </w:rPr>
          </w:rPrChange>
        </w:rPr>
        <w:t xml:space="preserve"> </w:t>
      </w:r>
      <w:r w:rsidRPr="00D71E32">
        <w:rPr>
          <w:rStyle w:val="SpecialCharTok"/>
          <w:sz w:val="18"/>
          <w:szCs w:val="20"/>
          <w:rPrChange w:id="541" w:author="Lasse Dauner" w:date="2025-02-06T00:32:00Z" w16du:dateUtc="2025-02-05T23:32:00Z">
            <w:rPr>
              <w:rStyle w:val="SpecialCharTok"/>
            </w:rPr>
          </w:rPrChange>
        </w:rPr>
        <w:t>|</w:t>
      </w:r>
      <w:r w:rsidRPr="00D71E32">
        <w:rPr>
          <w:rStyle w:val="NormalTok"/>
          <w:sz w:val="18"/>
          <w:szCs w:val="20"/>
          <w:rPrChange w:id="542" w:author="Lasse Dauner" w:date="2025-02-06T00:32:00Z" w16du:dateUtc="2025-02-05T23:32:00Z">
            <w:rPr>
              <w:rStyle w:val="NormalTok"/>
            </w:rPr>
          </w:rPrChange>
        </w:rPr>
        <w:t xml:space="preserve"> </w:t>
      </w:r>
      <w:r w:rsidRPr="00D71E32">
        <w:rPr>
          <w:rStyle w:val="DecValTok"/>
          <w:sz w:val="18"/>
          <w:szCs w:val="20"/>
          <w:rPrChange w:id="543" w:author="Lasse Dauner" w:date="2025-02-06T00:32:00Z" w16du:dateUtc="2025-02-05T23:32:00Z">
            <w:rPr>
              <w:rStyle w:val="DecValTok"/>
            </w:rPr>
          </w:rPrChange>
        </w:rPr>
        <w:t>0</w:t>
      </w:r>
      <w:r w:rsidRPr="00D71E32">
        <w:rPr>
          <w:rStyle w:val="NormalTok"/>
          <w:sz w:val="18"/>
          <w:szCs w:val="20"/>
          <w:rPrChange w:id="544" w:author="Lasse Dauner" w:date="2025-02-06T00:32:00Z" w16du:dateUtc="2025-02-05T23:32:00Z">
            <w:rPr>
              <w:rStyle w:val="NormalTok"/>
            </w:rPr>
          </w:rPrChange>
        </w:rPr>
        <w:t xml:space="preserve"> </w:t>
      </w:r>
      <w:r w:rsidRPr="00D71E32">
        <w:rPr>
          <w:rStyle w:val="SpecialCharTok"/>
          <w:sz w:val="18"/>
          <w:szCs w:val="20"/>
          <w:rPrChange w:id="545" w:author="Lasse Dauner" w:date="2025-02-06T00:32:00Z" w16du:dateUtc="2025-02-05T23:32:00Z">
            <w:rPr>
              <w:rStyle w:val="SpecialCharTok"/>
            </w:rPr>
          </w:rPrChange>
        </w:rPr>
        <w:t>|</w:t>
      </w:r>
      <w:r w:rsidRPr="00D71E32">
        <w:rPr>
          <w:rStyle w:val="NormalTok"/>
          <w:sz w:val="18"/>
          <w:szCs w:val="20"/>
          <w:rPrChange w:id="546" w:author="Lasse Dauner" w:date="2025-02-06T00:32:00Z" w16du:dateUtc="2025-02-05T23:32:00Z">
            <w:rPr>
              <w:rStyle w:val="NormalTok"/>
            </w:rPr>
          </w:rPrChange>
        </w:rPr>
        <w:t xml:space="preserve"> regno, </w:t>
      </w:r>
      <w:r w:rsidRPr="00D71E32">
        <w:rPr>
          <w:rStyle w:val="AttributeTok"/>
          <w:sz w:val="18"/>
          <w:szCs w:val="20"/>
          <w:rPrChange w:id="547" w:author="Lasse Dauner" w:date="2025-02-06T00:32:00Z" w16du:dateUtc="2025-02-05T23:32:00Z">
            <w:rPr>
              <w:rStyle w:val="AttributeTok"/>
            </w:rPr>
          </w:rPrChange>
        </w:rPr>
        <w:t>data =</w:t>
      </w:r>
      <w:r w:rsidRPr="00D71E32">
        <w:rPr>
          <w:rStyle w:val="NormalTok"/>
          <w:sz w:val="18"/>
          <w:szCs w:val="20"/>
          <w:rPrChange w:id="548" w:author="Lasse Dauner" w:date="2025-02-06T00:32:00Z" w16du:dateUtc="2025-02-05T23:32:00Z">
            <w:rPr>
              <w:rStyle w:val="NormalTok"/>
            </w:rPr>
          </w:rPrChange>
        </w:rPr>
        <w:t xml:space="preserve"> dat)</w:t>
      </w:r>
    </w:p>
    <w:p w14:paraId="7B32C03A" w14:textId="2BBA4C28" w:rsidR="002B6076" w:rsidRPr="00D71E32" w:rsidDel="00D71E32" w:rsidRDefault="00000000" w:rsidP="0023645B">
      <w:pPr>
        <w:pStyle w:val="SourceCode"/>
        <w:wordWrap/>
        <w:spacing w:afterLines="25" w:after="60" w:line="276" w:lineRule="auto"/>
        <w:rPr>
          <w:del w:id="549" w:author="Lasse Dauner" w:date="2025-02-06T00:33:00Z" w16du:dateUtc="2025-02-05T23:33:00Z"/>
          <w:sz w:val="20"/>
          <w:szCs w:val="20"/>
          <w:rPrChange w:id="550" w:author="Lasse Dauner" w:date="2025-02-06T00:32:00Z" w16du:dateUtc="2025-02-05T23:32:00Z">
            <w:rPr>
              <w:del w:id="551" w:author="Lasse Dauner" w:date="2025-02-06T00:33:00Z" w16du:dateUtc="2025-02-05T23:33:00Z"/>
            </w:rPr>
          </w:rPrChange>
        </w:rPr>
      </w:pPr>
      <w:del w:id="552" w:author="Lasse Dauner" w:date="2025-02-06T00:33:00Z" w16du:dateUtc="2025-02-05T23:33:00Z">
        <w:r w:rsidRPr="00D71E32" w:rsidDel="00D71E32">
          <w:rPr>
            <w:rStyle w:val="VerbatimChar"/>
            <w:sz w:val="18"/>
            <w:szCs w:val="20"/>
            <w:rPrChange w:id="553" w:author="Lasse Dauner" w:date="2025-02-06T00:32:00Z" w16du:dateUtc="2025-02-05T23:32:00Z">
              <w:rPr>
                <w:rStyle w:val="VerbatimChar"/>
              </w:rPr>
            </w:rPrChange>
          </w:rPr>
          <w:delText>## Warning in chol.default(mat, pivot = TRUE, tol = tol): die Matrix hat entweder</w:delText>
        </w:r>
        <w:r w:rsidRPr="00D71E32" w:rsidDel="00D71E32">
          <w:rPr>
            <w:sz w:val="20"/>
            <w:szCs w:val="20"/>
            <w:rPrChange w:id="554" w:author="Lasse Dauner" w:date="2025-02-06T00:32:00Z" w16du:dateUtc="2025-02-05T23:32:00Z">
              <w:rPr/>
            </w:rPrChange>
          </w:rPr>
          <w:br/>
        </w:r>
        <w:r w:rsidRPr="00D71E32" w:rsidDel="00D71E32">
          <w:rPr>
            <w:rStyle w:val="VerbatimChar"/>
            <w:sz w:val="18"/>
            <w:szCs w:val="20"/>
            <w:rPrChange w:id="555" w:author="Lasse Dauner" w:date="2025-02-06T00:32:00Z" w16du:dateUtc="2025-02-05T23:32:00Z">
              <w:rPr>
                <w:rStyle w:val="VerbatimChar"/>
              </w:rPr>
            </w:rPrChange>
          </w:rPr>
          <w:delText>## nicht vollen Rang oder ist indefinit</w:delText>
        </w:r>
      </w:del>
    </w:p>
    <w:p w14:paraId="65056ECC" w14:textId="77777777" w:rsidR="002B6076" w:rsidRPr="00D71E32" w:rsidRDefault="00000000" w:rsidP="0023645B">
      <w:pPr>
        <w:pStyle w:val="SourceCode"/>
        <w:wordWrap/>
        <w:spacing w:afterLines="25" w:after="60" w:line="276" w:lineRule="auto"/>
        <w:rPr>
          <w:ins w:id="556" w:author="Lasse Dauner" w:date="2025-02-06T00:32:00Z" w16du:dateUtc="2025-02-05T23:32:00Z"/>
          <w:rStyle w:val="NormalTok"/>
          <w:sz w:val="18"/>
          <w:szCs w:val="20"/>
          <w:rPrChange w:id="557" w:author="Lasse Dauner" w:date="2025-02-06T00:32:00Z" w16du:dateUtc="2025-02-05T23:32:00Z">
            <w:rPr>
              <w:ins w:id="558" w:author="Lasse Dauner" w:date="2025-02-06T00:32:00Z" w16du:dateUtc="2025-02-05T23:32:00Z"/>
              <w:rStyle w:val="NormalTok"/>
            </w:rPr>
          </w:rPrChange>
        </w:rPr>
      </w:pPr>
      <w:r w:rsidRPr="00D71E32">
        <w:rPr>
          <w:rStyle w:val="NormalTok"/>
          <w:sz w:val="18"/>
          <w:szCs w:val="20"/>
          <w:rPrChange w:id="559" w:author="Lasse Dauner" w:date="2025-02-06T00:32:00Z" w16du:dateUtc="2025-02-05T23:32:00Z">
            <w:rPr>
              <w:rStyle w:val="NormalTok"/>
            </w:rPr>
          </w:rPrChange>
        </w:rPr>
        <w:t xml:space="preserve">reg5 </w:t>
      </w:r>
      <w:r w:rsidRPr="00D71E32">
        <w:rPr>
          <w:rStyle w:val="OtherTok"/>
          <w:sz w:val="18"/>
          <w:szCs w:val="20"/>
          <w:rPrChange w:id="560" w:author="Lasse Dauner" w:date="2025-02-06T00:32:00Z" w16du:dateUtc="2025-02-05T23:32:00Z">
            <w:rPr>
              <w:rStyle w:val="OtherTok"/>
            </w:rPr>
          </w:rPrChange>
        </w:rPr>
        <w:t>=</w:t>
      </w:r>
      <w:r w:rsidRPr="00D71E32">
        <w:rPr>
          <w:rStyle w:val="NormalTok"/>
          <w:sz w:val="18"/>
          <w:szCs w:val="20"/>
          <w:rPrChange w:id="561" w:author="Lasse Dauner" w:date="2025-02-06T00:32:00Z" w16du:dateUtc="2025-02-05T23:32:00Z">
            <w:rPr>
              <w:rStyle w:val="NormalTok"/>
            </w:rPr>
          </w:rPrChange>
        </w:rPr>
        <w:t xml:space="preserve"> </w:t>
      </w:r>
      <w:r w:rsidRPr="00D71E32">
        <w:rPr>
          <w:rStyle w:val="FunctionTok"/>
          <w:sz w:val="18"/>
          <w:szCs w:val="20"/>
          <w:rPrChange w:id="562" w:author="Lasse Dauner" w:date="2025-02-06T00:32:00Z" w16du:dateUtc="2025-02-05T23:32:00Z">
            <w:rPr>
              <w:rStyle w:val="FunctionTok"/>
            </w:rPr>
          </w:rPrChange>
        </w:rPr>
        <w:t>felm</w:t>
      </w:r>
      <w:r w:rsidRPr="00D71E32">
        <w:rPr>
          <w:rStyle w:val="NormalTok"/>
          <w:sz w:val="18"/>
          <w:szCs w:val="20"/>
          <w:rPrChange w:id="563" w:author="Lasse Dauner" w:date="2025-02-06T00:32:00Z" w16du:dateUtc="2025-02-05T23:32:00Z">
            <w:rPr>
              <w:rStyle w:val="NormalTok"/>
            </w:rPr>
          </w:rPrChange>
        </w:rPr>
        <w:t xml:space="preserve">(net_pcm </w:t>
      </w:r>
      <w:r w:rsidRPr="00D71E32">
        <w:rPr>
          <w:rStyle w:val="SpecialCharTok"/>
          <w:sz w:val="18"/>
          <w:szCs w:val="20"/>
          <w:rPrChange w:id="564" w:author="Lasse Dauner" w:date="2025-02-06T00:32:00Z" w16du:dateUtc="2025-02-05T23:32:00Z">
            <w:rPr>
              <w:rStyle w:val="SpecialCharTok"/>
            </w:rPr>
          </w:rPrChange>
        </w:rPr>
        <w:t>~</w:t>
      </w:r>
      <w:r w:rsidRPr="00D71E32">
        <w:rPr>
          <w:rStyle w:val="NormalTok"/>
          <w:sz w:val="18"/>
          <w:szCs w:val="20"/>
          <w:rPrChange w:id="565" w:author="Lasse Dauner" w:date="2025-02-06T00:32:00Z" w16du:dateUtc="2025-02-05T23:32:00Z">
            <w:rPr>
              <w:rStyle w:val="NormalTok"/>
            </w:rPr>
          </w:rPrChange>
        </w:rPr>
        <w:t xml:space="preserve"> ctreat1 </w:t>
      </w:r>
      <w:r w:rsidRPr="00D71E32">
        <w:rPr>
          <w:rStyle w:val="SpecialCharTok"/>
          <w:sz w:val="18"/>
          <w:szCs w:val="20"/>
          <w:rPrChange w:id="566" w:author="Lasse Dauner" w:date="2025-02-06T00:32:00Z" w16du:dateUtc="2025-02-05T23:32:00Z">
            <w:rPr>
              <w:rStyle w:val="SpecialCharTok"/>
            </w:rPr>
          </w:rPrChange>
        </w:rPr>
        <w:t>+</w:t>
      </w:r>
      <w:r w:rsidRPr="00D71E32">
        <w:rPr>
          <w:rStyle w:val="NormalTok"/>
          <w:sz w:val="18"/>
          <w:szCs w:val="20"/>
          <w:rPrChange w:id="567" w:author="Lasse Dauner" w:date="2025-02-06T00:32:00Z" w16du:dateUtc="2025-02-05T23:32:00Z">
            <w:rPr>
              <w:rStyle w:val="NormalTok"/>
            </w:rPr>
          </w:rPrChange>
        </w:rPr>
        <w:t xml:space="preserve"> treat1_NMW </w:t>
      </w:r>
      <w:r w:rsidRPr="00D71E32">
        <w:rPr>
          <w:rStyle w:val="SpecialCharTok"/>
          <w:sz w:val="18"/>
          <w:szCs w:val="20"/>
          <w:rPrChange w:id="568" w:author="Lasse Dauner" w:date="2025-02-06T00:32:00Z" w16du:dateUtc="2025-02-05T23:32:00Z">
            <w:rPr>
              <w:rStyle w:val="SpecialCharTok"/>
            </w:rPr>
          </w:rPrChange>
        </w:rPr>
        <w:t>+</w:t>
      </w:r>
      <w:r w:rsidRPr="00D71E32">
        <w:rPr>
          <w:rStyle w:val="NormalTok"/>
          <w:sz w:val="18"/>
          <w:szCs w:val="20"/>
          <w:rPrChange w:id="569" w:author="Lasse Dauner" w:date="2025-02-06T00:32:00Z" w16du:dateUtc="2025-02-05T23:32:00Z">
            <w:rPr>
              <w:rStyle w:val="NormalTok"/>
            </w:rPr>
          </w:rPrChange>
        </w:rPr>
        <w:t xml:space="preserve"> NMW </w:t>
      </w:r>
      <w:r w:rsidRPr="00D71E32">
        <w:rPr>
          <w:rStyle w:val="SpecialCharTok"/>
          <w:sz w:val="18"/>
          <w:szCs w:val="20"/>
          <w:rPrChange w:id="570" w:author="Lasse Dauner" w:date="2025-02-06T00:32:00Z" w16du:dateUtc="2025-02-05T23:32:00Z">
            <w:rPr>
              <w:rStyle w:val="SpecialCharTok"/>
            </w:rPr>
          </w:rPrChange>
        </w:rPr>
        <w:t>+</w:t>
      </w:r>
      <w:r w:rsidRPr="00D71E32">
        <w:rPr>
          <w:rStyle w:val="NormalTok"/>
          <w:sz w:val="18"/>
          <w:szCs w:val="20"/>
          <w:rPrChange w:id="571" w:author="Lasse Dauner" w:date="2025-02-06T00:32:00Z" w16du:dateUtc="2025-02-05T23:32:00Z">
            <w:rPr>
              <w:rStyle w:val="NormalTok"/>
            </w:rPr>
          </w:rPrChange>
        </w:rPr>
        <w:t xml:space="preserve"> grad2 </w:t>
      </w:r>
      <w:r w:rsidRPr="00D71E32">
        <w:rPr>
          <w:rStyle w:val="SpecialCharTok"/>
          <w:sz w:val="18"/>
          <w:szCs w:val="20"/>
          <w:rPrChange w:id="572" w:author="Lasse Dauner" w:date="2025-02-06T00:32:00Z" w16du:dateUtc="2025-02-05T23:32:00Z">
            <w:rPr>
              <w:rStyle w:val="SpecialCharTok"/>
            </w:rPr>
          </w:rPrChange>
        </w:rPr>
        <w:t>+</w:t>
      </w:r>
      <w:r w:rsidRPr="00D71E32">
        <w:rPr>
          <w:rStyle w:val="NormalTok"/>
          <w:sz w:val="18"/>
          <w:szCs w:val="20"/>
          <w:rPrChange w:id="573" w:author="Lasse Dauner" w:date="2025-02-06T00:32:00Z" w16du:dateUtc="2025-02-05T23:32:00Z">
            <w:rPr>
              <w:rStyle w:val="NormalTok"/>
            </w:rPr>
          </w:rPrChange>
        </w:rPr>
        <w:t xml:space="preserve"> unionmem </w:t>
      </w:r>
      <w:r w:rsidRPr="00D71E32">
        <w:rPr>
          <w:rStyle w:val="SpecialCharTok"/>
          <w:sz w:val="18"/>
          <w:szCs w:val="20"/>
          <w:rPrChange w:id="574" w:author="Lasse Dauner" w:date="2025-02-06T00:32:00Z" w16du:dateUtc="2025-02-05T23:32:00Z">
            <w:rPr>
              <w:rStyle w:val="SpecialCharTok"/>
            </w:rPr>
          </w:rPrChange>
        </w:rPr>
        <w:t>+</w:t>
      </w:r>
      <w:r w:rsidRPr="00D71E32">
        <w:rPr>
          <w:rStyle w:val="NormalTok"/>
          <w:sz w:val="18"/>
          <w:szCs w:val="20"/>
          <w:rPrChange w:id="575" w:author="Lasse Dauner" w:date="2025-02-06T00:32:00Z" w16du:dateUtc="2025-02-05T23:32:00Z">
            <w:rPr>
              <w:rStyle w:val="NormalTok"/>
            </w:rPr>
          </w:rPrChange>
        </w:rPr>
        <w:t xml:space="preserve"> ptwk </w:t>
      </w:r>
      <w:r w:rsidRPr="00D71E32">
        <w:rPr>
          <w:rStyle w:val="SpecialCharTok"/>
          <w:sz w:val="18"/>
          <w:szCs w:val="20"/>
          <w:rPrChange w:id="576" w:author="Lasse Dauner" w:date="2025-02-06T00:32:00Z" w16du:dateUtc="2025-02-05T23:32:00Z">
            <w:rPr>
              <w:rStyle w:val="SpecialCharTok"/>
            </w:rPr>
          </w:rPrChange>
        </w:rPr>
        <w:t>+</w:t>
      </w:r>
      <w:r w:rsidRPr="00D71E32">
        <w:rPr>
          <w:rStyle w:val="NormalTok"/>
          <w:sz w:val="18"/>
          <w:szCs w:val="20"/>
          <w:rPrChange w:id="577" w:author="Lasse Dauner" w:date="2025-02-06T00:32:00Z" w16du:dateUtc="2025-02-05T23:32:00Z">
            <w:rPr>
              <w:rStyle w:val="NormalTok"/>
            </w:rPr>
          </w:rPrChange>
        </w:rPr>
        <w:t xml:space="preserve"> female </w:t>
      </w:r>
      <w:r w:rsidRPr="00D71E32">
        <w:rPr>
          <w:rStyle w:val="SpecialCharTok"/>
          <w:sz w:val="18"/>
          <w:szCs w:val="20"/>
          <w:rPrChange w:id="578" w:author="Lasse Dauner" w:date="2025-02-06T00:32:00Z" w16du:dateUtc="2025-02-05T23:32:00Z">
            <w:rPr>
              <w:rStyle w:val="SpecialCharTok"/>
            </w:rPr>
          </w:rPrChange>
        </w:rPr>
        <w:t>+</w:t>
      </w:r>
      <w:r w:rsidRPr="00D71E32">
        <w:rPr>
          <w:rStyle w:val="NormalTok"/>
          <w:sz w:val="18"/>
          <w:szCs w:val="20"/>
          <w:rPrChange w:id="579" w:author="Lasse Dauner" w:date="2025-02-06T00:32:00Z" w16du:dateUtc="2025-02-05T23:32:00Z">
            <w:rPr>
              <w:rStyle w:val="NormalTok"/>
            </w:rPr>
          </w:rPrChange>
        </w:rPr>
        <w:t xml:space="preserve"> </w:t>
      </w:r>
      <w:r w:rsidRPr="00D71E32">
        <w:rPr>
          <w:sz w:val="20"/>
          <w:szCs w:val="20"/>
          <w:rPrChange w:id="580" w:author="Lasse Dauner" w:date="2025-02-06T00:32:00Z" w16du:dateUtc="2025-02-05T23:32:00Z">
            <w:rPr/>
          </w:rPrChange>
        </w:rPr>
        <w:br/>
      </w:r>
      <w:r w:rsidRPr="00D71E32">
        <w:rPr>
          <w:rStyle w:val="NormalTok"/>
          <w:sz w:val="18"/>
          <w:szCs w:val="20"/>
          <w:rPrChange w:id="581" w:author="Lasse Dauner" w:date="2025-02-06T00:32:00Z" w16du:dateUtc="2025-02-05T23:32:00Z">
            <w:rPr>
              <w:rStyle w:val="NormalTok"/>
            </w:rPr>
          </w:rPrChange>
        </w:rPr>
        <w:t xml:space="preserve">                </w:t>
      </w:r>
      <w:r w:rsidRPr="00D71E32">
        <w:rPr>
          <w:rStyle w:val="FunctionTok"/>
          <w:sz w:val="18"/>
          <w:szCs w:val="20"/>
          <w:rPrChange w:id="582" w:author="Lasse Dauner" w:date="2025-02-06T00:32:00Z" w16du:dateUtc="2025-02-05T23:32:00Z">
            <w:rPr>
              <w:rStyle w:val="FunctionTok"/>
            </w:rPr>
          </w:rPrChange>
        </w:rPr>
        <w:t>factor</w:t>
      </w:r>
      <w:r w:rsidRPr="00D71E32">
        <w:rPr>
          <w:rStyle w:val="NormalTok"/>
          <w:sz w:val="18"/>
          <w:szCs w:val="20"/>
          <w:rPrChange w:id="583" w:author="Lasse Dauner" w:date="2025-02-06T00:32:00Z" w16du:dateUtc="2025-02-05T23:32:00Z">
            <w:rPr>
              <w:rStyle w:val="NormalTok"/>
            </w:rPr>
          </w:rPrChange>
        </w:rPr>
        <w:t xml:space="preserve">(sic2) </w:t>
      </w:r>
      <w:r w:rsidRPr="00D71E32">
        <w:rPr>
          <w:rStyle w:val="SpecialCharTok"/>
          <w:sz w:val="18"/>
          <w:szCs w:val="20"/>
          <w:rPrChange w:id="584" w:author="Lasse Dauner" w:date="2025-02-06T00:32:00Z" w16du:dateUtc="2025-02-05T23:32:00Z">
            <w:rPr>
              <w:rStyle w:val="SpecialCharTok"/>
            </w:rPr>
          </w:rPrChange>
        </w:rPr>
        <w:t>+</w:t>
      </w:r>
      <w:r w:rsidRPr="00D71E32">
        <w:rPr>
          <w:rStyle w:val="NormalTok"/>
          <w:sz w:val="18"/>
          <w:szCs w:val="20"/>
          <w:rPrChange w:id="585" w:author="Lasse Dauner" w:date="2025-02-06T00:32:00Z" w16du:dateUtc="2025-02-05T23:32:00Z">
            <w:rPr>
              <w:rStyle w:val="NormalTok"/>
            </w:rPr>
          </w:rPrChange>
        </w:rPr>
        <w:t xml:space="preserve"> </w:t>
      </w:r>
      <w:r w:rsidRPr="00D71E32">
        <w:rPr>
          <w:rStyle w:val="FunctionTok"/>
          <w:sz w:val="18"/>
          <w:szCs w:val="20"/>
          <w:rPrChange w:id="586" w:author="Lasse Dauner" w:date="2025-02-06T00:32:00Z" w16du:dateUtc="2025-02-05T23:32:00Z">
            <w:rPr>
              <w:rStyle w:val="FunctionTok"/>
            </w:rPr>
          </w:rPrChange>
        </w:rPr>
        <w:t>factor</w:t>
      </w:r>
      <w:r w:rsidRPr="00D71E32">
        <w:rPr>
          <w:rStyle w:val="NormalTok"/>
          <w:sz w:val="18"/>
          <w:szCs w:val="20"/>
          <w:rPrChange w:id="587" w:author="Lasse Dauner" w:date="2025-02-06T00:32:00Z" w16du:dateUtc="2025-02-05T23:32:00Z">
            <w:rPr>
              <w:rStyle w:val="NormalTok"/>
            </w:rPr>
          </w:rPrChange>
        </w:rPr>
        <w:t xml:space="preserve">(year) </w:t>
      </w:r>
      <w:r w:rsidRPr="00D71E32">
        <w:rPr>
          <w:rStyle w:val="SpecialCharTok"/>
          <w:sz w:val="18"/>
          <w:szCs w:val="20"/>
          <w:rPrChange w:id="588" w:author="Lasse Dauner" w:date="2025-02-06T00:32:00Z" w16du:dateUtc="2025-02-05T23:32:00Z">
            <w:rPr>
              <w:rStyle w:val="SpecialCharTok"/>
            </w:rPr>
          </w:rPrChange>
        </w:rPr>
        <w:t>+</w:t>
      </w:r>
      <w:r w:rsidRPr="00D71E32">
        <w:rPr>
          <w:rStyle w:val="NormalTok"/>
          <w:sz w:val="18"/>
          <w:szCs w:val="20"/>
          <w:rPrChange w:id="589" w:author="Lasse Dauner" w:date="2025-02-06T00:32:00Z" w16du:dateUtc="2025-02-05T23:32:00Z">
            <w:rPr>
              <w:rStyle w:val="NormalTok"/>
            </w:rPr>
          </w:rPrChange>
        </w:rPr>
        <w:t xml:space="preserve"> </w:t>
      </w:r>
      <w:r w:rsidRPr="00D71E32">
        <w:rPr>
          <w:rStyle w:val="FunctionTok"/>
          <w:sz w:val="18"/>
          <w:szCs w:val="20"/>
          <w:rPrChange w:id="590" w:author="Lasse Dauner" w:date="2025-02-06T00:32:00Z" w16du:dateUtc="2025-02-05T23:32:00Z">
            <w:rPr>
              <w:rStyle w:val="FunctionTok"/>
            </w:rPr>
          </w:rPrChange>
        </w:rPr>
        <w:t>factor</w:t>
      </w:r>
      <w:r w:rsidRPr="00D71E32">
        <w:rPr>
          <w:rStyle w:val="NormalTok"/>
          <w:sz w:val="18"/>
          <w:szCs w:val="20"/>
          <w:rPrChange w:id="591" w:author="Lasse Dauner" w:date="2025-02-06T00:32:00Z" w16du:dateUtc="2025-02-05T23:32:00Z">
            <w:rPr>
              <w:rStyle w:val="NormalTok"/>
            </w:rPr>
          </w:rPrChange>
        </w:rPr>
        <w:t>(gorwk)</w:t>
      </w:r>
      <w:r w:rsidRPr="00D71E32">
        <w:rPr>
          <w:rStyle w:val="SpecialCharTok"/>
          <w:sz w:val="18"/>
          <w:szCs w:val="20"/>
          <w:rPrChange w:id="592" w:author="Lasse Dauner" w:date="2025-02-06T00:32:00Z" w16du:dateUtc="2025-02-05T23:32:00Z">
            <w:rPr>
              <w:rStyle w:val="SpecialCharTok"/>
            </w:rPr>
          </w:rPrChange>
        </w:rPr>
        <w:t>|</w:t>
      </w:r>
      <w:r w:rsidRPr="00D71E32">
        <w:rPr>
          <w:rStyle w:val="NormalTok"/>
          <w:sz w:val="18"/>
          <w:szCs w:val="20"/>
          <w:rPrChange w:id="593" w:author="Lasse Dauner" w:date="2025-02-06T00:32:00Z" w16du:dateUtc="2025-02-05T23:32:00Z">
            <w:rPr>
              <w:rStyle w:val="NormalTok"/>
            </w:rPr>
          </w:rPrChange>
        </w:rPr>
        <w:t xml:space="preserve"> </w:t>
      </w:r>
      <w:r w:rsidRPr="00D71E32">
        <w:rPr>
          <w:rStyle w:val="DecValTok"/>
          <w:sz w:val="18"/>
          <w:szCs w:val="20"/>
          <w:rPrChange w:id="594" w:author="Lasse Dauner" w:date="2025-02-06T00:32:00Z" w16du:dateUtc="2025-02-05T23:32:00Z">
            <w:rPr>
              <w:rStyle w:val="DecValTok"/>
            </w:rPr>
          </w:rPrChange>
        </w:rPr>
        <w:t>0</w:t>
      </w:r>
      <w:r w:rsidRPr="00D71E32">
        <w:rPr>
          <w:rStyle w:val="NormalTok"/>
          <w:sz w:val="18"/>
          <w:szCs w:val="20"/>
          <w:rPrChange w:id="595" w:author="Lasse Dauner" w:date="2025-02-06T00:32:00Z" w16du:dateUtc="2025-02-05T23:32:00Z">
            <w:rPr>
              <w:rStyle w:val="NormalTok"/>
            </w:rPr>
          </w:rPrChange>
        </w:rPr>
        <w:t xml:space="preserve"> </w:t>
      </w:r>
      <w:r w:rsidRPr="00D71E32">
        <w:rPr>
          <w:rStyle w:val="SpecialCharTok"/>
          <w:sz w:val="18"/>
          <w:szCs w:val="20"/>
          <w:rPrChange w:id="596" w:author="Lasse Dauner" w:date="2025-02-06T00:32:00Z" w16du:dateUtc="2025-02-05T23:32:00Z">
            <w:rPr>
              <w:rStyle w:val="SpecialCharTok"/>
            </w:rPr>
          </w:rPrChange>
        </w:rPr>
        <w:t>|</w:t>
      </w:r>
      <w:r w:rsidRPr="00D71E32">
        <w:rPr>
          <w:rStyle w:val="NormalTok"/>
          <w:sz w:val="18"/>
          <w:szCs w:val="20"/>
          <w:rPrChange w:id="597" w:author="Lasse Dauner" w:date="2025-02-06T00:32:00Z" w16du:dateUtc="2025-02-05T23:32:00Z">
            <w:rPr>
              <w:rStyle w:val="NormalTok"/>
            </w:rPr>
          </w:rPrChange>
        </w:rPr>
        <w:t xml:space="preserve"> </w:t>
      </w:r>
      <w:r w:rsidRPr="00D71E32">
        <w:rPr>
          <w:rStyle w:val="DecValTok"/>
          <w:sz w:val="18"/>
          <w:szCs w:val="20"/>
          <w:rPrChange w:id="598" w:author="Lasse Dauner" w:date="2025-02-06T00:32:00Z" w16du:dateUtc="2025-02-05T23:32:00Z">
            <w:rPr>
              <w:rStyle w:val="DecValTok"/>
            </w:rPr>
          </w:rPrChange>
        </w:rPr>
        <w:t>0</w:t>
      </w:r>
      <w:r w:rsidRPr="00D71E32">
        <w:rPr>
          <w:rStyle w:val="NormalTok"/>
          <w:sz w:val="18"/>
          <w:szCs w:val="20"/>
          <w:rPrChange w:id="599" w:author="Lasse Dauner" w:date="2025-02-06T00:32:00Z" w16du:dateUtc="2025-02-05T23:32:00Z">
            <w:rPr>
              <w:rStyle w:val="NormalTok"/>
            </w:rPr>
          </w:rPrChange>
        </w:rPr>
        <w:t xml:space="preserve"> </w:t>
      </w:r>
      <w:r w:rsidRPr="00D71E32">
        <w:rPr>
          <w:rStyle w:val="SpecialCharTok"/>
          <w:sz w:val="18"/>
          <w:szCs w:val="20"/>
          <w:rPrChange w:id="600" w:author="Lasse Dauner" w:date="2025-02-06T00:32:00Z" w16du:dateUtc="2025-02-05T23:32:00Z">
            <w:rPr>
              <w:rStyle w:val="SpecialCharTok"/>
            </w:rPr>
          </w:rPrChange>
        </w:rPr>
        <w:t>|</w:t>
      </w:r>
      <w:r w:rsidRPr="00D71E32">
        <w:rPr>
          <w:rStyle w:val="NormalTok"/>
          <w:sz w:val="18"/>
          <w:szCs w:val="20"/>
          <w:rPrChange w:id="601" w:author="Lasse Dauner" w:date="2025-02-06T00:32:00Z" w16du:dateUtc="2025-02-05T23:32:00Z">
            <w:rPr>
              <w:rStyle w:val="NormalTok"/>
            </w:rPr>
          </w:rPrChange>
        </w:rPr>
        <w:t xml:space="preserve"> regno, </w:t>
      </w:r>
      <w:r w:rsidRPr="00D71E32">
        <w:rPr>
          <w:rStyle w:val="AttributeTok"/>
          <w:sz w:val="18"/>
          <w:szCs w:val="20"/>
          <w:rPrChange w:id="602" w:author="Lasse Dauner" w:date="2025-02-06T00:32:00Z" w16du:dateUtc="2025-02-05T23:32:00Z">
            <w:rPr>
              <w:rStyle w:val="AttributeTok"/>
            </w:rPr>
          </w:rPrChange>
        </w:rPr>
        <w:t>data =</w:t>
      </w:r>
      <w:r w:rsidRPr="00D71E32">
        <w:rPr>
          <w:rStyle w:val="NormalTok"/>
          <w:sz w:val="18"/>
          <w:szCs w:val="20"/>
          <w:rPrChange w:id="603" w:author="Lasse Dauner" w:date="2025-02-06T00:32:00Z" w16du:dateUtc="2025-02-05T23:32:00Z">
            <w:rPr>
              <w:rStyle w:val="NormalTok"/>
            </w:rPr>
          </w:rPrChange>
        </w:rPr>
        <w:t xml:space="preserve"> dat)</w:t>
      </w:r>
    </w:p>
    <w:p w14:paraId="517DBE2D" w14:textId="77777777" w:rsidR="00D71E32" w:rsidRDefault="00D71E32" w:rsidP="0023645B">
      <w:pPr>
        <w:pStyle w:val="SourceCode"/>
        <w:wordWrap/>
        <w:spacing w:afterLines="25" w:after="60" w:line="276" w:lineRule="auto"/>
      </w:pPr>
    </w:p>
    <w:p w14:paraId="1C788086" w14:textId="43EA04F1" w:rsidR="002B6076" w:rsidDel="00D71E32" w:rsidRDefault="00000000" w:rsidP="0023645B">
      <w:pPr>
        <w:pStyle w:val="SourceCode"/>
        <w:wordWrap/>
        <w:spacing w:afterLines="25" w:after="60" w:line="276" w:lineRule="auto"/>
        <w:rPr>
          <w:del w:id="604" w:author="Lasse Dauner" w:date="2025-02-06T00:32:00Z" w16du:dateUtc="2025-02-05T23:32:00Z"/>
        </w:rPr>
      </w:pPr>
      <w:del w:id="605" w:author="Lasse Dauner" w:date="2025-02-06T00:32:00Z" w16du:dateUtc="2025-02-05T23:32:00Z">
        <w:r w:rsidDel="00D71E32">
          <w:rPr>
            <w:rStyle w:val="VerbatimChar"/>
          </w:rPr>
          <w:delText>## Warning in chol.default(mat, pivot = TRUE, tol = tol): die Matrix hat entweder</w:delText>
        </w:r>
        <w:r w:rsidDel="00D71E32">
          <w:br/>
        </w:r>
        <w:r w:rsidDel="00D71E32">
          <w:rPr>
            <w:rStyle w:val="VerbatimChar"/>
          </w:rPr>
          <w:delText>## nicht vollen Rang oder ist indefinit</w:delText>
        </w:r>
      </w:del>
    </w:p>
    <w:p w14:paraId="55E7442F" w14:textId="77777777" w:rsidR="002B6076" w:rsidRDefault="00000000" w:rsidP="0023645B">
      <w:pPr>
        <w:pStyle w:val="FirstParagraph"/>
        <w:spacing w:afterLines="25" w:after="60" w:line="276" w:lineRule="auto"/>
      </w:pPr>
      <w:r>
        <w:t>Das waren sehr viele Regressionen, da kann es manchmal kompliziert sein den Überblick zu behalten.</w:t>
      </w:r>
      <w:r>
        <w:br/>
        <w:t>Um die wichtigsten Ergebnisse knapp zusammenfassen zu können, gibt es die Möglichkeit einzelne Werte aus den jeweiligen Regressionen auszuwählen und sie dann in einer Tabelle gegenüberzustellen.</w:t>
      </w:r>
      <w:r>
        <w:br/>
        <w:t>Dabei sehen wir uns die Veränderung des Kernergebnisses an.</w:t>
      </w:r>
    </w:p>
    <w:p w14:paraId="242F9F0F" w14:textId="77777777" w:rsidR="002B6076" w:rsidRDefault="00000000" w:rsidP="0023645B">
      <w:pPr>
        <w:pStyle w:val="Textkrper"/>
        <w:spacing w:afterLines="25" w:after="60" w:line="276" w:lineRule="auto"/>
      </w:pPr>
      <w:r>
        <w:rPr>
          <w:b/>
          <w:bCs/>
        </w:rPr>
        <w:t>Aufgabe:</w:t>
      </w:r>
      <w:r>
        <w:t xml:space="preserve"> Um Ergebnisse auslesen zu können, wenden Sie ihre vorher erworbenen Kenntnisse zur Überführung von Regressionen in eine Tabelle an.</w:t>
      </w:r>
    </w:p>
    <w:p w14:paraId="51F5D013" w14:textId="77777777" w:rsidR="002B6076" w:rsidRDefault="00000000" w:rsidP="0023645B">
      <w:pPr>
        <w:pStyle w:val="SourceCode"/>
        <w:wordWrap/>
        <w:spacing w:afterLines="25" w:after="60" w:line="276" w:lineRule="auto"/>
      </w:pPr>
      <w:r>
        <w:rPr>
          <w:rStyle w:val="CommentTok"/>
        </w:rPr>
        <w:t># tidy_reg1 = ___(reg1)</w:t>
      </w:r>
      <w:r>
        <w:br/>
      </w:r>
      <w:r>
        <w:rPr>
          <w:rStyle w:val="CommentTok"/>
        </w:rPr>
        <w:t># tidy_reg2 = ___(reg2)</w:t>
      </w:r>
      <w:r>
        <w:br/>
      </w:r>
      <w:r>
        <w:rPr>
          <w:rStyle w:val="CommentTok"/>
        </w:rPr>
        <w:t># tidy_reg3 = ___(reg3)</w:t>
      </w:r>
      <w:r>
        <w:br/>
      </w:r>
      <w:r>
        <w:rPr>
          <w:rStyle w:val="CommentTok"/>
        </w:rPr>
        <w:t># tidy_reg4 = ___(reg4)</w:t>
      </w:r>
      <w:r>
        <w:br/>
      </w:r>
      <w:r>
        <w:rPr>
          <w:rStyle w:val="CommentTok"/>
        </w:rPr>
        <w:t># tidy_reg5 = ___(reg5)</w:t>
      </w:r>
      <w:r>
        <w:br/>
      </w:r>
      <w:r>
        <w:br/>
      </w:r>
      <w:r>
        <w:rPr>
          <w:rStyle w:val="NormalTok"/>
        </w:rPr>
        <w:t xml:space="preserve">tidy_reg1 </w:t>
      </w:r>
      <w:r>
        <w:rPr>
          <w:rStyle w:val="OtherTok"/>
        </w:rPr>
        <w:t>=</w:t>
      </w:r>
      <w:r>
        <w:rPr>
          <w:rStyle w:val="NormalTok"/>
        </w:rPr>
        <w:t xml:space="preserve"> </w:t>
      </w:r>
      <w:r>
        <w:rPr>
          <w:rStyle w:val="FunctionTok"/>
        </w:rPr>
        <w:t>tidy</w:t>
      </w:r>
      <w:r>
        <w:rPr>
          <w:rStyle w:val="NormalTok"/>
        </w:rPr>
        <w:t>(reg1)</w:t>
      </w:r>
      <w:r>
        <w:br/>
      </w:r>
      <w:r>
        <w:rPr>
          <w:rStyle w:val="NormalTok"/>
        </w:rPr>
        <w:t xml:space="preserve">tidy_reg2 </w:t>
      </w:r>
      <w:r>
        <w:rPr>
          <w:rStyle w:val="OtherTok"/>
        </w:rPr>
        <w:t>=</w:t>
      </w:r>
      <w:r>
        <w:rPr>
          <w:rStyle w:val="NormalTok"/>
        </w:rPr>
        <w:t xml:space="preserve"> </w:t>
      </w:r>
      <w:r>
        <w:rPr>
          <w:rStyle w:val="FunctionTok"/>
        </w:rPr>
        <w:t>tidy</w:t>
      </w:r>
      <w:r>
        <w:rPr>
          <w:rStyle w:val="NormalTok"/>
        </w:rPr>
        <w:t>(reg2)</w:t>
      </w:r>
      <w:r>
        <w:br/>
      </w:r>
      <w:r>
        <w:rPr>
          <w:rStyle w:val="NormalTok"/>
        </w:rPr>
        <w:t xml:space="preserve">tidy_reg3 </w:t>
      </w:r>
      <w:r>
        <w:rPr>
          <w:rStyle w:val="OtherTok"/>
        </w:rPr>
        <w:t>=</w:t>
      </w:r>
      <w:r>
        <w:rPr>
          <w:rStyle w:val="NormalTok"/>
        </w:rPr>
        <w:t xml:space="preserve"> </w:t>
      </w:r>
      <w:r>
        <w:rPr>
          <w:rStyle w:val="FunctionTok"/>
        </w:rPr>
        <w:t>tidy</w:t>
      </w:r>
      <w:r>
        <w:rPr>
          <w:rStyle w:val="NormalTok"/>
        </w:rPr>
        <w:t>(reg3)</w:t>
      </w:r>
      <w:r>
        <w:br/>
      </w:r>
      <w:r>
        <w:rPr>
          <w:rStyle w:val="NormalTok"/>
        </w:rPr>
        <w:t xml:space="preserve">tidy_reg4 </w:t>
      </w:r>
      <w:r>
        <w:rPr>
          <w:rStyle w:val="OtherTok"/>
        </w:rPr>
        <w:t>=</w:t>
      </w:r>
      <w:r>
        <w:rPr>
          <w:rStyle w:val="NormalTok"/>
        </w:rPr>
        <w:t xml:space="preserve"> </w:t>
      </w:r>
      <w:r>
        <w:rPr>
          <w:rStyle w:val="FunctionTok"/>
        </w:rPr>
        <w:t>tidy</w:t>
      </w:r>
      <w:r>
        <w:rPr>
          <w:rStyle w:val="NormalTok"/>
        </w:rPr>
        <w:t>(reg4)</w:t>
      </w:r>
    </w:p>
    <w:p w14:paraId="5E3C49A2" w14:textId="0386F912" w:rsidR="002B6076" w:rsidDel="00D71E32" w:rsidRDefault="00000000" w:rsidP="0023645B">
      <w:pPr>
        <w:pStyle w:val="SourceCode"/>
        <w:wordWrap/>
        <w:spacing w:afterLines="25" w:after="60" w:line="276" w:lineRule="auto"/>
        <w:rPr>
          <w:del w:id="606" w:author="Lasse Dauner" w:date="2025-02-06T00:33:00Z" w16du:dateUtc="2025-02-05T23:33:00Z"/>
        </w:rPr>
      </w:pPr>
      <w:del w:id="607" w:author="Lasse Dauner" w:date="2025-02-06T00:33:00Z" w16du:dateUtc="2025-02-05T23:33:00Z">
        <w:r w:rsidDel="00D71E32">
          <w:rPr>
            <w:rStyle w:val="VerbatimChar"/>
          </w:rPr>
          <w:delText>## Warning in chol.default(mat, pivot = TRUE, tol = tol): die Matrix hat entweder</w:delText>
        </w:r>
        <w:r w:rsidDel="00D71E32">
          <w:br/>
        </w:r>
        <w:r w:rsidDel="00D71E32">
          <w:rPr>
            <w:rStyle w:val="VerbatimChar"/>
          </w:rPr>
          <w:delText>## nicht vollen Rang oder ist indefinit</w:delText>
        </w:r>
      </w:del>
    </w:p>
    <w:p w14:paraId="49E1B8CC" w14:textId="77777777" w:rsidR="002B6076" w:rsidRDefault="00000000" w:rsidP="0023645B">
      <w:pPr>
        <w:pStyle w:val="SourceCode"/>
        <w:wordWrap/>
        <w:spacing w:afterLines="25" w:after="60" w:line="276" w:lineRule="auto"/>
      </w:pPr>
      <w:r>
        <w:rPr>
          <w:rStyle w:val="NormalTok"/>
        </w:rPr>
        <w:t xml:space="preserve">tidy_reg5 </w:t>
      </w:r>
      <w:r>
        <w:rPr>
          <w:rStyle w:val="OtherTok"/>
        </w:rPr>
        <w:t>=</w:t>
      </w:r>
      <w:r>
        <w:rPr>
          <w:rStyle w:val="NormalTok"/>
        </w:rPr>
        <w:t xml:space="preserve"> </w:t>
      </w:r>
      <w:r>
        <w:rPr>
          <w:rStyle w:val="FunctionTok"/>
        </w:rPr>
        <w:t>tidy</w:t>
      </w:r>
      <w:r>
        <w:rPr>
          <w:rStyle w:val="NormalTok"/>
        </w:rPr>
        <w:t>(reg5)</w:t>
      </w:r>
    </w:p>
    <w:p w14:paraId="737B47FE" w14:textId="3A89654F" w:rsidR="002B6076" w:rsidDel="00D71E32" w:rsidRDefault="00000000" w:rsidP="0023645B">
      <w:pPr>
        <w:pStyle w:val="FirstParagraph"/>
        <w:spacing w:afterLines="25" w:after="60" w:line="276" w:lineRule="auto"/>
        <w:rPr>
          <w:del w:id="608" w:author="Lasse Dauner" w:date="2025-02-06T00:33:00Z" w16du:dateUtc="2025-02-05T23:33:00Z"/>
          <w:rStyle w:val="VerbatimChar"/>
        </w:rPr>
      </w:pPr>
      <w:del w:id="609" w:author="Lasse Dauner" w:date="2025-02-06T00:33:00Z" w16du:dateUtc="2025-02-05T23:33:00Z">
        <w:r w:rsidDel="00D71E32">
          <w:rPr>
            <w:rStyle w:val="VerbatimChar"/>
          </w:rPr>
          <w:delText>## Warning in chol.default(mat, pivot = TRUE, tol = tol): die Matrix hat entweder</w:delText>
        </w:r>
        <w:r w:rsidDel="00D71E32">
          <w:br/>
        </w:r>
        <w:r w:rsidDel="00D71E32">
          <w:rPr>
            <w:rStyle w:val="VerbatimChar"/>
          </w:rPr>
          <w:delText>## nicht vollen Rang oder ist indefinit</w:delText>
        </w:r>
      </w:del>
    </w:p>
    <w:p w14:paraId="136D8391" w14:textId="77777777" w:rsidR="00D71E32" w:rsidRPr="00D71E32" w:rsidRDefault="00D71E32" w:rsidP="00D71E32">
      <w:pPr>
        <w:pStyle w:val="Textkrper"/>
        <w:rPr>
          <w:ins w:id="610" w:author="Lasse Dauner" w:date="2025-02-06T00:33:00Z" w16du:dateUtc="2025-02-05T23:33:00Z"/>
        </w:rPr>
        <w:pPrChange w:id="611" w:author="Lasse Dauner" w:date="2025-02-06T00:33:00Z" w16du:dateUtc="2025-02-05T23:33:00Z">
          <w:pPr>
            <w:pStyle w:val="SourceCode"/>
            <w:wordWrap/>
            <w:spacing w:afterLines="25" w:after="60" w:line="276" w:lineRule="auto"/>
          </w:pPr>
        </w:pPrChange>
      </w:pPr>
    </w:p>
    <w:p w14:paraId="5B85CBF7" w14:textId="5721F959" w:rsidR="002B6076" w:rsidRDefault="00000000" w:rsidP="0023645B">
      <w:pPr>
        <w:pStyle w:val="FirstParagraph"/>
        <w:spacing w:afterLines="25" w:after="60" w:line="276" w:lineRule="auto"/>
      </w:pPr>
      <w:r>
        <w:rPr>
          <w:b/>
          <w:bCs/>
        </w:rPr>
        <w:t>Aufgabe</w:t>
      </w:r>
      <w:r>
        <w:t xml:space="preserve">: Erzeugen Sie zunächst die gegenüberstellende Tabelle der Regression ohne und mit Kontrollvariablen mittels </w:t>
      </w:r>
      <w:r>
        <w:rPr>
          <w:i/>
          <w:iCs/>
        </w:rPr>
        <w:t>check</w:t>
      </w:r>
      <w:r>
        <w:t xml:space="preserve"> und lassen Sie sie ausgeben. Runden Sie die Ergebniss dabei auf drei Nachkommastellen</w:t>
      </w:r>
      <w:ins w:id="612" w:author="Lasse Dauner" w:date="2025-02-06T00:33:00Z" w16du:dateUtc="2025-02-05T23:33:00Z">
        <w:r w:rsidR="00D71E32">
          <w:t>.</w:t>
        </w:r>
      </w:ins>
    </w:p>
    <w:p w14:paraId="4F6A76C3" w14:textId="77777777" w:rsidR="00D71E32" w:rsidRDefault="00000000" w:rsidP="0023645B">
      <w:pPr>
        <w:pStyle w:val="SourceCode"/>
        <w:wordWrap/>
        <w:spacing w:afterLines="25" w:after="60" w:line="276" w:lineRule="auto"/>
        <w:rPr>
          <w:ins w:id="613" w:author="Lasse Dauner" w:date="2025-02-06T00:33:00Z" w16du:dateUtc="2025-02-05T23:33:00Z"/>
        </w:rPr>
      </w:pPr>
      <w:r>
        <w:rPr>
          <w:rStyle w:val="CommentTok"/>
        </w:rPr>
        <w:t># reg_table_ln_avwage = data.frame("Variable" = "treat1_NMW","Schätzer_reg2" = round(tidy_reg2$estimate[3],___),"se_reg2"= round(tidy_reg2$std.error[3],___), "Schätzer_reg4" = round(tidy_reg4$estimate[3],___), "se_reg4"= round(tidy_reg4$std.error[3],___))</w:t>
      </w:r>
      <w:r>
        <w:br/>
      </w:r>
      <w:r>
        <w:rPr>
          <w:rStyle w:val="CommentTok"/>
        </w:rPr>
        <w:t xml:space="preserve"># </w:t>
      </w:r>
      <w:r>
        <w:br/>
      </w:r>
      <w:r>
        <w:rPr>
          <w:rStyle w:val="CommentTok"/>
        </w:rPr>
        <w:t># reg_table_ln_avwage</w:t>
      </w:r>
      <w:r>
        <w:br/>
      </w:r>
    </w:p>
    <w:p w14:paraId="36EEA3C3" w14:textId="39F38CB9" w:rsidR="002B6076" w:rsidRDefault="00000000" w:rsidP="0023645B">
      <w:pPr>
        <w:pStyle w:val="SourceCode"/>
        <w:wordWrap/>
        <w:spacing w:afterLines="25" w:after="60" w:line="276" w:lineRule="auto"/>
      </w:pPr>
      <w:r>
        <w:lastRenderedPageBreak/>
        <w:br/>
      </w:r>
      <w:r>
        <w:rPr>
          <w:rStyle w:val="NormalTok"/>
        </w:rPr>
        <w:t xml:space="preserve">reg_table_ln_avwage </w:t>
      </w:r>
      <w:r>
        <w:rPr>
          <w:rStyle w:val="OtherTok"/>
        </w:rPr>
        <w:t>=</w:t>
      </w:r>
      <w:r>
        <w:rPr>
          <w:rStyle w:val="NormalTok"/>
        </w:rPr>
        <w:t xml:space="preserve"> </w:t>
      </w:r>
      <w:r>
        <w:rPr>
          <w:rStyle w:val="FunctionTok"/>
        </w:rPr>
        <w:t>data.frame</w:t>
      </w:r>
      <w:r>
        <w:rPr>
          <w:rStyle w:val="NormalTok"/>
        </w:rPr>
        <w:t>(</w:t>
      </w:r>
      <w:r>
        <w:rPr>
          <w:rStyle w:val="StringTok"/>
        </w:rPr>
        <w:t>"Variable"</w:t>
      </w:r>
      <w:r>
        <w:rPr>
          <w:rStyle w:val="NormalTok"/>
        </w:rPr>
        <w:t xml:space="preserve"> </w:t>
      </w:r>
      <w:r>
        <w:rPr>
          <w:rStyle w:val="OtherTok"/>
        </w:rPr>
        <w:t>=</w:t>
      </w:r>
      <w:r>
        <w:rPr>
          <w:rStyle w:val="NormalTok"/>
        </w:rPr>
        <w:t xml:space="preserve"> </w:t>
      </w:r>
      <w:r>
        <w:rPr>
          <w:rStyle w:val="StringTok"/>
        </w:rPr>
        <w:t>"treat1_NMW"</w:t>
      </w:r>
      <w:r>
        <w:rPr>
          <w:rStyle w:val="NormalTok"/>
        </w:rPr>
        <w:t>,</w:t>
      </w:r>
      <w:r>
        <w:rPr>
          <w:rStyle w:val="StringTok"/>
        </w:rPr>
        <w:t>"Schätzer_reg2"</w:t>
      </w:r>
      <w:r>
        <w:rPr>
          <w:rStyle w:val="NormalTok"/>
        </w:rPr>
        <w:t xml:space="preserve"> </w:t>
      </w:r>
      <w:r>
        <w:rPr>
          <w:rStyle w:val="OtherTok"/>
        </w:rPr>
        <w:t>=</w:t>
      </w:r>
      <w:r>
        <w:rPr>
          <w:rStyle w:val="NormalTok"/>
        </w:rPr>
        <w:t xml:space="preserve"> </w:t>
      </w:r>
      <w:r>
        <w:rPr>
          <w:rStyle w:val="FunctionTok"/>
        </w:rPr>
        <w:t>round</w:t>
      </w:r>
      <w:r>
        <w:rPr>
          <w:rStyle w:val="NormalTok"/>
        </w:rPr>
        <w:t>(tidy_reg2</w:t>
      </w:r>
      <w:r>
        <w:rPr>
          <w:rStyle w:val="SpecialCharTok"/>
        </w:rPr>
        <w:t>$</w:t>
      </w:r>
      <w:r>
        <w:rPr>
          <w:rStyle w:val="NormalTok"/>
        </w:rPr>
        <w:t>estimate[</w:t>
      </w:r>
      <w:r>
        <w:rPr>
          <w:rStyle w:val="DecValTok"/>
        </w:rPr>
        <w:t>3</w:t>
      </w:r>
      <w:r>
        <w:rPr>
          <w:rStyle w:val="NormalTok"/>
        </w:rPr>
        <w:t>],</w:t>
      </w:r>
      <w:r>
        <w:rPr>
          <w:rStyle w:val="DecValTok"/>
        </w:rPr>
        <w:t>3</w:t>
      </w:r>
      <w:r>
        <w:rPr>
          <w:rStyle w:val="NormalTok"/>
        </w:rPr>
        <w:t>),</w:t>
      </w:r>
      <w:r>
        <w:rPr>
          <w:rStyle w:val="StringTok"/>
        </w:rPr>
        <w:t>"se_reg2"</w:t>
      </w:r>
      <w:r>
        <w:rPr>
          <w:rStyle w:val="OtherTok"/>
        </w:rPr>
        <w:t>=</w:t>
      </w:r>
      <w:r>
        <w:rPr>
          <w:rStyle w:val="NormalTok"/>
        </w:rPr>
        <w:t xml:space="preserve"> </w:t>
      </w:r>
      <w:r>
        <w:rPr>
          <w:rStyle w:val="FunctionTok"/>
        </w:rPr>
        <w:t>round</w:t>
      </w:r>
      <w:r>
        <w:rPr>
          <w:rStyle w:val="NormalTok"/>
        </w:rPr>
        <w:t>(tidy_reg2</w:t>
      </w:r>
      <w:r>
        <w:rPr>
          <w:rStyle w:val="SpecialCharTok"/>
        </w:rPr>
        <w:t>$</w:t>
      </w:r>
      <w:r>
        <w:rPr>
          <w:rStyle w:val="NormalTok"/>
        </w:rPr>
        <w:t>std.error[</w:t>
      </w:r>
      <w:r>
        <w:rPr>
          <w:rStyle w:val="DecValTok"/>
        </w:rPr>
        <w:t>3</w:t>
      </w:r>
      <w:r>
        <w:rPr>
          <w:rStyle w:val="NormalTok"/>
        </w:rPr>
        <w:t>],</w:t>
      </w:r>
      <w:r>
        <w:rPr>
          <w:rStyle w:val="DecValTok"/>
        </w:rPr>
        <w:t>3</w:t>
      </w:r>
      <w:r>
        <w:rPr>
          <w:rStyle w:val="NormalTok"/>
        </w:rPr>
        <w:t xml:space="preserve">), </w:t>
      </w:r>
      <w:r>
        <w:rPr>
          <w:rStyle w:val="StringTok"/>
        </w:rPr>
        <w:t>"Schätzer_reg4"</w:t>
      </w:r>
      <w:r>
        <w:rPr>
          <w:rStyle w:val="NormalTok"/>
        </w:rPr>
        <w:t xml:space="preserve"> </w:t>
      </w:r>
      <w:r>
        <w:rPr>
          <w:rStyle w:val="OtherTok"/>
        </w:rPr>
        <w:t>=</w:t>
      </w:r>
      <w:r>
        <w:rPr>
          <w:rStyle w:val="NormalTok"/>
        </w:rPr>
        <w:t xml:space="preserve"> </w:t>
      </w:r>
      <w:r>
        <w:rPr>
          <w:rStyle w:val="FunctionTok"/>
        </w:rPr>
        <w:t>round</w:t>
      </w:r>
      <w:r>
        <w:rPr>
          <w:rStyle w:val="NormalTok"/>
        </w:rPr>
        <w:t>(tidy_reg4</w:t>
      </w:r>
      <w:r>
        <w:rPr>
          <w:rStyle w:val="SpecialCharTok"/>
        </w:rPr>
        <w:t>$</w:t>
      </w:r>
      <w:r>
        <w:rPr>
          <w:rStyle w:val="NormalTok"/>
        </w:rPr>
        <w:t>estimate[</w:t>
      </w:r>
      <w:r>
        <w:rPr>
          <w:rStyle w:val="DecValTok"/>
        </w:rPr>
        <w:t>3</w:t>
      </w:r>
      <w:r>
        <w:rPr>
          <w:rStyle w:val="NormalTok"/>
        </w:rPr>
        <w:t>],</w:t>
      </w:r>
      <w:r>
        <w:rPr>
          <w:rStyle w:val="DecValTok"/>
        </w:rPr>
        <w:t>3</w:t>
      </w:r>
      <w:r>
        <w:rPr>
          <w:rStyle w:val="NormalTok"/>
        </w:rPr>
        <w:t xml:space="preserve">), </w:t>
      </w:r>
      <w:r>
        <w:rPr>
          <w:rStyle w:val="StringTok"/>
        </w:rPr>
        <w:t>"se_reg4"</w:t>
      </w:r>
      <w:r>
        <w:rPr>
          <w:rStyle w:val="OtherTok"/>
        </w:rPr>
        <w:t>=</w:t>
      </w:r>
      <w:r>
        <w:rPr>
          <w:rStyle w:val="NormalTok"/>
        </w:rPr>
        <w:t xml:space="preserve"> </w:t>
      </w:r>
      <w:r>
        <w:rPr>
          <w:rStyle w:val="FunctionTok"/>
        </w:rPr>
        <w:t>round</w:t>
      </w:r>
      <w:r>
        <w:rPr>
          <w:rStyle w:val="NormalTok"/>
        </w:rPr>
        <w:t>(tidy_reg4</w:t>
      </w:r>
      <w:r>
        <w:rPr>
          <w:rStyle w:val="SpecialCharTok"/>
        </w:rPr>
        <w:t>$</w:t>
      </w:r>
      <w:r>
        <w:rPr>
          <w:rStyle w:val="NormalTok"/>
        </w:rPr>
        <w:t>std.error[</w:t>
      </w:r>
      <w:r>
        <w:rPr>
          <w:rStyle w:val="DecValTok"/>
        </w:rPr>
        <w:t>3</w:t>
      </w:r>
      <w:r>
        <w:rPr>
          <w:rStyle w:val="NormalTok"/>
        </w:rPr>
        <w:t>],</w:t>
      </w:r>
      <w:r>
        <w:rPr>
          <w:rStyle w:val="DecValTok"/>
        </w:rPr>
        <w:t>3</w:t>
      </w:r>
      <w:r>
        <w:rPr>
          <w:rStyle w:val="NormalTok"/>
        </w:rPr>
        <w:t>))</w:t>
      </w:r>
      <w:r>
        <w:br/>
      </w:r>
      <w:r>
        <w:br/>
      </w:r>
      <w:r>
        <w:rPr>
          <w:rStyle w:val="NormalTok"/>
        </w:rPr>
        <w:t>reg_table_ln_avwage</w:t>
      </w:r>
    </w:p>
    <w:p w14:paraId="7C0D524B" w14:textId="77777777" w:rsidR="002B6076" w:rsidRDefault="00000000" w:rsidP="0023645B">
      <w:pPr>
        <w:pStyle w:val="SourceCode"/>
        <w:wordWrap/>
        <w:spacing w:afterLines="25" w:after="60" w:line="276" w:lineRule="auto"/>
      </w:pPr>
      <w:r>
        <w:rPr>
          <w:rStyle w:val="VerbatimChar"/>
        </w:rPr>
        <w:t>##     Variable Schätzer_reg2 se_reg2 Schätzer_reg4 se_reg4</w:t>
      </w:r>
      <w:r>
        <w:br/>
      </w:r>
      <w:r>
        <w:rPr>
          <w:rStyle w:val="VerbatimChar"/>
        </w:rPr>
        <w:t>## 1 treat1_NMW         0.111   0.029          0.09   0.026</w:t>
      </w:r>
    </w:p>
    <w:p w14:paraId="261AFB03" w14:textId="77777777" w:rsidR="002B6076" w:rsidRDefault="00000000" w:rsidP="0023645B">
      <w:pPr>
        <w:pStyle w:val="FirstParagraph"/>
        <w:spacing w:afterLines="25" w:after="60" w:line="276" w:lineRule="auto"/>
      </w:pPr>
      <w:r>
        <w:t>Der positive Effekt der Mindestlohneinführung auf die Löhne der Treatmentgruppe ist weiterhin erkennbar, hat sich etwas verringert und ist weiterhin signifikant.</w:t>
      </w:r>
      <w:r>
        <w:br/>
        <w:t xml:space="preserve">Zudem wirkt die Wahl der erklärenden Variablen sinnvoll, da sie einen signifikanten Einfluss auf den Lohn haben. </w:t>
      </w:r>
      <w:r>
        <w:rPr>
          <w:i/>
          <w:iCs/>
        </w:rPr>
        <w:t>(vgl. Anhang 2.1)</w:t>
      </w:r>
    </w:p>
    <w:p w14:paraId="2A3791EA" w14:textId="77777777" w:rsidR="00D71E32" w:rsidRDefault="00000000" w:rsidP="0023645B">
      <w:pPr>
        <w:pStyle w:val="Textkrper"/>
        <w:spacing w:afterLines="25" w:after="60" w:line="276" w:lineRule="auto"/>
        <w:rPr>
          <w:ins w:id="614" w:author="Lasse Dauner" w:date="2025-02-06T00:34:00Z" w16du:dateUtc="2025-02-05T23:34:00Z"/>
        </w:rPr>
      </w:pPr>
      <w:r>
        <w:t>Sehen wir uns das Ganze auch noch für die Veränderung in der Gewinnmarge an.</w:t>
      </w:r>
    </w:p>
    <w:p w14:paraId="741C6DFD" w14:textId="42E0194E" w:rsidR="002B6076" w:rsidRDefault="00000000" w:rsidP="0023645B">
      <w:pPr>
        <w:pStyle w:val="Textkrper"/>
        <w:spacing w:afterLines="25" w:after="60" w:line="276" w:lineRule="auto"/>
      </w:pPr>
      <w:del w:id="615" w:author="Lasse Dauner" w:date="2025-02-06T00:34:00Z" w16du:dateUtc="2025-02-05T23:34:00Z">
        <w:r w:rsidDel="00D71E32">
          <w:br/>
        </w:r>
      </w:del>
      <w:r>
        <w:rPr>
          <w:b/>
          <w:bCs/>
        </w:rPr>
        <w:t>Aufgabe:</w:t>
      </w:r>
      <w:r>
        <w:t xml:space="preserve"> Führen Sie den Code mittels </w:t>
      </w:r>
      <w:r>
        <w:rPr>
          <w:i/>
          <w:iCs/>
        </w:rPr>
        <w:t>check</w:t>
      </w:r>
      <w:r>
        <w:t xml:space="preserve"> aus.</w:t>
      </w:r>
    </w:p>
    <w:p w14:paraId="01B48331" w14:textId="77777777" w:rsidR="002B6076" w:rsidRDefault="00000000" w:rsidP="0023645B">
      <w:pPr>
        <w:pStyle w:val="SourceCode"/>
        <w:wordWrap/>
        <w:spacing w:afterLines="25" w:after="60" w:line="276" w:lineRule="auto"/>
      </w:pPr>
      <w:r>
        <w:rPr>
          <w:rStyle w:val="NormalTok"/>
        </w:rPr>
        <w:t xml:space="preserve">reg_table_net_pcm </w:t>
      </w:r>
      <w:r>
        <w:rPr>
          <w:rStyle w:val="OtherTok"/>
        </w:rPr>
        <w:t>=</w:t>
      </w:r>
      <w:r>
        <w:rPr>
          <w:rStyle w:val="NormalTok"/>
        </w:rPr>
        <w:t xml:space="preserve"> </w:t>
      </w:r>
      <w:r>
        <w:rPr>
          <w:rStyle w:val="FunctionTok"/>
        </w:rPr>
        <w:t>data.frame</w:t>
      </w:r>
      <w:r>
        <w:rPr>
          <w:rStyle w:val="NormalTok"/>
        </w:rPr>
        <w:t>(</w:t>
      </w:r>
      <w:r>
        <w:rPr>
          <w:rStyle w:val="StringTok"/>
        </w:rPr>
        <w:t>"Variable"</w:t>
      </w:r>
      <w:r>
        <w:rPr>
          <w:rStyle w:val="NormalTok"/>
        </w:rPr>
        <w:t xml:space="preserve"> </w:t>
      </w:r>
      <w:r>
        <w:rPr>
          <w:rStyle w:val="OtherTok"/>
        </w:rPr>
        <w:t>=</w:t>
      </w:r>
      <w:r>
        <w:rPr>
          <w:rStyle w:val="NormalTok"/>
        </w:rPr>
        <w:t xml:space="preserve"> </w:t>
      </w:r>
      <w:r>
        <w:rPr>
          <w:rStyle w:val="StringTok"/>
        </w:rPr>
        <w:t>"treat1_NMW"</w:t>
      </w:r>
      <w:r>
        <w:rPr>
          <w:rStyle w:val="NormalTok"/>
        </w:rPr>
        <w:t>,</w:t>
      </w:r>
      <w:r>
        <w:rPr>
          <w:rStyle w:val="StringTok"/>
        </w:rPr>
        <w:t>"Schätzer_reg3"</w:t>
      </w:r>
      <w:r>
        <w:rPr>
          <w:rStyle w:val="NormalTok"/>
        </w:rPr>
        <w:t xml:space="preserve"> </w:t>
      </w:r>
      <w:r>
        <w:rPr>
          <w:rStyle w:val="OtherTok"/>
        </w:rPr>
        <w:t>=</w:t>
      </w:r>
      <w:r>
        <w:rPr>
          <w:rStyle w:val="NormalTok"/>
        </w:rPr>
        <w:t xml:space="preserve"> </w:t>
      </w:r>
      <w:r>
        <w:rPr>
          <w:rStyle w:val="FunctionTok"/>
        </w:rPr>
        <w:t>round</w:t>
      </w:r>
      <w:r>
        <w:rPr>
          <w:rStyle w:val="NormalTok"/>
        </w:rPr>
        <w:t>(tidy_reg3</w:t>
      </w:r>
      <w:r>
        <w:rPr>
          <w:rStyle w:val="SpecialCharTok"/>
        </w:rPr>
        <w:t>$</w:t>
      </w:r>
      <w:r>
        <w:rPr>
          <w:rStyle w:val="NormalTok"/>
        </w:rPr>
        <w:t>estimate[</w:t>
      </w:r>
      <w:r>
        <w:rPr>
          <w:rStyle w:val="DecValTok"/>
        </w:rPr>
        <w:t>3</w:t>
      </w:r>
      <w:r>
        <w:rPr>
          <w:rStyle w:val="NormalTok"/>
        </w:rPr>
        <w:t>],</w:t>
      </w:r>
      <w:r>
        <w:rPr>
          <w:rStyle w:val="DecValTok"/>
        </w:rPr>
        <w:t>3</w:t>
      </w:r>
      <w:r>
        <w:rPr>
          <w:rStyle w:val="NormalTok"/>
        </w:rPr>
        <w:t>),</w:t>
      </w:r>
      <w:r>
        <w:rPr>
          <w:rStyle w:val="StringTok"/>
        </w:rPr>
        <w:t>"se_reg3"</w:t>
      </w:r>
      <w:r>
        <w:rPr>
          <w:rStyle w:val="OtherTok"/>
        </w:rPr>
        <w:t>=</w:t>
      </w:r>
      <w:r>
        <w:rPr>
          <w:rStyle w:val="NormalTok"/>
        </w:rPr>
        <w:t xml:space="preserve"> </w:t>
      </w:r>
      <w:r>
        <w:rPr>
          <w:rStyle w:val="FunctionTok"/>
        </w:rPr>
        <w:t>round</w:t>
      </w:r>
      <w:r>
        <w:rPr>
          <w:rStyle w:val="NormalTok"/>
        </w:rPr>
        <w:t>(tidy_reg3</w:t>
      </w:r>
      <w:r>
        <w:rPr>
          <w:rStyle w:val="SpecialCharTok"/>
        </w:rPr>
        <w:t>$</w:t>
      </w:r>
      <w:r>
        <w:rPr>
          <w:rStyle w:val="NormalTok"/>
        </w:rPr>
        <w:t>std.error[</w:t>
      </w:r>
      <w:r>
        <w:rPr>
          <w:rStyle w:val="DecValTok"/>
        </w:rPr>
        <w:t>3</w:t>
      </w:r>
      <w:r>
        <w:rPr>
          <w:rStyle w:val="NormalTok"/>
        </w:rPr>
        <w:t>],</w:t>
      </w:r>
      <w:r>
        <w:rPr>
          <w:rStyle w:val="DecValTok"/>
        </w:rPr>
        <w:t>3</w:t>
      </w:r>
      <w:r>
        <w:rPr>
          <w:rStyle w:val="NormalTok"/>
        </w:rPr>
        <w:t xml:space="preserve">), </w:t>
      </w:r>
      <w:r>
        <w:rPr>
          <w:rStyle w:val="StringTok"/>
        </w:rPr>
        <w:t>"Schätzer_reg5"</w:t>
      </w:r>
      <w:r>
        <w:rPr>
          <w:rStyle w:val="NormalTok"/>
        </w:rPr>
        <w:t xml:space="preserve"> </w:t>
      </w:r>
      <w:r>
        <w:rPr>
          <w:rStyle w:val="OtherTok"/>
        </w:rPr>
        <w:t>=</w:t>
      </w:r>
      <w:r>
        <w:rPr>
          <w:rStyle w:val="NormalTok"/>
        </w:rPr>
        <w:t xml:space="preserve"> </w:t>
      </w:r>
      <w:r>
        <w:rPr>
          <w:rStyle w:val="FunctionTok"/>
        </w:rPr>
        <w:t>round</w:t>
      </w:r>
      <w:r>
        <w:rPr>
          <w:rStyle w:val="NormalTok"/>
        </w:rPr>
        <w:t>(tidy_reg5</w:t>
      </w:r>
      <w:r>
        <w:rPr>
          <w:rStyle w:val="SpecialCharTok"/>
        </w:rPr>
        <w:t>$</w:t>
      </w:r>
      <w:r>
        <w:rPr>
          <w:rStyle w:val="NormalTok"/>
        </w:rPr>
        <w:t>estimate[</w:t>
      </w:r>
      <w:r>
        <w:rPr>
          <w:rStyle w:val="DecValTok"/>
        </w:rPr>
        <w:t>3</w:t>
      </w:r>
      <w:r>
        <w:rPr>
          <w:rStyle w:val="NormalTok"/>
        </w:rPr>
        <w:t>],</w:t>
      </w:r>
      <w:r>
        <w:rPr>
          <w:rStyle w:val="DecValTok"/>
        </w:rPr>
        <w:t>3</w:t>
      </w:r>
      <w:r>
        <w:rPr>
          <w:rStyle w:val="NormalTok"/>
        </w:rPr>
        <w:t xml:space="preserve">), </w:t>
      </w:r>
      <w:r>
        <w:rPr>
          <w:rStyle w:val="StringTok"/>
        </w:rPr>
        <w:t>"se_reg5"</w:t>
      </w:r>
      <w:r>
        <w:rPr>
          <w:rStyle w:val="OtherTok"/>
        </w:rPr>
        <w:t>=</w:t>
      </w:r>
      <w:r>
        <w:rPr>
          <w:rStyle w:val="NormalTok"/>
        </w:rPr>
        <w:t xml:space="preserve"> </w:t>
      </w:r>
      <w:r>
        <w:rPr>
          <w:rStyle w:val="FunctionTok"/>
        </w:rPr>
        <w:t>round</w:t>
      </w:r>
      <w:r>
        <w:rPr>
          <w:rStyle w:val="NormalTok"/>
        </w:rPr>
        <w:t>(tidy_reg5</w:t>
      </w:r>
      <w:r>
        <w:rPr>
          <w:rStyle w:val="SpecialCharTok"/>
        </w:rPr>
        <w:t>$</w:t>
      </w:r>
      <w:r>
        <w:rPr>
          <w:rStyle w:val="NormalTok"/>
        </w:rPr>
        <w:t>std.error[</w:t>
      </w:r>
      <w:r>
        <w:rPr>
          <w:rStyle w:val="DecValTok"/>
        </w:rPr>
        <w:t>3</w:t>
      </w:r>
      <w:r>
        <w:rPr>
          <w:rStyle w:val="NormalTok"/>
        </w:rPr>
        <w:t>],</w:t>
      </w:r>
      <w:r>
        <w:rPr>
          <w:rStyle w:val="DecValTok"/>
        </w:rPr>
        <w:t>3</w:t>
      </w:r>
      <w:r>
        <w:rPr>
          <w:rStyle w:val="NormalTok"/>
        </w:rPr>
        <w:t>))</w:t>
      </w:r>
      <w:r>
        <w:br/>
      </w:r>
      <w:r>
        <w:br/>
      </w:r>
      <w:r>
        <w:rPr>
          <w:rStyle w:val="NormalTok"/>
        </w:rPr>
        <w:t>reg_table_net_pcm</w:t>
      </w:r>
    </w:p>
    <w:p w14:paraId="0519A115" w14:textId="77777777" w:rsidR="002B6076" w:rsidRDefault="00000000" w:rsidP="0023645B">
      <w:pPr>
        <w:pStyle w:val="SourceCode"/>
        <w:wordWrap/>
        <w:spacing w:afterLines="25" w:after="60" w:line="276" w:lineRule="auto"/>
      </w:pPr>
      <w:r>
        <w:rPr>
          <w:rStyle w:val="VerbatimChar"/>
        </w:rPr>
        <w:t>##     Variable Schätzer_reg3 se_reg3 Schätzer_reg5 se_reg5</w:t>
      </w:r>
      <w:r>
        <w:br/>
      </w:r>
      <w:r>
        <w:rPr>
          <w:rStyle w:val="VerbatimChar"/>
        </w:rPr>
        <w:t>## 1 treat1_NMW        -0.027   0.014        -0.029   0.012</w:t>
      </w:r>
    </w:p>
    <w:p w14:paraId="43455189" w14:textId="77777777" w:rsidR="002B6076" w:rsidRDefault="00000000" w:rsidP="0023645B">
      <w:pPr>
        <w:pStyle w:val="FirstParagraph"/>
        <w:spacing w:afterLines="25" w:after="60" w:line="276" w:lineRule="auto"/>
        <w:rPr>
          <w:ins w:id="616" w:author="Lasse Dauner" w:date="2025-02-06T00:34:00Z" w16du:dateUtc="2025-02-05T23:34:00Z"/>
        </w:rPr>
      </w:pPr>
      <w:r>
        <w:t>Auch hier können wir feststellen, dass unsere Schätzung weiter an Robustheit gewinnt und dadurch unsere These der Verringerung des Gewinnmarge durch die Mindestlohneinführung weiter aufrechterhalten werden kann.</w:t>
      </w:r>
    </w:p>
    <w:p w14:paraId="1A56BE78" w14:textId="77777777" w:rsidR="00D71E32" w:rsidRDefault="00D71E32" w:rsidP="00D71E32">
      <w:pPr>
        <w:pStyle w:val="Textkrper"/>
        <w:rPr>
          <w:ins w:id="617" w:author="Lasse Dauner" w:date="2025-02-06T00:34:00Z" w16du:dateUtc="2025-02-05T23:34:00Z"/>
        </w:rPr>
      </w:pPr>
    </w:p>
    <w:p w14:paraId="7E4B7596" w14:textId="77777777" w:rsidR="00D71E32" w:rsidRDefault="00D71E32" w:rsidP="00D71E32">
      <w:pPr>
        <w:pStyle w:val="Textkrper"/>
        <w:rPr>
          <w:ins w:id="618" w:author="Lasse Dauner" w:date="2025-02-06T00:34:00Z" w16du:dateUtc="2025-02-05T23:34:00Z"/>
        </w:rPr>
      </w:pPr>
    </w:p>
    <w:p w14:paraId="0E9942E2" w14:textId="77777777" w:rsidR="00D71E32" w:rsidRDefault="00D71E32" w:rsidP="00D71E32">
      <w:pPr>
        <w:pStyle w:val="Textkrper"/>
        <w:rPr>
          <w:ins w:id="619" w:author="Lasse Dauner" w:date="2025-02-06T00:34:00Z" w16du:dateUtc="2025-02-05T23:34:00Z"/>
        </w:rPr>
      </w:pPr>
    </w:p>
    <w:p w14:paraId="6EC6D29E" w14:textId="77777777" w:rsidR="00D71E32" w:rsidRDefault="00D71E32" w:rsidP="00D71E32">
      <w:pPr>
        <w:pStyle w:val="Textkrper"/>
        <w:rPr>
          <w:ins w:id="620" w:author="Lasse Dauner" w:date="2025-02-06T00:34:00Z" w16du:dateUtc="2025-02-05T23:34:00Z"/>
        </w:rPr>
      </w:pPr>
    </w:p>
    <w:p w14:paraId="157408EA" w14:textId="77777777" w:rsidR="00D71E32" w:rsidRDefault="00D71E32" w:rsidP="00D71E32">
      <w:pPr>
        <w:pStyle w:val="Textkrper"/>
        <w:rPr>
          <w:ins w:id="621" w:author="Lasse Dauner" w:date="2025-02-06T00:35:00Z" w16du:dateUtc="2025-02-05T23:35:00Z"/>
        </w:rPr>
      </w:pPr>
    </w:p>
    <w:p w14:paraId="3EF9E35E" w14:textId="77777777" w:rsidR="00D71E32" w:rsidRPr="00D71E32" w:rsidRDefault="00D71E32" w:rsidP="00D71E32">
      <w:pPr>
        <w:pStyle w:val="Textkrper"/>
        <w:pPrChange w:id="622" w:author="Lasse Dauner" w:date="2025-02-06T00:34:00Z" w16du:dateUtc="2025-02-05T23:34:00Z">
          <w:pPr>
            <w:pStyle w:val="FirstParagraph"/>
            <w:spacing w:afterLines="25" w:after="60" w:line="276" w:lineRule="auto"/>
          </w:pPr>
        </w:pPrChange>
      </w:pPr>
    </w:p>
    <w:p w14:paraId="5555DA5D" w14:textId="7BA52137" w:rsidR="002B6076" w:rsidRDefault="00000000" w:rsidP="0023645B">
      <w:pPr>
        <w:pStyle w:val="berschrift2"/>
        <w:spacing w:afterLines="25" w:after="60" w:line="276" w:lineRule="auto"/>
      </w:pPr>
      <w:bookmarkStart w:id="623" w:name="exercise-3.4-weiterführende-analysen"/>
      <w:bookmarkEnd w:id="234"/>
      <w:bookmarkEnd w:id="498"/>
      <w:del w:id="624" w:author="Lasse Dauner" w:date="2025-02-06T00:35:00Z" w16du:dateUtc="2025-02-05T23:35:00Z">
        <w:r w:rsidDel="00D71E32">
          <w:lastRenderedPageBreak/>
          <w:delText xml:space="preserve">Exercise </w:delText>
        </w:r>
      </w:del>
      <w:r>
        <w:t>3.4 Weiterführende Analysen</w:t>
      </w:r>
    </w:p>
    <w:p w14:paraId="59A6F807" w14:textId="77777777" w:rsidR="002B6076" w:rsidRDefault="00000000" w:rsidP="0023645B">
      <w:pPr>
        <w:pStyle w:val="FirstParagraph"/>
        <w:spacing w:afterLines="25" w:after="60" w:line="276" w:lineRule="auto"/>
      </w:pPr>
      <w:r>
        <w:t>Neben den von uns dargestellten Ergebnissen, gibt es im untersuchten Artikel weitere interessante Darstellungen, die unsere bisherige Analyse zu den Auswirkungen auf Unternehmen im Niedriglohnsektor untermauern und erweitern.</w:t>
      </w:r>
    </w:p>
    <w:p w14:paraId="75860100"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625" w:author="Lasse Dauner" w:date="2025-02-06T00:34:00Z" w16du:dateUtc="2025-02-05T23:34:00Z">
            <w:rPr/>
          </w:rPrChange>
        </w:rPr>
      </w:pPr>
      <w:bookmarkStart w:id="626" w:name="placebo-experiment"/>
      <w:r w:rsidRPr="00D71E32">
        <w:rPr>
          <w:rFonts w:ascii="Times New Roman" w:hAnsi="Times New Roman" w:cs="Times New Roman"/>
          <w:color w:val="000000" w:themeColor="text1"/>
          <w:rPrChange w:id="627" w:author="Lasse Dauner" w:date="2025-02-06T00:34:00Z" w16du:dateUtc="2025-02-05T23:34:00Z">
            <w:rPr/>
          </w:rPrChange>
        </w:rPr>
        <w:t>Placebo-Experiment</w:t>
      </w:r>
    </w:p>
    <w:p w14:paraId="30E162C0" w14:textId="77777777" w:rsidR="002B6076" w:rsidRDefault="00000000" w:rsidP="0023645B">
      <w:pPr>
        <w:pStyle w:val="FirstParagraph"/>
        <w:spacing w:afterLines="25" w:after="60" w:line="276" w:lineRule="auto"/>
      </w:pPr>
      <w:r>
        <w:t>Durch die Einführung eines Placebo-Experiments wird festgestellt, dass es vor der Mindestlohneinführung keine relevanten Zusammenhänge zwischen der Treatment- und Kontrollgruppe bestanden.</w:t>
      </w:r>
      <w:r>
        <w:br/>
        <w:t>Teil dieses Experiments ist die Prüfung einer imaginären Mindestlohneinführung 3 Jahre vor der wahren Einführung.</w:t>
      </w:r>
      <w:r>
        <w:br/>
        <w:t>Dabei wurde kein Trend erkennbar, der auf einen bereits bestehenden Zusammenhang der beiden Gruppen schließen würde.</w:t>
      </w:r>
      <w:r>
        <w:br/>
      </w:r>
      <w:r>
        <w:rPr>
          <w:i/>
          <w:iCs/>
        </w:rPr>
        <w:t>(vgl. Draca et al., S.142ff.)</w:t>
      </w:r>
    </w:p>
    <w:p w14:paraId="51961C11"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628" w:author="Lasse Dauner" w:date="2025-02-06T00:34:00Z" w16du:dateUtc="2025-02-05T23:34:00Z">
            <w:rPr/>
          </w:rPrChange>
        </w:rPr>
      </w:pPr>
      <w:bookmarkStart w:id="629" w:name="unterschied-zwischen-industrien"/>
      <w:bookmarkEnd w:id="626"/>
      <w:r w:rsidRPr="00D71E32">
        <w:rPr>
          <w:rFonts w:ascii="Times New Roman" w:hAnsi="Times New Roman" w:cs="Times New Roman"/>
          <w:color w:val="000000" w:themeColor="text1"/>
          <w:rPrChange w:id="630" w:author="Lasse Dauner" w:date="2025-02-06T00:34:00Z" w16du:dateUtc="2025-02-05T23:34:00Z">
            <w:rPr/>
          </w:rPrChange>
        </w:rPr>
        <w:t>Unterschied zwischen Industrien</w:t>
      </w:r>
    </w:p>
    <w:p w14:paraId="06BF9A7C" w14:textId="77777777" w:rsidR="002B6076" w:rsidRDefault="00000000" w:rsidP="0023645B">
      <w:pPr>
        <w:pStyle w:val="FirstParagraph"/>
        <w:spacing w:afterLines="25" w:after="60" w:line="276" w:lineRule="auto"/>
      </w:pPr>
      <w:r>
        <w:t>Die Autoren vergleichen die Wirkung der Mindestlohneinführung Wettbewerben mit hoher und niedriger Marktmacht.</w:t>
      </w:r>
      <w:r>
        <w:br/>
        <w:t>Dabei kommen die Autoren zu dem Schluss, dass es Unterschiede im Umgang mit Mindestlohneinführungen gibt.</w:t>
      </w:r>
      <w:r>
        <w:br/>
        <w:t>Während Unternehmen mit einer verhältnismäßig geringen Marktmacht die Erhöhung der Löhne hauptsächlich über die Verringerung der Gewinnmarge kompensieren, ist zu erkennen, dass marktmächtige Unternehmen die Erhöhung durch Preisanpassungen an Kunden weitergeben.</w:t>
      </w:r>
      <w:r>
        <w:br/>
      </w:r>
      <w:r>
        <w:rPr>
          <w:i/>
          <w:iCs/>
        </w:rPr>
        <w:t>(vgl. Draca et al., S.146f.)</w:t>
      </w:r>
    </w:p>
    <w:p w14:paraId="7F964682"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631" w:author="Lasse Dauner" w:date="2025-02-06T00:34:00Z" w16du:dateUtc="2025-02-05T23:34:00Z">
            <w:rPr/>
          </w:rPrChange>
        </w:rPr>
      </w:pPr>
      <w:bookmarkStart w:id="632" w:name="X36bbe6c16f1856cfb3dfa160c2a513f7ab0581b"/>
      <w:bookmarkEnd w:id="629"/>
      <w:r w:rsidRPr="00D71E32">
        <w:rPr>
          <w:rFonts w:ascii="Times New Roman" w:hAnsi="Times New Roman" w:cs="Times New Roman"/>
          <w:color w:val="000000" w:themeColor="text1"/>
          <w:rPrChange w:id="633" w:author="Lasse Dauner" w:date="2025-02-06T00:34:00Z" w16du:dateUtc="2025-02-05T23:34:00Z">
            <w:rPr/>
          </w:rPrChange>
        </w:rPr>
        <w:t>Auswirkungen auf weitere Unternehmensfaktoren</w:t>
      </w:r>
    </w:p>
    <w:p w14:paraId="431BE3A9" w14:textId="77777777" w:rsidR="002B6076" w:rsidRDefault="00000000" w:rsidP="0023645B">
      <w:pPr>
        <w:pStyle w:val="FirstParagraph"/>
        <w:spacing w:afterLines="25" w:after="60" w:line="276" w:lineRule="auto"/>
        <w:rPr>
          <w:ins w:id="634" w:author="Lasse Dauner" w:date="2025-02-06T00:35:00Z" w16du:dateUtc="2025-02-05T23:35:00Z"/>
          <w:i/>
          <w:iCs/>
        </w:rPr>
      </w:pPr>
      <w:r>
        <w:t>Wie zu Beginn erwähnt könnten neben des Gewinns auch noch weitere Faktoren von der Einführung des nationalen Mindestlohns betroffen sein.</w:t>
      </w:r>
      <w:r>
        <w:br/>
        <w:t>Sowohl auf eine Veränderung am Arbeitsmarkt, als auch auf eine Veränderung in der Produktionskraft von nNternehmen werden keine signifikanten Einflüsse erkannt.</w:t>
      </w:r>
      <w:r>
        <w:br/>
        <w:t>Derweil ist ein langfristiger Trend zu erkennen der die Vermutung zulässt, dass es zu weniger Markteintritten in den stark vom der Mindestlohneinführung betroffen Unternehmen kommt.</w:t>
      </w:r>
      <w:r>
        <w:br/>
      </w:r>
      <w:r>
        <w:rPr>
          <w:i/>
          <w:iCs/>
        </w:rPr>
        <w:t>(vgl. Draca et al., S.148f.)</w:t>
      </w:r>
    </w:p>
    <w:p w14:paraId="7A1CDA08" w14:textId="77777777" w:rsidR="00D71E32" w:rsidRDefault="00D71E32" w:rsidP="00D71E32">
      <w:pPr>
        <w:pStyle w:val="Textkrper"/>
        <w:rPr>
          <w:ins w:id="635" w:author="Lasse Dauner" w:date="2025-02-06T00:35:00Z" w16du:dateUtc="2025-02-05T23:35:00Z"/>
        </w:rPr>
      </w:pPr>
    </w:p>
    <w:p w14:paraId="48C252F4" w14:textId="77777777" w:rsidR="00D71E32" w:rsidRDefault="00D71E32" w:rsidP="00D71E32">
      <w:pPr>
        <w:pStyle w:val="Textkrper"/>
        <w:rPr>
          <w:ins w:id="636" w:author="Lasse Dauner" w:date="2025-02-06T00:35:00Z" w16du:dateUtc="2025-02-05T23:35:00Z"/>
        </w:rPr>
      </w:pPr>
    </w:p>
    <w:p w14:paraId="2F2A4143" w14:textId="77777777" w:rsidR="00D71E32" w:rsidRPr="00D71E32" w:rsidRDefault="00D71E32" w:rsidP="00D71E32">
      <w:pPr>
        <w:pStyle w:val="Textkrper"/>
        <w:pPrChange w:id="637" w:author="Lasse Dauner" w:date="2025-02-06T00:35:00Z" w16du:dateUtc="2025-02-05T23:35:00Z">
          <w:pPr>
            <w:pStyle w:val="FirstParagraph"/>
            <w:spacing w:afterLines="25" w:after="60" w:line="276" w:lineRule="auto"/>
          </w:pPr>
        </w:pPrChange>
      </w:pPr>
    </w:p>
    <w:p w14:paraId="1FF99CBE" w14:textId="61760EF0" w:rsidR="002B6076" w:rsidRDefault="00000000" w:rsidP="0023645B">
      <w:pPr>
        <w:pStyle w:val="berschrift2"/>
        <w:spacing w:afterLines="25" w:after="60" w:line="276" w:lineRule="auto"/>
      </w:pPr>
      <w:bookmarkStart w:id="638" w:name="exercise-4-einordnung-des-artikels"/>
      <w:bookmarkEnd w:id="623"/>
      <w:bookmarkEnd w:id="632"/>
      <w:del w:id="639" w:author="Lasse Dauner" w:date="2025-02-06T00:35:00Z" w16du:dateUtc="2025-02-05T23:35:00Z">
        <w:r w:rsidDel="00D71E32">
          <w:lastRenderedPageBreak/>
          <w:delText xml:space="preserve">Exercise </w:delText>
        </w:r>
      </w:del>
      <w:r>
        <w:t>4 Einordnung des Artikels</w:t>
      </w:r>
    </w:p>
    <w:p w14:paraId="45FEF067" w14:textId="4D145723" w:rsidR="002B6076" w:rsidDel="00D71E32" w:rsidRDefault="00000000" w:rsidP="0023645B">
      <w:pPr>
        <w:pStyle w:val="berschrift3"/>
        <w:spacing w:afterLines="25" w:after="60" w:line="276" w:lineRule="auto"/>
        <w:rPr>
          <w:del w:id="640" w:author="Lasse Dauner" w:date="2025-02-06T00:35:00Z" w16du:dateUtc="2025-02-05T23:35:00Z"/>
        </w:rPr>
      </w:pPr>
      <w:bookmarkStart w:id="641" w:name="bewertung-des-artikels"/>
      <w:del w:id="642" w:author="Lasse Dauner" w:date="2025-02-06T00:35:00Z" w16du:dateUtc="2025-02-05T23:35:00Z">
        <w:r w:rsidDel="00D71E32">
          <w:delText>Bewertung des Artikels</w:delText>
        </w:r>
      </w:del>
    </w:p>
    <w:p w14:paraId="69088A44" w14:textId="77777777" w:rsidR="00D71E32" w:rsidRDefault="00000000" w:rsidP="0023645B">
      <w:pPr>
        <w:pStyle w:val="FirstParagraph"/>
        <w:spacing w:afterLines="25" w:after="60" w:line="276" w:lineRule="auto"/>
        <w:rPr>
          <w:ins w:id="643" w:author="Lasse Dauner" w:date="2025-02-06T00:35:00Z" w16du:dateUtc="2025-02-05T23:35:00Z"/>
        </w:rPr>
      </w:pPr>
      <w:r>
        <w:t>Die wissenschaftliche Arbeit von Draca et al. macht sich die besondere Eigenschaft des quasi-experimentellen Experiments zu eigen und wählt dazu passenderweise die Methodik der Difference-in-Differences Schätzung.</w:t>
      </w:r>
      <w:ins w:id="644" w:author="Lasse Dauner" w:date="2025-02-06T00:35:00Z" w16du:dateUtc="2025-02-05T23:35:00Z">
        <w:r w:rsidR="00D71E32">
          <w:t xml:space="preserve"> </w:t>
        </w:r>
      </w:ins>
      <w:del w:id="645" w:author="Lasse Dauner" w:date="2025-02-06T00:35:00Z" w16du:dateUtc="2025-02-05T23:35:00Z">
        <w:r w:rsidDel="00D71E32">
          <w:br/>
        </w:r>
      </w:del>
      <w:r>
        <w:t>Dabei zeigen die Autoren gut auf, dass die Einführung von Mindeslöhnen zu einer Veränderung der Unternehmensgewinne führt.</w:t>
      </w:r>
    </w:p>
    <w:p w14:paraId="6A5D87C8" w14:textId="77777777" w:rsidR="00D71E32" w:rsidRDefault="00000000" w:rsidP="0023645B">
      <w:pPr>
        <w:pStyle w:val="FirstParagraph"/>
        <w:spacing w:afterLines="25" w:after="60" w:line="276" w:lineRule="auto"/>
        <w:rPr>
          <w:ins w:id="646" w:author="Lasse Dauner" w:date="2025-02-06T00:36:00Z" w16du:dateUtc="2025-02-05T23:36:00Z"/>
        </w:rPr>
      </w:pPr>
      <w:del w:id="647" w:author="Lasse Dauner" w:date="2025-02-06T00:35:00Z" w16du:dateUtc="2025-02-05T23:35:00Z">
        <w:r w:rsidDel="00D71E32">
          <w:br/>
        </w:r>
      </w:del>
      <w:r>
        <w:t>Hinzu kommt, dass für die häufig untersuchte Frage der Veränderung in der Beschäftigung kein relevanter Effekt erkannt wird.</w:t>
      </w:r>
      <w:ins w:id="648" w:author="Lasse Dauner" w:date="2025-02-06T00:36:00Z" w16du:dateUtc="2025-02-05T23:36:00Z">
        <w:r w:rsidR="00D71E32">
          <w:t xml:space="preserve"> </w:t>
        </w:r>
      </w:ins>
      <w:del w:id="649" w:author="Lasse Dauner" w:date="2025-02-06T00:36:00Z" w16du:dateUtc="2025-02-05T23:36:00Z">
        <w:r w:rsidDel="00D71E32">
          <w:br/>
        </w:r>
      </w:del>
      <w:r>
        <w:t>Durch die Wahl von plausiblen Kontrollvariablen aus unterschiedlichen Bereichen der Unternehmenswelt wirkt die Argumentation fundiert.</w:t>
      </w:r>
      <w:r>
        <w:br/>
        <w:t>Der zunächst nicht evidenten Einteilung in Kontroll- und Treatmentgruppe wird sich genähert und anhand von Lohnstrukturen werden die Daten logisch nachvollziehbar eingeteilt.</w:t>
      </w:r>
    </w:p>
    <w:p w14:paraId="60596EEA" w14:textId="26E69609" w:rsidR="002B6076" w:rsidRDefault="00000000" w:rsidP="0023645B">
      <w:pPr>
        <w:pStyle w:val="FirstParagraph"/>
        <w:spacing w:afterLines="25" w:after="60" w:line="276" w:lineRule="auto"/>
      </w:pPr>
      <w:del w:id="650" w:author="Lasse Dauner" w:date="2025-02-06T00:36:00Z" w16du:dateUtc="2025-02-05T23:36:00Z">
        <w:r w:rsidDel="00D71E32">
          <w:br/>
        </w:r>
      </w:del>
      <w:r>
        <w:t>Kritisch anzumerken ist die Wahl der Beispieldatensätze. Hier wird wenig transparent argumentiert und eine klare Struktur der Idee der Selektion ist nicht erkennbar.</w:t>
      </w:r>
      <w:r>
        <w:br/>
        <w:t xml:space="preserve">Da wir keine genauen Daten für jeden Arbeitnehmer haben, </w:t>
      </w:r>
      <w:del w:id="651" w:author="Lasse Dauner" w:date="2025-02-06T00:36:00Z" w16du:dateUtc="2025-02-05T23:36:00Z">
        <w:r w:rsidDel="00D71E32">
          <w:delText xml:space="preserve">wird </w:delText>
        </w:r>
      </w:del>
      <w:r>
        <w:t>ist unsere Analyse vor allem auf den Niedriglohnsektor anwendbar, wobei mit einem Anteil von 87% auch ein relativ großer Teil der Arbeiter abgebildet wird.</w:t>
      </w:r>
      <w:r>
        <w:br/>
        <w:t>Begleitend zeigt das eine Unternehmensstruktur auf, in der Lohnunterschiede vorallem zwischen Sektoren variieren und weniger innerhalb eines Unternehmens.</w:t>
      </w:r>
      <w:r>
        <w:br/>
        <w:t>Eine weitere Komponente, die im Rahmen der Analyse vermisst wird, ist eine finanzielle Rahmenbedingung als Kontrollvariable.</w:t>
      </w:r>
      <w:r>
        <w:br/>
        <w:t>Der Output des Unternehmens bleibt weitestgehend unberücksichtigt, da im Datensatz keine Daten zu Produkten wie Preise oder Qualität vorhanden sind. Diese Problematik ist auch den Autoren bewusst und sie weisen auf diese Einschränkung in der Bewertung hin.</w:t>
      </w:r>
      <w:r>
        <w:br/>
      </w:r>
    </w:p>
    <w:p w14:paraId="6200FC7E" w14:textId="77777777" w:rsidR="002B6076" w:rsidRDefault="00000000" w:rsidP="0023645B">
      <w:pPr>
        <w:pStyle w:val="Compact"/>
        <w:numPr>
          <w:ilvl w:val="0"/>
          <w:numId w:val="23"/>
        </w:numPr>
        <w:spacing w:afterLines="25" w:after="60" w:line="276" w:lineRule="auto"/>
      </w:pPr>
      <w:r>
        <w:t>Weitere Forschung Höherer Rückgang in der Marge bei Unternehmen mit großer Marktmacht entdeckt</w:t>
      </w:r>
    </w:p>
    <w:p w14:paraId="5AE366C8" w14:textId="77777777" w:rsidR="002B6076" w:rsidRDefault="00000000" w:rsidP="0023645B">
      <w:pPr>
        <w:pStyle w:val="Compact"/>
        <w:numPr>
          <w:ilvl w:val="0"/>
          <w:numId w:val="23"/>
        </w:numPr>
        <w:spacing w:afterLines="25" w:after="60" w:line="276" w:lineRule="auto"/>
      </w:pPr>
      <w:r>
        <w:t>Rückbezug zur Einleitung</w:t>
      </w:r>
    </w:p>
    <w:p w14:paraId="60EAEDE8" w14:textId="77777777" w:rsidR="002B6076" w:rsidRDefault="00000000" w:rsidP="0023645B">
      <w:pPr>
        <w:pStyle w:val="Compact"/>
        <w:numPr>
          <w:ilvl w:val="0"/>
          <w:numId w:val="23"/>
        </w:numPr>
        <w:spacing w:afterLines="25" w:after="60" w:line="276" w:lineRule="auto"/>
        <w:rPr>
          <w:ins w:id="652" w:author="Lasse Dauner" w:date="2025-02-06T00:37:00Z" w16du:dateUtc="2025-02-05T23:37:00Z"/>
        </w:rPr>
      </w:pPr>
      <w:r>
        <w:t>Ist ein Mindestlohn zu befürworten</w:t>
      </w:r>
    </w:p>
    <w:p w14:paraId="270A1F1F" w14:textId="77777777" w:rsidR="00D71E32" w:rsidRDefault="00D71E32" w:rsidP="00D71E32">
      <w:pPr>
        <w:pStyle w:val="Compact"/>
        <w:spacing w:afterLines="25" w:after="60" w:line="276" w:lineRule="auto"/>
        <w:rPr>
          <w:ins w:id="653" w:author="Lasse Dauner" w:date="2025-02-06T00:37:00Z" w16du:dateUtc="2025-02-05T23:37:00Z"/>
        </w:rPr>
      </w:pPr>
    </w:p>
    <w:p w14:paraId="3CF7FDF7" w14:textId="77777777" w:rsidR="00D71E32" w:rsidRDefault="00D71E32" w:rsidP="00D71E32">
      <w:pPr>
        <w:pStyle w:val="Compact"/>
        <w:spacing w:afterLines="25" w:after="60" w:line="276" w:lineRule="auto"/>
        <w:rPr>
          <w:ins w:id="654" w:author="Lasse Dauner" w:date="2025-02-06T00:37:00Z" w16du:dateUtc="2025-02-05T23:37:00Z"/>
        </w:rPr>
      </w:pPr>
    </w:p>
    <w:p w14:paraId="5481E0CD" w14:textId="77777777" w:rsidR="00D71E32" w:rsidRDefault="00D71E32" w:rsidP="00D71E32">
      <w:pPr>
        <w:pStyle w:val="Compact"/>
        <w:spacing w:afterLines="25" w:after="60" w:line="276" w:lineRule="auto"/>
        <w:rPr>
          <w:ins w:id="655" w:author="Lasse Dauner" w:date="2025-02-06T00:37:00Z" w16du:dateUtc="2025-02-05T23:37:00Z"/>
        </w:rPr>
      </w:pPr>
    </w:p>
    <w:p w14:paraId="6DFD93FF" w14:textId="77777777" w:rsidR="00D71E32" w:rsidRDefault="00D71E32" w:rsidP="00D71E32">
      <w:pPr>
        <w:pStyle w:val="Compact"/>
        <w:spacing w:afterLines="25" w:after="60" w:line="276" w:lineRule="auto"/>
        <w:rPr>
          <w:ins w:id="656" w:author="Lasse Dauner" w:date="2025-02-06T00:37:00Z" w16du:dateUtc="2025-02-05T23:37:00Z"/>
        </w:rPr>
      </w:pPr>
    </w:p>
    <w:p w14:paraId="371EF3EE" w14:textId="77777777" w:rsidR="00D71E32" w:rsidRDefault="00D71E32" w:rsidP="00D71E32">
      <w:pPr>
        <w:pStyle w:val="Compact"/>
        <w:spacing w:afterLines="25" w:after="60" w:line="276" w:lineRule="auto"/>
        <w:rPr>
          <w:ins w:id="657" w:author="Lasse Dauner" w:date="2025-02-06T00:37:00Z" w16du:dateUtc="2025-02-05T23:37:00Z"/>
        </w:rPr>
      </w:pPr>
    </w:p>
    <w:p w14:paraId="32DC930C" w14:textId="77777777" w:rsidR="00D71E32" w:rsidRDefault="00D71E32" w:rsidP="00D71E32">
      <w:pPr>
        <w:pStyle w:val="Compact"/>
        <w:spacing w:afterLines="25" w:after="60" w:line="276" w:lineRule="auto"/>
        <w:pPrChange w:id="658" w:author="Lasse Dauner" w:date="2025-02-06T00:37:00Z" w16du:dateUtc="2025-02-05T23:37:00Z">
          <w:pPr>
            <w:pStyle w:val="Compact"/>
            <w:numPr>
              <w:numId w:val="23"/>
            </w:numPr>
            <w:spacing w:afterLines="25" w:after="60" w:line="276" w:lineRule="auto"/>
            <w:ind w:left="720" w:hanging="360"/>
          </w:pPr>
        </w:pPrChange>
      </w:pPr>
    </w:p>
    <w:p w14:paraId="2FB5C2A9" w14:textId="4699C7F7" w:rsidR="002B6076" w:rsidRDefault="00000000" w:rsidP="0023645B">
      <w:pPr>
        <w:pStyle w:val="berschrift2"/>
        <w:spacing w:afterLines="25" w:after="60" w:line="276" w:lineRule="auto"/>
      </w:pPr>
      <w:bookmarkStart w:id="659" w:name="exercise-anhang"/>
      <w:bookmarkEnd w:id="638"/>
      <w:bookmarkEnd w:id="641"/>
      <w:del w:id="660" w:author="Lasse Dauner" w:date="2025-02-06T00:37:00Z" w16du:dateUtc="2025-02-05T23:37:00Z">
        <w:r w:rsidDel="00D71E32">
          <w:lastRenderedPageBreak/>
          <w:delText xml:space="preserve">Exercise </w:delText>
        </w:r>
      </w:del>
      <w:r>
        <w:t>Anhang</w:t>
      </w:r>
    </w:p>
    <w:p w14:paraId="6AF99E04"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661" w:author="Lasse Dauner" w:date="2025-02-06T00:37:00Z" w16du:dateUtc="2025-02-05T23:37:00Z">
            <w:rPr/>
          </w:rPrChange>
        </w:rPr>
      </w:pPr>
      <w:bookmarkStart w:id="662" w:name="anhang-1"/>
      <w:r w:rsidRPr="00D71E32">
        <w:rPr>
          <w:rFonts w:ascii="Times New Roman" w:hAnsi="Times New Roman" w:cs="Times New Roman"/>
          <w:color w:val="000000" w:themeColor="text1"/>
          <w:rPrChange w:id="663" w:author="Lasse Dauner" w:date="2025-02-06T00:37:00Z" w16du:dateUtc="2025-02-05T23:37:00Z">
            <w:rPr/>
          </w:rPrChange>
        </w:rPr>
        <w:t>Anhang 1</w:t>
      </w:r>
    </w:p>
    <w:p w14:paraId="052FEA61" w14:textId="77777777" w:rsidR="002B6076" w:rsidRDefault="00000000" w:rsidP="0023645B">
      <w:pPr>
        <w:pStyle w:val="FirstParagraph"/>
        <w:spacing w:afterLines="25" w:after="60" w:line="276" w:lineRule="auto"/>
      </w:pPr>
      <w:r>
        <w:t>Werfen wir einen Blick auf die aussortierten Daten und überprüfen anhand der Beschäftigungszahlen, ob es Aufffälligkeiten gibt:</w:t>
      </w:r>
    </w:p>
    <w:p w14:paraId="1A3F4682" w14:textId="77777777" w:rsidR="002B6076" w:rsidRDefault="00000000" w:rsidP="0023645B">
      <w:pPr>
        <w:pStyle w:val="SourceCode"/>
        <w:wordWrap/>
        <w:spacing w:afterLines="25" w:after="60" w:line="276" w:lineRule="auto"/>
      </w:pPr>
      <w:r>
        <w:rPr>
          <w:rStyle w:val="NormalTok"/>
        </w:rPr>
        <w:t xml:space="preserve">dat </w:t>
      </w:r>
      <w:r>
        <w:rPr>
          <w:rStyle w:val="OtherTok"/>
        </w:rPr>
        <w:t>=</w:t>
      </w:r>
      <w:r>
        <w:rPr>
          <w:rStyle w:val="NormalTok"/>
        </w:rPr>
        <w:t xml:space="preserve"> </w:t>
      </w:r>
      <w:r>
        <w:rPr>
          <w:rStyle w:val="FunctionTok"/>
        </w:rPr>
        <w:t>read_dta</w:t>
      </w:r>
      <w:r>
        <w:rPr>
          <w:rStyle w:val="NormalTok"/>
        </w:rPr>
        <w:t>(</w:t>
      </w:r>
      <w:r>
        <w:rPr>
          <w:rStyle w:val="StringTok"/>
        </w:rPr>
        <w:t>'main_fame.dta'</w:t>
      </w:r>
      <w:r>
        <w:rPr>
          <w:rStyle w:val="NormalTok"/>
        </w:rPr>
        <w:t>)</w:t>
      </w:r>
      <w:r>
        <w:br/>
      </w:r>
      <w:r>
        <w:rPr>
          <w:rStyle w:val="NormalTok"/>
        </w:rPr>
        <w:t xml:space="preserve">dat_no_pp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(pp </w:t>
      </w:r>
      <w:r>
        <w:rPr>
          <w:rStyle w:val="SpecialCharTok"/>
        </w:rPr>
        <w:t>==</w:t>
      </w:r>
      <w:r>
        <w:rPr>
          <w:rStyle w:val="NormalTok"/>
        </w:rPr>
        <w:t xml:space="preserve"> </w:t>
      </w:r>
      <w:r>
        <w:rPr>
          <w:rStyle w:val="DecValTok"/>
        </w:rPr>
        <w:t>0</w:t>
      </w:r>
      <w:r>
        <w:rPr>
          <w:rStyle w:val="NormalTok"/>
        </w:rPr>
        <w:t>)</w:t>
      </w:r>
      <w:r>
        <w:br/>
      </w:r>
      <w:r>
        <w:br/>
      </w:r>
      <w:r>
        <w:rPr>
          <w:rStyle w:val="NormalTok"/>
        </w:rPr>
        <w:t xml:space="preserve">dat_pp </w:t>
      </w:r>
      <w:r>
        <w:rPr>
          <w:rStyle w:val="OtherTok"/>
        </w:rPr>
        <w:t>=</w:t>
      </w:r>
      <w:r>
        <w:rPr>
          <w:rStyle w:val="NormalTok"/>
        </w:rPr>
        <w:t xml:space="preserve"> dat </w:t>
      </w:r>
      <w:r>
        <w:rPr>
          <w:rStyle w:val="SpecialCharTok"/>
        </w:rPr>
        <w:t>%&gt;%</w:t>
      </w:r>
      <w:r>
        <w:br/>
      </w:r>
      <w:r>
        <w:rPr>
          <w:rStyle w:val="NormalTok"/>
        </w:rPr>
        <w:t xml:space="preserve">  </w:t>
      </w:r>
      <w:r>
        <w:rPr>
          <w:rStyle w:val="FunctionTok"/>
        </w:rPr>
        <w:t>filter</w:t>
      </w:r>
      <w:r>
        <w:rPr>
          <w:rStyle w:val="NormalTok"/>
        </w:rPr>
        <w:t xml:space="preserve">(pp </w:t>
      </w:r>
      <w:r>
        <w:rPr>
          <w:rStyle w:val="SpecialCharTok"/>
        </w:rPr>
        <w:t>==</w:t>
      </w:r>
      <w:r>
        <w:rPr>
          <w:rStyle w:val="NormalTok"/>
        </w:rPr>
        <w:t xml:space="preserve"> </w:t>
      </w:r>
      <w:r>
        <w:rPr>
          <w:rStyle w:val="DecValTok"/>
        </w:rPr>
        <w:t>1</w:t>
      </w:r>
      <w:r>
        <w:rPr>
          <w:rStyle w:val="NormalTok"/>
        </w:rPr>
        <w:t>)</w:t>
      </w:r>
      <w:r>
        <w:br/>
      </w:r>
      <w:r>
        <w:br/>
      </w:r>
      <w:r>
        <w:rPr>
          <w:rStyle w:val="FunctionTok"/>
        </w:rPr>
        <w:t>boxplot</w:t>
      </w:r>
      <w:r>
        <w:rPr>
          <w:rStyle w:val="NormalTok"/>
        </w:rPr>
        <w:t>(</w:t>
      </w:r>
      <w:r>
        <w:rPr>
          <w:rStyle w:val="FunctionTok"/>
        </w:rPr>
        <w:t>log</w:t>
      </w:r>
      <w:r>
        <w:rPr>
          <w:rStyle w:val="NormalTok"/>
        </w:rPr>
        <w:t>(dat_no_pp</w:t>
      </w:r>
      <w:r>
        <w:rPr>
          <w:rStyle w:val="SpecialCharTok"/>
        </w:rPr>
        <w:t>$</w:t>
      </w:r>
      <w:r>
        <w:rPr>
          <w:rStyle w:val="NormalTok"/>
        </w:rPr>
        <w:t>emp),</w:t>
      </w:r>
      <w:r>
        <w:rPr>
          <w:rStyle w:val="FunctionTok"/>
        </w:rPr>
        <w:t>log</w:t>
      </w:r>
      <w:r>
        <w:rPr>
          <w:rStyle w:val="NormalTok"/>
        </w:rPr>
        <w:t>(dat_pp</w:t>
      </w:r>
      <w:r>
        <w:rPr>
          <w:rStyle w:val="SpecialCharTok"/>
        </w:rPr>
        <w:t>$</w:t>
      </w:r>
      <w:r>
        <w:rPr>
          <w:rStyle w:val="NormalTok"/>
        </w:rPr>
        <w:t>emp))</w:t>
      </w:r>
    </w:p>
    <w:p w14:paraId="0880B6B5" w14:textId="77777777" w:rsidR="002B6076" w:rsidRDefault="00000000" w:rsidP="0023645B">
      <w:pPr>
        <w:pStyle w:val="FirstParagraph"/>
        <w:spacing w:afterLines="25" w:after="60" w:line="276" w:lineRule="auto"/>
      </w:pPr>
      <w:r>
        <w:rPr>
          <w:noProof/>
        </w:rPr>
        <w:drawing>
          <wp:inline distT="0" distB="0" distL="0" distR="0" wp14:anchorId="14CFBB48" wp14:editId="005082AA">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_output_solution_files/figure-docx/10_4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CEDEA30" w14:textId="77777777" w:rsidR="002B6076" w:rsidRDefault="00000000" w:rsidP="0023645B">
      <w:pPr>
        <w:pStyle w:val="SourceCode"/>
        <w:wordWrap/>
        <w:spacing w:afterLines="25" w:after="60" w:line="276" w:lineRule="auto"/>
      </w:pPr>
      <w:r>
        <w:rPr>
          <w:rStyle w:val="FunctionTok"/>
        </w:rPr>
        <w:t>boxplot</w:t>
      </w:r>
      <w:r>
        <w:rPr>
          <w:rStyle w:val="NormalTok"/>
        </w:rPr>
        <w:t>(</w:t>
      </w:r>
      <w:r>
        <w:rPr>
          <w:rStyle w:val="FunctionTok"/>
        </w:rPr>
        <w:t>log</w:t>
      </w:r>
      <w:r>
        <w:rPr>
          <w:rStyle w:val="NormalTok"/>
        </w:rPr>
        <w:t>(dat_no_pp</w:t>
      </w:r>
      <w:r>
        <w:rPr>
          <w:rStyle w:val="SpecialCharTok"/>
        </w:rPr>
        <w:t>$</w:t>
      </w:r>
      <w:r>
        <w:rPr>
          <w:rStyle w:val="NormalTok"/>
        </w:rPr>
        <w:t>net_pcm),</w:t>
      </w:r>
      <w:r>
        <w:rPr>
          <w:rStyle w:val="FunctionTok"/>
        </w:rPr>
        <w:t>log</w:t>
      </w:r>
      <w:r>
        <w:rPr>
          <w:rStyle w:val="NormalTok"/>
        </w:rPr>
        <w:t>(dat_pp</w:t>
      </w:r>
      <w:r>
        <w:rPr>
          <w:rStyle w:val="SpecialCharTok"/>
        </w:rPr>
        <w:t>$</w:t>
      </w:r>
      <w:r>
        <w:rPr>
          <w:rStyle w:val="NormalTok"/>
        </w:rPr>
        <w:t>net_pcm))</w:t>
      </w:r>
    </w:p>
    <w:p w14:paraId="5E3E0243" w14:textId="77777777" w:rsidR="002B6076" w:rsidRDefault="00000000" w:rsidP="0023645B">
      <w:pPr>
        <w:pStyle w:val="SourceCode"/>
        <w:wordWrap/>
        <w:spacing w:afterLines="25" w:after="60" w:line="276" w:lineRule="auto"/>
      </w:pPr>
      <w:r>
        <w:rPr>
          <w:rStyle w:val="VerbatimChar"/>
        </w:rPr>
        <w:t>## Warning in log(dat_no_pp$net_pcm): NaNs wurden erzeugt</w:t>
      </w:r>
    </w:p>
    <w:p w14:paraId="0BE9A17B" w14:textId="77777777" w:rsidR="002B6076" w:rsidRDefault="00000000" w:rsidP="0023645B">
      <w:pPr>
        <w:pStyle w:val="SourceCode"/>
        <w:wordWrap/>
        <w:spacing w:afterLines="25" w:after="60" w:line="276" w:lineRule="auto"/>
      </w:pPr>
      <w:r>
        <w:rPr>
          <w:rStyle w:val="VerbatimChar"/>
        </w:rPr>
        <w:t>## Warning in log(dat_pp$net_pcm): NaNs wurden erzeugt</w:t>
      </w:r>
    </w:p>
    <w:p w14:paraId="1CE496B2" w14:textId="77777777" w:rsidR="002B6076" w:rsidRDefault="00000000" w:rsidP="0023645B">
      <w:pPr>
        <w:pStyle w:val="SourceCode"/>
        <w:wordWrap/>
        <w:spacing w:afterLines="25" w:after="60" w:line="276" w:lineRule="auto"/>
      </w:pPr>
      <w:r>
        <w:rPr>
          <w:rStyle w:val="VerbatimChar"/>
        </w:rPr>
        <w:t>## Warning in bplt(at[i], wid = width[i], stats = z$stats[, i], out =</w:t>
      </w:r>
      <w:r>
        <w:br/>
      </w:r>
      <w:r>
        <w:rPr>
          <w:rStyle w:val="VerbatimChar"/>
        </w:rPr>
        <w:t>## z$out[z$group == : Ausreißer (-Inf) im Boxplot 1 wird nicht gezeichnet</w:t>
      </w:r>
    </w:p>
    <w:p w14:paraId="0875E82F" w14:textId="77777777" w:rsidR="002B6076" w:rsidRDefault="00000000" w:rsidP="0023645B">
      <w:pPr>
        <w:pStyle w:val="SourceCode"/>
        <w:wordWrap/>
        <w:spacing w:afterLines="25" w:after="60" w:line="276" w:lineRule="auto"/>
      </w:pPr>
      <w:r>
        <w:rPr>
          <w:rStyle w:val="VerbatimChar"/>
        </w:rPr>
        <w:t>## Warning in bplt(at[i], wid = width[i], stats = z$stats[, i], out =</w:t>
      </w:r>
      <w:r>
        <w:br/>
      </w:r>
      <w:r>
        <w:rPr>
          <w:rStyle w:val="VerbatimChar"/>
        </w:rPr>
        <w:t>## z$out[z$group == : Ausreißer (-Inf) im Boxplot 2 wird nicht gezeichnet</w:t>
      </w:r>
    </w:p>
    <w:p w14:paraId="2E590B6C" w14:textId="77777777" w:rsidR="002B6076" w:rsidRDefault="00000000" w:rsidP="0023645B">
      <w:pPr>
        <w:pStyle w:val="FirstParagraph"/>
        <w:spacing w:afterLines="25" w:after="60" w:line="276" w:lineRule="auto"/>
      </w:pPr>
      <w:r>
        <w:rPr>
          <w:noProof/>
        </w:rPr>
        <w:lastRenderedPageBreak/>
        <w:drawing>
          <wp:inline distT="0" distB="0" distL="0" distR="0" wp14:anchorId="2BB16E81" wp14:editId="50E90DED">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_output_solution_files/figure-docx/10_46-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917F87D" w14:textId="77777777" w:rsidR="002B6076" w:rsidRDefault="00000000" w:rsidP="0023645B">
      <w:pPr>
        <w:pStyle w:val="SourceCode"/>
        <w:wordWrap/>
        <w:spacing w:afterLines="25" w:after="60" w:line="276" w:lineRule="auto"/>
      </w:pPr>
      <w:r>
        <w:rPr>
          <w:rStyle w:val="FunctionTok"/>
        </w:rPr>
        <w:t>boxplot</w:t>
      </w:r>
      <w:r>
        <w:rPr>
          <w:rStyle w:val="NormalTok"/>
        </w:rPr>
        <w:t>(</w:t>
      </w:r>
      <w:r>
        <w:rPr>
          <w:rStyle w:val="FunctionTok"/>
        </w:rPr>
        <w:t>log</w:t>
      </w:r>
      <w:r>
        <w:rPr>
          <w:rStyle w:val="NormalTok"/>
        </w:rPr>
        <w:t>(dat_no_pp</w:t>
      </w:r>
      <w:r>
        <w:rPr>
          <w:rStyle w:val="SpecialCharTok"/>
        </w:rPr>
        <w:t>$</w:t>
      </w:r>
      <w:r>
        <w:rPr>
          <w:rStyle w:val="NormalTok"/>
        </w:rPr>
        <w:t>avwage),</w:t>
      </w:r>
      <w:r>
        <w:rPr>
          <w:rStyle w:val="FunctionTok"/>
        </w:rPr>
        <w:t>log</w:t>
      </w:r>
      <w:r>
        <w:rPr>
          <w:rStyle w:val="NormalTok"/>
        </w:rPr>
        <w:t>(dat_pp</w:t>
      </w:r>
      <w:r>
        <w:rPr>
          <w:rStyle w:val="SpecialCharTok"/>
        </w:rPr>
        <w:t>$</w:t>
      </w:r>
      <w:r>
        <w:rPr>
          <w:rStyle w:val="NormalTok"/>
        </w:rPr>
        <w:t>avwage))</w:t>
      </w:r>
    </w:p>
    <w:p w14:paraId="17A4AD7A" w14:textId="77777777" w:rsidR="002B6076" w:rsidRDefault="00000000" w:rsidP="0023645B">
      <w:pPr>
        <w:pStyle w:val="FirstParagraph"/>
        <w:spacing w:afterLines="25" w:after="60" w:line="276" w:lineRule="auto"/>
      </w:pPr>
      <w:r>
        <w:rPr>
          <w:noProof/>
        </w:rPr>
        <w:drawing>
          <wp:inline distT="0" distB="0" distL="0" distR="0" wp14:anchorId="17C814C4" wp14:editId="71D16A9B">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_output_solution_files/figure-docx/10_46-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39FE189" w14:textId="77777777" w:rsidR="002B6076" w:rsidRDefault="00000000" w:rsidP="0023645B">
      <w:pPr>
        <w:pStyle w:val="SourceCode"/>
        <w:wordWrap/>
        <w:spacing w:afterLines="25" w:after="60" w:line="276" w:lineRule="auto"/>
      </w:pPr>
      <w:r>
        <w:rPr>
          <w:rStyle w:val="FunctionTok"/>
        </w:rPr>
        <w:t>boxplot</w:t>
      </w:r>
      <w:r>
        <w:rPr>
          <w:rStyle w:val="NormalTok"/>
        </w:rPr>
        <w:t>((dat_no_pp</w:t>
      </w:r>
      <w:r>
        <w:rPr>
          <w:rStyle w:val="SpecialCharTok"/>
        </w:rPr>
        <w:t>$</w:t>
      </w:r>
      <w:r>
        <w:rPr>
          <w:rStyle w:val="NormalTok"/>
        </w:rPr>
        <w:t>manuf),(dat_pp</w:t>
      </w:r>
      <w:r>
        <w:rPr>
          <w:rStyle w:val="SpecialCharTok"/>
        </w:rPr>
        <w:t>$</w:t>
      </w:r>
      <w:r>
        <w:rPr>
          <w:rStyle w:val="NormalTok"/>
        </w:rPr>
        <w:t>manuf))</w:t>
      </w:r>
    </w:p>
    <w:p w14:paraId="479C11CC" w14:textId="77777777" w:rsidR="002B6076" w:rsidRDefault="00000000" w:rsidP="0023645B">
      <w:pPr>
        <w:pStyle w:val="FirstParagraph"/>
        <w:spacing w:afterLines="25" w:after="60" w:line="276" w:lineRule="auto"/>
      </w:pPr>
      <w:r>
        <w:rPr>
          <w:noProof/>
        </w:rPr>
        <w:lastRenderedPageBreak/>
        <w:drawing>
          <wp:inline distT="0" distB="0" distL="0" distR="0" wp14:anchorId="09F3C07C" wp14:editId="672C1868">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_output_solution_files/figure-docx/10_46-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9638E75" w14:textId="77777777" w:rsidR="002B6076" w:rsidRDefault="00000000" w:rsidP="0023645B">
      <w:pPr>
        <w:pStyle w:val="SourceCode"/>
        <w:wordWrap/>
        <w:spacing w:afterLines="25" w:after="60" w:line="276" w:lineRule="auto"/>
      </w:pPr>
      <w:r>
        <w:rPr>
          <w:rStyle w:val="FunctionTok"/>
        </w:rPr>
        <w:t>boxplot</w:t>
      </w:r>
      <w:r>
        <w:rPr>
          <w:rStyle w:val="NormalTok"/>
        </w:rPr>
        <w:t>(</w:t>
      </w:r>
      <w:r>
        <w:rPr>
          <w:rStyle w:val="FunctionTok"/>
        </w:rPr>
        <w:t>log</w:t>
      </w:r>
      <w:r>
        <w:rPr>
          <w:rStyle w:val="NormalTok"/>
        </w:rPr>
        <w:t>(dat_no_pp</w:t>
      </w:r>
      <w:r>
        <w:rPr>
          <w:rStyle w:val="SpecialCharTok"/>
        </w:rPr>
        <w:t>$</w:t>
      </w:r>
      <w:r>
        <w:rPr>
          <w:rStyle w:val="NormalTok"/>
        </w:rPr>
        <w:t>turnemp),</w:t>
      </w:r>
      <w:r>
        <w:rPr>
          <w:rStyle w:val="FunctionTok"/>
        </w:rPr>
        <w:t>log</w:t>
      </w:r>
      <w:r>
        <w:rPr>
          <w:rStyle w:val="NormalTok"/>
        </w:rPr>
        <w:t>(dat_pp</w:t>
      </w:r>
      <w:r>
        <w:rPr>
          <w:rStyle w:val="SpecialCharTok"/>
        </w:rPr>
        <w:t>$</w:t>
      </w:r>
      <w:r>
        <w:rPr>
          <w:rStyle w:val="NormalTok"/>
        </w:rPr>
        <w:t>turnemp))</w:t>
      </w:r>
    </w:p>
    <w:p w14:paraId="0B5D060F" w14:textId="77777777" w:rsidR="002B6076" w:rsidRDefault="00000000" w:rsidP="0023645B">
      <w:pPr>
        <w:pStyle w:val="SourceCode"/>
        <w:wordWrap/>
        <w:spacing w:afterLines="25" w:after="60" w:line="276" w:lineRule="auto"/>
      </w:pPr>
      <w:r>
        <w:rPr>
          <w:rStyle w:val="VerbatimChar"/>
        </w:rPr>
        <w:t>## Warning in log(dat_no_pp$turnemp): NaNs wurden erzeugt</w:t>
      </w:r>
    </w:p>
    <w:p w14:paraId="0ABE21FA" w14:textId="77777777" w:rsidR="002B6076" w:rsidRDefault="00000000" w:rsidP="0023645B">
      <w:pPr>
        <w:pStyle w:val="SourceCode"/>
        <w:wordWrap/>
        <w:spacing w:afterLines="25" w:after="60" w:line="276" w:lineRule="auto"/>
      </w:pPr>
      <w:r>
        <w:rPr>
          <w:rStyle w:val="VerbatimChar"/>
        </w:rPr>
        <w:t>## Warning in bplt(at[i], wid = width[i], stats = z$stats[, i], out =</w:t>
      </w:r>
      <w:r>
        <w:br/>
      </w:r>
      <w:r>
        <w:rPr>
          <w:rStyle w:val="VerbatimChar"/>
        </w:rPr>
        <w:t>## z$out[z$group == : Ausreißer (-Inf) im Boxplot 1 wird nicht gezeichnet</w:t>
      </w:r>
    </w:p>
    <w:p w14:paraId="3B2A33F6" w14:textId="77777777" w:rsidR="002B6076" w:rsidRDefault="00000000" w:rsidP="0023645B">
      <w:pPr>
        <w:pStyle w:val="FirstParagraph"/>
        <w:spacing w:afterLines="25" w:after="60" w:line="276" w:lineRule="auto"/>
      </w:pPr>
      <w:r>
        <w:rPr>
          <w:noProof/>
        </w:rPr>
        <w:drawing>
          <wp:inline distT="0" distB="0" distL="0" distR="0" wp14:anchorId="21B132F0" wp14:editId="25FBDCE8">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_output_solution_files/figure-docx/10_46-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D182A6C" w14:textId="77777777" w:rsidR="002B6076" w:rsidRDefault="00000000" w:rsidP="0023645B">
      <w:pPr>
        <w:pStyle w:val="Textkrper"/>
        <w:spacing w:afterLines="25" w:after="60" w:line="276" w:lineRule="auto"/>
      </w:pPr>
      <w:r>
        <w:lastRenderedPageBreak/>
        <w:t>Im Gesamten ist zu erkennen, dass die Daten, die sich nicht in der Auswahl befinden, breiter gestreut sind.</w:t>
      </w:r>
      <w:r>
        <w:br/>
        <w:t>Man erkennt einen Unterschied in den Beschäftigungszahlen der beiden Gruppen.</w:t>
      </w:r>
    </w:p>
    <w:p w14:paraId="03206B12" w14:textId="77777777" w:rsidR="002B6076" w:rsidRDefault="00000000" w:rsidP="0023645B">
      <w:pPr>
        <w:pStyle w:val="berschrift2"/>
        <w:spacing w:afterLines="25" w:after="60" w:line="276" w:lineRule="auto"/>
      </w:pPr>
      <w:bookmarkStart w:id="664" w:name="anhang-2"/>
      <w:bookmarkEnd w:id="659"/>
      <w:bookmarkEnd w:id="662"/>
      <w:r>
        <w:t>Anhang 2</w:t>
      </w:r>
    </w:p>
    <w:p w14:paraId="0DB8525B"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665" w:author="Lasse Dauner" w:date="2025-02-06T00:37:00Z" w16du:dateUtc="2025-02-05T23:37:00Z">
            <w:rPr/>
          </w:rPrChange>
        </w:rPr>
      </w:pPr>
      <w:bookmarkStart w:id="666" w:name="anhang-2.1"/>
      <w:r w:rsidRPr="00D71E32">
        <w:rPr>
          <w:rFonts w:ascii="Times New Roman" w:hAnsi="Times New Roman" w:cs="Times New Roman"/>
          <w:color w:val="000000" w:themeColor="text1"/>
          <w:rPrChange w:id="667" w:author="Lasse Dauner" w:date="2025-02-06T00:37:00Z" w16du:dateUtc="2025-02-05T23:37:00Z">
            <w:rPr/>
          </w:rPrChange>
        </w:rPr>
        <w:t>Anhang 2.1</w:t>
      </w:r>
    </w:p>
    <w:p w14:paraId="733C251B" w14:textId="77777777" w:rsidR="002B6076" w:rsidRDefault="00000000" w:rsidP="0023645B">
      <w:pPr>
        <w:pStyle w:val="FirstParagraph"/>
        <w:spacing w:afterLines="25" w:after="60" w:line="276" w:lineRule="auto"/>
      </w:pPr>
      <w:r>
        <w:t>Regressionsergebnisse zum logarithmierten Durchschnittslohn:</w:t>
      </w:r>
    </w:p>
    <w:p w14:paraId="6568688E" w14:textId="77777777" w:rsidR="002B6076" w:rsidRDefault="00000000" w:rsidP="0023645B">
      <w:pPr>
        <w:pStyle w:val="SourceCode"/>
        <w:wordWrap/>
        <w:spacing w:afterLines="25" w:after="60" w:line="276" w:lineRule="auto"/>
      </w:pPr>
      <w:r>
        <w:rPr>
          <w:rStyle w:val="NormalTok"/>
        </w:rPr>
        <w:t xml:space="preserve">reg2 </w:t>
      </w:r>
      <w:r>
        <w:rPr>
          <w:rStyle w:val="OtherTok"/>
        </w:rPr>
        <w:t>=</w:t>
      </w:r>
      <w:r>
        <w:rPr>
          <w:rStyle w:val="NormalTok"/>
        </w:rPr>
        <w:t xml:space="preserve"> </w:t>
      </w:r>
      <w:r>
        <w:rPr>
          <w:rStyle w:val="FunctionTok"/>
        </w:rPr>
        <w:t>felm</w:t>
      </w:r>
      <w:r>
        <w:rPr>
          <w:rStyle w:val="NormalTok"/>
        </w:rPr>
        <w:t xml:space="preserve">(ln_avwage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w:t>
      </w:r>
      <w:r>
        <w:rPr>
          <w:rStyle w:val="NormalTok"/>
        </w:rPr>
        <w:t>dat_pp)</w:t>
      </w:r>
      <w:r>
        <w:br/>
      </w:r>
      <w:r>
        <w:br/>
      </w:r>
      <w:r>
        <w:rPr>
          <w:rStyle w:val="NormalTok"/>
        </w:rPr>
        <w:t xml:space="preserve">reg4 </w:t>
      </w:r>
      <w:r>
        <w:rPr>
          <w:rStyle w:val="OtherTok"/>
        </w:rPr>
        <w:t>=</w:t>
      </w:r>
      <w:r>
        <w:rPr>
          <w:rStyle w:val="NormalTok"/>
        </w:rPr>
        <w:t xml:space="preserve"> </w:t>
      </w:r>
      <w:r>
        <w:rPr>
          <w:rStyle w:val="FunctionTok"/>
        </w:rPr>
        <w:t>felm</w:t>
      </w:r>
      <w:r>
        <w:rPr>
          <w:rStyle w:val="NormalTok"/>
        </w:rPr>
        <w:t xml:space="preserve">(ln_avwage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grad2 </w:t>
      </w:r>
      <w:r>
        <w:rPr>
          <w:rStyle w:val="SpecialCharTok"/>
        </w:rPr>
        <w:t>+</w:t>
      </w:r>
      <w:r>
        <w:rPr>
          <w:rStyle w:val="NormalTok"/>
        </w:rPr>
        <w:t xml:space="preserve"> unionmem </w:t>
      </w:r>
      <w:r>
        <w:rPr>
          <w:rStyle w:val="SpecialCharTok"/>
        </w:rPr>
        <w:t>+</w:t>
      </w:r>
      <w:r>
        <w:rPr>
          <w:rStyle w:val="NormalTok"/>
        </w:rPr>
        <w:t xml:space="preserve"> ptwk </w:t>
      </w:r>
      <w:r>
        <w:rPr>
          <w:rStyle w:val="SpecialCharTok"/>
        </w:rPr>
        <w:t>+</w:t>
      </w:r>
      <w:r>
        <w:rPr>
          <w:rStyle w:val="NormalTok"/>
        </w:rPr>
        <w:t xml:space="preserve"> female </w:t>
      </w:r>
      <w:r>
        <w:rPr>
          <w:rStyle w:val="SpecialCharTok"/>
        </w:rPr>
        <w:t>+</w:t>
      </w:r>
      <w:r>
        <w:rPr>
          <w:rStyle w:val="NormalTok"/>
        </w:rPr>
        <w:t xml:space="preserve"> </w:t>
      </w:r>
      <w:r>
        <w:br/>
      </w:r>
      <w:r>
        <w:rPr>
          <w:rStyle w:val="NormalTok"/>
        </w:rPr>
        <w:t xml:space="preserve">                </w:t>
      </w:r>
      <w:r>
        <w:rPr>
          <w:rStyle w:val="FunctionTok"/>
        </w:rPr>
        <w:t>factor</w:t>
      </w:r>
      <w:r>
        <w:rPr>
          <w:rStyle w:val="NormalTok"/>
        </w:rPr>
        <w:t xml:space="preserve">(sic2) </w:t>
      </w:r>
      <w:r>
        <w:rPr>
          <w:rStyle w:val="SpecialCharTok"/>
        </w:rPr>
        <w:t>+</w:t>
      </w:r>
      <w:r>
        <w:rPr>
          <w:rStyle w:val="NormalTok"/>
        </w:rPr>
        <w:t xml:space="preserve"> </w:t>
      </w:r>
      <w:r>
        <w:rPr>
          <w:rStyle w:val="FunctionTok"/>
        </w:rPr>
        <w:t>factor</w:t>
      </w:r>
      <w:r>
        <w:rPr>
          <w:rStyle w:val="NormalTok"/>
        </w:rPr>
        <w:t xml:space="preserve">(year) </w:t>
      </w:r>
      <w:r>
        <w:rPr>
          <w:rStyle w:val="SpecialCharTok"/>
        </w:rPr>
        <w:t>+</w:t>
      </w:r>
      <w:r>
        <w:rPr>
          <w:rStyle w:val="NormalTok"/>
        </w:rPr>
        <w:t xml:space="preserve"> </w:t>
      </w:r>
      <w:r>
        <w:rPr>
          <w:rStyle w:val="FunctionTok"/>
        </w:rPr>
        <w:t>factor</w:t>
      </w:r>
      <w:r>
        <w:rPr>
          <w:rStyle w:val="NormalTok"/>
        </w:rPr>
        <w:t>(gorwk)</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dat_pp)</w:t>
      </w:r>
    </w:p>
    <w:p w14:paraId="717FF137" w14:textId="77777777" w:rsidR="002B6076" w:rsidRDefault="00000000" w:rsidP="0023645B">
      <w:pPr>
        <w:pStyle w:val="SourceCode"/>
        <w:wordWrap/>
        <w:spacing w:afterLines="25" w:after="60" w:line="276" w:lineRule="auto"/>
      </w:pPr>
      <w:r>
        <w:rPr>
          <w:rStyle w:val="VerbatimChar"/>
        </w:rPr>
        <w:t>## Warning in chol.default(mat, pivot = TRUE, tol = tol): die Matrix hat entweder</w:t>
      </w:r>
      <w:r>
        <w:br/>
      </w:r>
      <w:r>
        <w:rPr>
          <w:rStyle w:val="VerbatimChar"/>
        </w:rPr>
        <w:t>## nicht vollen Rang oder ist indefinit</w:t>
      </w:r>
    </w:p>
    <w:p w14:paraId="5455BED2" w14:textId="77777777" w:rsidR="002B6076" w:rsidRDefault="00000000" w:rsidP="0023645B">
      <w:pPr>
        <w:pStyle w:val="SourceCode"/>
        <w:wordWrap/>
        <w:spacing w:afterLines="25" w:after="60" w:line="276" w:lineRule="auto"/>
      </w:pPr>
      <w:r>
        <w:rPr>
          <w:rStyle w:val="FunctionTok"/>
        </w:rPr>
        <w:t>stargazer</w:t>
      </w:r>
      <w:r>
        <w:rPr>
          <w:rStyle w:val="NormalTok"/>
        </w:rPr>
        <w:t xml:space="preserve">(reg2, reg4, </w:t>
      </w:r>
      <w:r>
        <w:rPr>
          <w:rStyle w:val="AttributeTok"/>
        </w:rPr>
        <w:t>type =</w:t>
      </w:r>
      <w:r>
        <w:rPr>
          <w:rStyle w:val="StringTok"/>
        </w:rPr>
        <w:t>"text"</w:t>
      </w:r>
      <w:r>
        <w:rPr>
          <w:rStyle w:val="NormalTok"/>
        </w:rPr>
        <w:t>)</w:t>
      </w:r>
    </w:p>
    <w:p w14:paraId="7886513B" w14:textId="77777777" w:rsidR="002B6076" w:rsidRPr="00D71E32" w:rsidRDefault="00000000" w:rsidP="0023645B">
      <w:pPr>
        <w:pStyle w:val="SourceCode"/>
        <w:wordWrap/>
        <w:spacing w:afterLines="25" w:after="60" w:line="276" w:lineRule="auto"/>
        <w:rPr>
          <w:sz w:val="22"/>
          <w:szCs w:val="22"/>
          <w:rPrChange w:id="668" w:author="Lasse Dauner" w:date="2025-02-06T00:38:00Z" w16du:dateUtc="2025-02-05T23:38:00Z">
            <w:rPr/>
          </w:rPrChange>
        </w:rPr>
      </w:pPr>
      <w:r>
        <w:rPr>
          <w:rStyle w:val="VerbatimChar"/>
        </w:rPr>
        <w:t xml:space="preserve">## </w:t>
      </w:r>
      <w:r>
        <w:br/>
      </w:r>
      <w:r w:rsidRPr="00D71E32">
        <w:rPr>
          <w:rStyle w:val="VerbatimChar"/>
          <w:sz w:val="20"/>
          <w:szCs w:val="22"/>
          <w:rPrChange w:id="669" w:author="Lasse Dauner" w:date="2025-02-06T00:38:00Z" w16du:dateUtc="2025-02-05T23:38:00Z">
            <w:rPr>
              <w:rStyle w:val="VerbatimChar"/>
            </w:rPr>
          </w:rPrChange>
        </w:rPr>
        <w:t>## =======================================================</w:t>
      </w:r>
      <w:r w:rsidRPr="00D71E32">
        <w:rPr>
          <w:sz w:val="22"/>
          <w:szCs w:val="22"/>
          <w:rPrChange w:id="670" w:author="Lasse Dauner" w:date="2025-02-06T00:38:00Z" w16du:dateUtc="2025-02-05T23:38:00Z">
            <w:rPr/>
          </w:rPrChange>
        </w:rPr>
        <w:br/>
      </w:r>
      <w:r w:rsidRPr="00D71E32">
        <w:rPr>
          <w:rStyle w:val="VerbatimChar"/>
          <w:sz w:val="20"/>
          <w:szCs w:val="22"/>
          <w:rPrChange w:id="671" w:author="Lasse Dauner" w:date="2025-02-06T00:38:00Z" w16du:dateUtc="2025-02-05T23:38:00Z">
            <w:rPr>
              <w:rStyle w:val="VerbatimChar"/>
            </w:rPr>
          </w:rPrChange>
        </w:rPr>
        <w:t xml:space="preserve">##                             Dependent variable:        </w:t>
      </w:r>
      <w:r w:rsidRPr="00D71E32">
        <w:rPr>
          <w:sz w:val="22"/>
          <w:szCs w:val="22"/>
          <w:rPrChange w:id="672" w:author="Lasse Dauner" w:date="2025-02-06T00:38:00Z" w16du:dateUtc="2025-02-05T23:38:00Z">
            <w:rPr/>
          </w:rPrChange>
        </w:rPr>
        <w:br/>
      </w:r>
      <w:r w:rsidRPr="00D71E32">
        <w:rPr>
          <w:rStyle w:val="VerbatimChar"/>
          <w:sz w:val="20"/>
          <w:szCs w:val="22"/>
          <w:rPrChange w:id="673" w:author="Lasse Dauner" w:date="2025-02-06T00:38:00Z" w16du:dateUtc="2025-02-05T23:38:00Z">
            <w:rPr>
              <w:rStyle w:val="VerbatimChar"/>
            </w:rPr>
          </w:rPrChange>
        </w:rPr>
        <w:t>##                     -----------------------------------</w:t>
      </w:r>
      <w:r w:rsidRPr="00D71E32">
        <w:rPr>
          <w:sz w:val="22"/>
          <w:szCs w:val="22"/>
          <w:rPrChange w:id="674" w:author="Lasse Dauner" w:date="2025-02-06T00:38:00Z" w16du:dateUtc="2025-02-05T23:38:00Z">
            <w:rPr/>
          </w:rPrChange>
        </w:rPr>
        <w:br/>
      </w:r>
      <w:r w:rsidRPr="00D71E32">
        <w:rPr>
          <w:rStyle w:val="VerbatimChar"/>
          <w:sz w:val="20"/>
          <w:szCs w:val="22"/>
          <w:rPrChange w:id="675" w:author="Lasse Dauner" w:date="2025-02-06T00:38:00Z" w16du:dateUtc="2025-02-05T23:38:00Z">
            <w:rPr>
              <w:rStyle w:val="VerbatimChar"/>
            </w:rPr>
          </w:rPrChange>
        </w:rPr>
        <w:t xml:space="preserve">##                                  ln_avwage             </w:t>
      </w:r>
      <w:r w:rsidRPr="00D71E32">
        <w:rPr>
          <w:sz w:val="22"/>
          <w:szCs w:val="22"/>
          <w:rPrChange w:id="676" w:author="Lasse Dauner" w:date="2025-02-06T00:38:00Z" w16du:dateUtc="2025-02-05T23:38:00Z">
            <w:rPr/>
          </w:rPrChange>
        </w:rPr>
        <w:br/>
      </w:r>
      <w:r w:rsidRPr="00D71E32">
        <w:rPr>
          <w:rStyle w:val="VerbatimChar"/>
          <w:sz w:val="20"/>
          <w:szCs w:val="22"/>
          <w:rPrChange w:id="677" w:author="Lasse Dauner" w:date="2025-02-06T00:38:00Z" w16du:dateUtc="2025-02-05T23:38:00Z">
            <w:rPr>
              <w:rStyle w:val="VerbatimChar"/>
            </w:rPr>
          </w:rPrChange>
        </w:rPr>
        <w:t xml:space="preserve">##                            (1)               (2)       </w:t>
      </w:r>
      <w:r w:rsidRPr="00D71E32">
        <w:rPr>
          <w:sz w:val="22"/>
          <w:szCs w:val="22"/>
          <w:rPrChange w:id="678" w:author="Lasse Dauner" w:date="2025-02-06T00:38:00Z" w16du:dateUtc="2025-02-05T23:38:00Z">
            <w:rPr/>
          </w:rPrChange>
        </w:rPr>
        <w:br/>
      </w:r>
      <w:r w:rsidRPr="00D71E32">
        <w:rPr>
          <w:rStyle w:val="VerbatimChar"/>
          <w:sz w:val="20"/>
          <w:szCs w:val="22"/>
          <w:rPrChange w:id="679" w:author="Lasse Dauner" w:date="2025-02-06T00:38:00Z" w16du:dateUtc="2025-02-05T23:38:00Z">
            <w:rPr>
              <w:rStyle w:val="VerbatimChar"/>
            </w:rPr>
          </w:rPrChange>
        </w:rPr>
        <w:t>## -------------------------------------------------------</w:t>
      </w:r>
      <w:r w:rsidRPr="00D71E32">
        <w:rPr>
          <w:sz w:val="22"/>
          <w:szCs w:val="22"/>
          <w:rPrChange w:id="680" w:author="Lasse Dauner" w:date="2025-02-06T00:38:00Z" w16du:dateUtc="2025-02-05T23:38:00Z">
            <w:rPr/>
          </w:rPrChange>
        </w:rPr>
        <w:br/>
      </w:r>
      <w:r w:rsidRPr="00D71E32">
        <w:rPr>
          <w:rStyle w:val="VerbatimChar"/>
          <w:sz w:val="20"/>
          <w:szCs w:val="22"/>
          <w:rPrChange w:id="681" w:author="Lasse Dauner" w:date="2025-02-06T00:38:00Z" w16du:dateUtc="2025-02-05T23:38:00Z">
            <w:rPr>
              <w:rStyle w:val="VerbatimChar"/>
            </w:rPr>
          </w:rPrChange>
        </w:rPr>
        <w:t xml:space="preserve">## ctreat1                 -0.626***         -0.548***    </w:t>
      </w:r>
      <w:r w:rsidRPr="00D71E32">
        <w:rPr>
          <w:sz w:val="22"/>
          <w:szCs w:val="22"/>
          <w:rPrChange w:id="682" w:author="Lasse Dauner" w:date="2025-02-06T00:38:00Z" w16du:dateUtc="2025-02-05T23:38:00Z">
            <w:rPr/>
          </w:rPrChange>
        </w:rPr>
        <w:br/>
      </w:r>
      <w:r w:rsidRPr="00D71E32">
        <w:rPr>
          <w:rStyle w:val="VerbatimChar"/>
          <w:sz w:val="20"/>
          <w:szCs w:val="22"/>
          <w:rPrChange w:id="683" w:author="Lasse Dauner" w:date="2025-02-06T00:38:00Z" w16du:dateUtc="2025-02-05T23:38:00Z">
            <w:rPr>
              <w:rStyle w:val="VerbatimChar"/>
            </w:rPr>
          </w:rPrChange>
        </w:rPr>
        <w:t xml:space="preserve">##                          (0.024)           (0.025)     </w:t>
      </w:r>
      <w:r w:rsidRPr="00D71E32">
        <w:rPr>
          <w:sz w:val="22"/>
          <w:szCs w:val="22"/>
          <w:rPrChange w:id="684" w:author="Lasse Dauner" w:date="2025-02-06T00:38:00Z" w16du:dateUtc="2025-02-05T23:38:00Z">
            <w:rPr/>
          </w:rPrChange>
        </w:rPr>
        <w:br/>
      </w:r>
      <w:r w:rsidRPr="00D71E32">
        <w:rPr>
          <w:rStyle w:val="VerbatimChar"/>
          <w:sz w:val="20"/>
          <w:szCs w:val="22"/>
          <w:rPrChange w:id="685" w:author="Lasse Dauner" w:date="2025-02-06T00:38:00Z" w16du:dateUtc="2025-02-05T23:38:00Z">
            <w:rPr>
              <w:rStyle w:val="VerbatimChar"/>
            </w:rPr>
          </w:rPrChange>
        </w:rPr>
        <w:t xml:space="preserve">##                                                        </w:t>
      </w:r>
      <w:r w:rsidRPr="00D71E32">
        <w:rPr>
          <w:sz w:val="22"/>
          <w:szCs w:val="22"/>
          <w:rPrChange w:id="686" w:author="Lasse Dauner" w:date="2025-02-06T00:38:00Z" w16du:dateUtc="2025-02-05T23:38:00Z">
            <w:rPr/>
          </w:rPrChange>
        </w:rPr>
        <w:br/>
      </w:r>
      <w:r w:rsidRPr="00D71E32">
        <w:rPr>
          <w:rStyle w:val="VerbatimChar"/>
          <w:sz w:val="20"/>
          <w:szCs w:val="22"/>
          <w:rPrChange w:id="687" w:author="Lasse Dauner" w:date="2025-02-06T00:38:00Z" w16du:dateUtc="2025-02-05T23:38:00Z">
            <w:rPr>
              <w:rStyle w:val="VerbatimChar"/>
            </w:rPr>
          </w:rPrChange>
        </w:rPr>
        <w:t xml:space="preserve">## treat1_NMW              0.111***          0.090***     </w:t>
      </w:r>
      <w:r w:rsidRPr="00D71E32">
        <w:rPr>
          <w:sz w:val="22"/>
          <w:szCs w:val="22"/>
          <w:rPrChange w:id="688" w:author="Lasse Dauner" w:date="2025-02-06T00:38:00Z" w16du:dateUtc="2025-02-05T23:38:00Z">
            <w:rPr/>
          </w:rPrChange>
        </w:rPr>
        <w:br/>
      </w:r>
      <w:r w:rsidRPr="00D71E32">
        <w:rPr>
          <w:rStyle w:val="VerbatimChar"/>
          <w:sz w:val="20"/>
          <w:szCs w:val="22"/>
          <w:rPrChange w:id="689" w:author="Lasse Dauner" w:date="2025-02-06T00:38:00Z" w16du:dateUtc="2025-02-05T23:38:00Z">
            <w:rPr>
              <w:rStyle w:val="VerbatimChar"/>
            </w:rPr>
          </w:rPrChange>
        </w:rPr>
        <w:t xml:space="preserve">##                          (0.029)           (0.026)     </w:t>
      </w:r>
      <w:r w:rsidRPr="00D71E32">
        <w:rPr>
          <w:sz w:val="22"/>
          <w:szCs w:val="22"/>
          <w:rPrChange w:id="690" w:author="Lasse Dauner" w:date="2025-02-06T00:38:00Z" w16du:dateUtc="2025-02-05T23:38:00Z">
            <w:rPr/>
          </w:rPrChange>
        </w:rPr>
        <w:br/>
      </w:r>
      <w:r w:rsidRPr="00D71E32">
        <w:rPr>
          <w:rStyle w:val="VerbatimChar"/>
          <w:sz w:val="20"/>
          <w:szCs w:val="22"/>
          <w:rPrChange w:id="691" w:author="Lasse Dauner" w:date="2025-02-06T00:38:00Z" w16du:dateUtc="2025-02-05T23:38:00Z">
            <w:rPr>
              <w:rStyle w:val="VerbatimChar"/>
            </w:rPr>
          </w:rPrChange>
        </w:rPr>
        <w:t xml:space="preserve">##                                                        </w:t>
      </w:r>
      <w:r w:rsidRPr="00D71E32">
        <w:rPr>
          <w:sz w:val="22"/>
          <w:szCs w:val="22"/>
          <w:rPrChange w:id="692" w:author="Lasse Dauner" w:date="2025-02-06T00:38:00Z" w16du:dateUtc="2025-02-05T23:38:00Z">
            <w:rPr/>
          </w:rPrChange>
        </w:rPr>
        <w:br/>
      </w:r>
      <w:r w:rsidRPr="00D71E32">
        <w:rPr>
          <w:rStyle w:val="VerbatimChar"/>
          <w:sz w:val="20"/>
          <w:szCs w:val="22"/>
          <w:rPrChange w:id="693" w:author="Lasse Dauner" w:date="2025-02-06T00:38:00Z" w16du:dateUtc="2025-02-05T23:38:00Z">
            <w:rPr>
              <w:rStyle w:val="VerbatimChar"/>
            </w:rPr>
          </w:rPrChange>
        </w:rPr>
        <w:t xml:space="preserve">## NMW                     0.118***          0.212***     </w:t>
      </w:r>
      <w:r w:rsidRPr="00D71E32">
        <w:rPr>
          <w:sz w:val="22"/>
          <w:szCs w:val="22"/>
          <w:rPrChange w:id="694" w:author="Lasse Dauner" w:date="2025-02-06T00:38:00Z" w16du:dateUtc="2025-02-05T23:38:00Z">
            <w:rPr/>
          </w:rPrChange>
        </w:rPr>
        <w:br/>
      </w:r>
      <w:r w:rsidRPr="00D71E32">
        <w:rPr>
          <w:rStyle w:val="VerbatimChar"/>
          <w:sz w:val="20"/>
          <w:szCs w:val="22"/>
          <w:rPrChange w:id="695" w:author="Lasse Dauner" w:date="2025-02-06T00:38:00Z" w16du:dateUtc="2025-02-05T23:38:00Z">
            <w:rPr>
              <w:rStyle w:val="VerbatimChar"/>
            </w:rPr>
          </w:rPrChange>
        </w:rPr>
        <w:t xml:space="preserve">##                          (0.007)           (0.012)     </w:t>
      </w:r>
      <w:r w:rsidRPr="00D71E32">
        <w:rPr>
          <w:sz w:val="22"/>
          <w:szCs w:val="22"/>
          <w:rPrChange w:id="696" w:author="Lasse Dauner" w:date="2025-02-06T00:38:00Z" w16du:dateUtc="2025-02-05T23:38:00Z">
            <w:rPr/>
          </w:rPrChange>
        </w:rPr>
        <w:br/>
      </w:r>
      <w:r w:rsidRPr="00D71E32">
        <w:rPr>
          <w:rStyle w:val="VerbatimChar"/>
          <w:sz w:val="20"/>
          <w:szCs w:val="22"/>
          <w:rPrChange w:id="697" w:author="Lasse Dauner" w:date="2025-02-06T00:38:00Z" w16du:dateUtc="2025-02-05T23:38:00Z">
            <w:rPr>
              <w:rStyle w:val="VerbatimChar"/>
            </w:rPr>
          </w:rPrChange>
        </w:rPr>
        <w:t xml:space="preserve">##                                                        </w:t>
      </w:r>
      <w:r w:rsidRPr="00D71E32">
        <w:rPr>
          <w:sz w:val="22"/>
          <w:szCs w:val="22"/>
          <w:rPrChange w:id="698" w:author="Lasse Dauner" w:date="2025-02-06T00:38:00Z" w16du:dateUtc="2025-02-05T23:38:00Z">
            <w:rPr/>
          </w:rPrChange>
        </w:rPr>
        <w:br/>
      </w:r>
      <w:r w:rsidRPr="00D71E32">
        <w:rPr>
          <w:rStyle w:val="VerbatimChar"/>
          <w:sz w:val="20"/>
          <w:szCs w:val="22"/>
          <w:rPrChange w:id="699" w:author="Lasse Dauner" w:date="2025-02-06T00:38:00Z" w16du:dateUtc="2025-02-05T23:38:00Z">
            <w:rPr>
              <w:rStyle w:val="VerbatimChar"/>
            </w:rPr>
          </w:rPrChange>
        </w:rPr>
        <w:t xml:space="preserve">## grad2                                     0.339***     </w:t>
      </w:r>
      <w:r w:rsidRPr="00D71E32">
        <w:rPr>
          <w:sz w:val="22"/>
          <w:szCs w:val="22"/>
          <w:rPrChange w:id="700" w:author="Lasse Dauner" w:date="2025-02-06T00:38:00Z" w16du:dateUtc="2025-02-05T23:38:00Z">
            <w:rPr/>
          </w:rPrChange>
        </w:rPr>
        <w:br/>
      </w:r>
      <w:r w:rsidRPr="00D71E32">
        <w:rPr>
          <w:rStyle w:val="VerbatimChar"/>
          <w:sz w:val="20"/>
          <w:szCs w:val="22"/>
          <w:rPrChange w:id="701" w:author="Lasse Dauner" w:date="2025-02-06T00:38:00Z" w16du:dateUtc="2025-02-05T23:38:00Z">
            <w:rPr>
              <w:rStyle w:val="VerbatimChar"/>
            </w:rPr>
          </w:rPrChange>
        </w:rPr>
        <w:t xml:space="preserve">##                                            (0.114)     </w:t>
      </w:r>
      <w:r w:rsidRPr="00D71E32">
        <w:rPr>
          <w:sz w:val="22"/>
          <w:szCs w:val="22"/>
          <w:rPrChange w:id="702" w:author="Lasse Dauner" w:date="2025-02-06T00:38:00Z" w16du:dateUtc="2025-02-05T23:38:00Z">
            <w:rPr/>
          </w:rPrChange>
        </w:rPr>
        <w:br/>
      </w:r>
      <w:r w:rsidRPr="00D71E32">
        <w:rPr>
          <w:rStyle w:val="VerbatimChar"/>
          <w:sz w:val="20"/>
          <w:szCs w:val="22"/>
          <w:rPrChange w:id="703" w:author="Lasse Dauner" w:date="2025-02-06T00:38:00Z" w16du:dateUtc="2025-02-05T23:38:00Z">
            <w:rPr>
              <w:rStyle w:val="VerbatimChar"/>
            </w:rPr>
          </w:rPrChange>
        </w:rPr>
        <w:t xml:space="preserve">##                                                        </w:t>
      </w:r>
      <w:r w:rsidRPr="00D71E32">
        <w:rPr>
          <w:sz w:val="22"/>
          <w:szCs w:val="22"/>
          <w:rPrChange w:id="704" w:author="Lasse Dauner" w:date="2025-02-06T00:38:00Z" w16du:dateUtc="2025-02-05T23:38:00Z">
            <w:rPr/>
          </w:rPrChange>
        </w:rPr>
        <w:br/>
      </w:r>
      <w:r w:rsidRPr="00D71E32">
        <w:rPr>
          <w:rStyle w:val="VerbatimChar"/>
          <w:sz w:val="20"/>
          <w:szCs w:val="22"/>
          <w:rPrChange w:id="705" w:author="Lasse Dauner" w:date="2025-02-06T00:38:00Z" w16du:dateUtc="2025-02-05T23:38:00Z">
            <w:rPr>
              <w:rStyle w:val="VerbatimChar"/>
            </w:rPr>
          </w:rPrChange>
        </w:rPr>
        <w:t xml:space="preserve">## unionmem                                  -0.335***    </w:t>
      </w:r>
      <w:r w:rsidRPr="00D71E32">
        <w:rPr>
          <w:sz w:val="22"/>
          <w:szCs w:val="22"/>
          <w:rPrChange w:id="706" w:author="Lasse Dauner" w:date="2025-02-06T00:38:00Z" w16du:dateUtc="2025-02-05T23:38:00Z">
            <w:rPr/>
          </w:rPrChange>
        </w:rPr>
        <w:br/>
      </w:r>
      <w:r w:rsidRPr="00D71E32">
        <w:rPr>
          <w:rStyle w:val="VerbatimChar"/>
          <w:sz w:val="20"/>
          <w:szCs w:val="22"/>
          <w:rPrChange w:id="707" w:author="Lasse Dauner" w:date="2025-02-06T00:38:00Z" w16du:dateUtc="2025-02-05T23:38:00Z">
            <w:rPr>
              <w:rStyle w:val="VerbatimChar"/>
            </w:rPr>
          </w:rPrChange>
        </w:rPr>
        <w:t xml:space="preserve">##                                            (0.096)     </w:t>
      </w:r>
      <w:r w:rsidRPr="00D71E32">
        <w:rPr>
          <w:sz w:val="22"/>
          <w:szCs w:val="22"/>
          <w:rPrChange w:id="708" w:author="Lasse Dauner" w:date="2025-02-06T00:38:00Z" w16du:dateUtc="2025-02-05T23:38:00Z">
            <w:rPr/>
          </w:rPrChange>
        </w:rPr>
        <w:br/>
      </w:r>
      <w:r w:rsidRPr="00D71E32">
        <w:rPr>
          <w:rStyle w:val="VerbatimChar"/>
          <w:sz w:val="20"/>
          <w:szCs w:val="22"/>
          <w:rPrChange w:id="709" w:author="Lasse Dauner" w:date="2025-02-06T00:38:00Z" w16du:dateUtc="2025-02-05T23:38:00Z">
            <w:rPr>
              <w:rStyle w:val="VerbatimChar"/>
            </w:rPr>
          </w:rPrChange>
        </w:rPr>
        <w:t xml:space="preserve">##                                                        </w:t>
      </w:r>
      <w:r w:rsidRPr="00D71E32">
        <w:rPr>
          <w:sz w:val="22"/>
          <w:szCs w:val="22"/>
          <w:rPrChange w:id="710" w:author="Lasse Dauner" w:date="2025-02-06T00:38:00Z" w16du:dateUtc="2025-02-05T23:38:00Z">
            <w:rPr/>
          </w:rPrChange>
        </w:rPr>
        <w:br/>
      </w:r>
      <w:r w:rsidRPr="00D71E32">
        <w:rPr>
          <w:rStyle w:val="VerbatimChar"/>
          <w:sz w:val="20"/>
          <w:szCs w:val="22"/>
          <w:rPrChange w:id="711" w:author="Lasse Dauner" w:date="2025-02-06T00:38:00Z" w16du:dateUtc="2025-02-05T23:38:00Z">
            <w:rPr>
              <w:rStyle w:val="VerbatimChar"/>
            </w:rPr>
          </w:rPrChange>
        </w:rPr>
        <w:t xml:space="preserve">## ptwk                                      -1.002***    </w:t>
      </w:r>
      <w:r w:rsidRPr="00D71E32">
        <w:rPr>
          <w:sz w:val="22"/>
          <w:szCs w:val="22"/>
          <w:rPrChange w:id="712" w:author="Lasse Dauner" w:date="2025-02-06T00:38:00Z" w16du:dateUtc="2025-02-05T23:38:00Z">
            <w:rPr/>
          </w:rPrChange>
        </w:rPr>
        <w:br/>
      </w:r>
      <w:r w:rsidRPr="00D71E32">
        <w:rPr>
          <w:rStyle w:val="VerbatimChar"/>
          <w:sz w:val="20"/>
          <w:szCs w:val="22"/>
          <w:rPrChange w:id="713" w:author="Lasse Dauner" w:date="2025-02-06T00:38:00Z" w16du:dateUtc="2025-02-05T23:38:00Z">
            <w:rPr>
              <w:rStyle w:val="VerbatimChar"/>
            </w:rPr>
          </w:rPrChange>
        </w:rPr>
        <w:t xml:space="preserve">##                                            (0.187)     </w:t>
      </w:r>
      <w:r w:rsidRPr="00D71E32">
        <w:rPr>
          <w:sz w:val="22"/>
          <w:szCs w:val="22"/>
          <w:rPrChange w:id="714" w:author="Lasse Dauner" w:date="2025-02-06T00:38:00Z" w16du:dateUtc="2025-02-05T23:38:00Z">
            <w:rPr/>
          </w:rPrChange>
        </w:rPr>
        <w:br/>
      </w:r>
      <w:r w:rsidRPr="00D71E32">
        <w:rPr>
          <w:rStyle w:val="VerbatimChar"/>
          <w:sz w:val="20"/>
          <w:szCs w:val="22"/>
          <w:rPrChange w:id="715" w:author="Lasse Dauner" w:date="2025-02-06T00:38:00Z" w16du:dateUtc="2025-02-05T23:38:00Z">
            <w:rPr>
              <w:rStyle w:val="VerbatimChar"/>
            </w:rPr>
          </w:rPrChange>
        </w:rPr>
        <w:t xml:space="preserve">##                                                        </w:t>
      </w:r>
      <w:r w:rsidRPr="00D71E32">
        <w:rPr>
          <w:sz w:val="22"/>
          <w:szCs w:val="22"/>
          <w:rPrChange w:id="716" w:author="Lasse Dauner" w:date="2025-02-06T00:38:00Z" w16du:dateUtc="2025-02-05T23:38:00Z">
            <w:rPr/>
          </w:rPrChange>
        </w:rPr>
        <w:br/>
      </w:r>
      <w:r w:rsidRPr="00D71E32">
        <w:rPr>
          <w:rStyle w:val="VerbatimChar"/>
          <w:sz w:val="20"/>
          <w:szCs w:val="22"/>
          <w:rPrChange w:id="717" w:author="Lasse Dauner" w:date="2025-02-06T00:38:00Z" w16du:dateUtc="2025-02-05T23:38:00Z">
            <w:rPr>
              <w:rStyle w:val="VerbatimChar"/>
            </w:rPr>
          </w:rPrChange>
        </w:rPr>
        <w:t xml:space="preserve">## female                                      0.123      </w:t>
      </w:r>
      <w:r w:rsidRPr="00D71E32">
        <w:rPr>
          <w:sz w:val="22"/>
          <w:szCs w:val="22"/>
          <w:rPrChange w:id="718" w:author="Lasse Dauner" w:date="2025-02-06T00:38:00Z" w16du:dateUtc="2025-02-05T23:38:00Z">
            <w:rPr/>
          </w:rPrChange>
        </w:rPr>
        <w:br/>
      </w:r>
      <w:r w:rsidRPr="00D71E32">
        <w:rPr>
          <w:rStyle w:val="VerbatimChar"/>
          <w:sz w:val="20"/>
          <w:szCs w:val="22"/>
          <w:rPrChange w:id="719" w:author="Lasse Dauner" w:date="2025-02-06T00:38:00Z" w16du:dateUtc="2025-02-05T23:38:00Z">
            <w:rPr>
              <w:rStyle w:val="VerbatimChar"/>
            </w:rPr>
          </w:rPrChange>
        </w:rPr>
        <w:lastRenderedPageBreak/>
        <w:t xml:space="preserve">##                                            (0.086)     </w:t>
      </w:r>
      <w:r w:rsidRPr="00D71E32">
        <w:rPr>
          <w:sz w:val="22"/>
          <w:szCs w:val="22"/>
          <w:rPrChange w:id="720" w:author="Lasse Dauner" w:date="2025-02-06T00:38:00Z" w16du:dateUtc="2025-02-05T23:38:00Z">
            <w:rPr/>
          </w:rPrChange>
        </w:rPr>
        <w:br/>
      </w:r>
      <w:r w:rsidRPr="00D71E32">
        <w:rPr>
          <w:rStyle w:val="VerbatimChar"/>
          <w:sz w:val="20"/>
          <w:szCs w:val="22"/>
          <w:rPrChange w:id="721" w:author="Lasse Dauner" w:date="2025-02-06T00:38:00Z" w16du:dateUtc="2025-02-05T23:38:00Z">
            <w:rPr>
              <w:rStyle w:val="VerbatimChar"/>
            </w:rPr>
          </w:rPrChange>
        </w:rPr>
        <w:t xml:space="preserve">##                                                        </w:t>
      </w:r>
      <w:r w:rsidRPr="00D71E32">
        <w:rPr>
          <w:sz w:val="22"/>
          <w:szCs w:val="22"/>
          <w:rPrChange w:id="722" w:author="Lasse Dauner" w:date="2025-02-06T00:38:00Z" w16du:dateUtc="2025-02-05T23:38:00Z">
            <w:rPr/>
          </w:rPrChange>
        </w:rPr>
        <w:br/>
      </w:r>
      <w:r w:rsidRPr="00D71E32">
        <w:rPr>
          <w:rStyle w:val="VerbatimChar"/>
          <w:sz w:val="20"/>
          <w:szCs w:val="22"/>
          <w:rPrChange w:id="723" w:author="Lasse Dauner" w:date="2025-02-06T00:38:00Z" w16du:dateUtc="2025-02-05T23:38:00Z">
            <w:rPr>
              <w:rStyle w:val="VerbatimChar"/>
            </w:rPr>
          </w:rPrChange>
        </w:rPr>
        <w:t xml:space="preserve">## factor(sic2)5                             -0.342***    </w:t>
      </w:r>
      <w:r w:rsidRPr="00D71E32">
        <w:rPr>
          <w:sz w:val="22"/>
          <w:szCs w:val="22"/>
          <w:rPrChange w:id="724" w:author="Lasse Dauner" w:date="2025-02-06T00:38:00Z" w16du:dateUtc="2025-02-05T23:38:00Z">
            <w:rPr/>
          </w:rPrChange>
        </w:rPr>
        <w:br/>
      </w:r>
      <w:r w:rsidRPr="00D71E32">
        <w:rPr>
          <w:rStyle w:val="VerbatimChar"/>
          <w:sz w:val="20"/>
          <w:szCs w:val="22"/>
          <w:rPrChange w:id="725" w:author="Lasse Dauner" w:date="2025-02-06T00:38:00Z" w16du:dateUtc="2025-02-05T23:38:00Z">
            <w:rPr>
              <w:rStyle w:val="VerbatimChar"/>
            </w:rPr>
          </w:rPrChange>
        </w:rPr>
        <w:t xml:space="preserve">##                                            (0.075)     </w:t>
      </w:r>
      <w:r w:rsidRPr="00D71E32">
        <w:rPr>
          <w:sz w:val="22"/>
          <w:szCs w:val="22"/>
          <w:rPrChange w:id="726" w:author="Lasse Dauner" w:date="2025-02-06T00:38:00Z" w16du:dateUtc="2025-02-05T23:38:00Z">
            <w:rPr/>
          </w:rPrChange>
        </w:rPr>
        <w:br/>
      </w:r>
      <w:r w:rsidRPr="00D71E32">
        <w:rPr>
          <w:rStyle w:val="VerbatimChar"/>
          <w:sz w:val="20"/>
          <w:szCs w:val="22"/>
          <w:rPrChange w:id="727" w:author="Lasse Dauner" w:date="2025-02-06T00:38:00Z" w16du:dateUtc="2025-02-05T23:38:00Z">
            <w:rPr>
              <w:rStyle w:val="VerbatimChar"/>
            </w:rPr>
          </w:rPrChange>
        </w:rPr>
        <w:t xml:space="preserve">##                                                        </w:t>
      </w:r>
      <w:r w:rsidRPr="00D71E32">
        <w:rPr>
          <w:sz w:val="22"/>
          <w:szCs w:val="22"/>
          <w:rPrChange w:id="728" w:author="Lasse Dauner" w:date="2025-02-06T00:38:00Z" w16du:dateUtc="2025-02-05T23:38:00Z">
            <w:rPr/>
          </w:rPrChange>
        </w:rPr>
        <w:br/>
      </w:r>
      <w:r w:rsidRPr="00D71E32">
        <w:rPr>
          <w:rStyle w:val="VerbatimChar"/>
          <w:sz w:val="20"/>
          <w:szCs w:val="22"/>
          <w:rPrChange w:id="729" w:author="Lasse Dauner" w:date="2025-02-06T00:38:00Z" w16du:dateUtc="2025-02-05T23:38:00Z">
            <w:rPr>
              <w:rStyle w:val="VerbatimChar"/>
            </w:rPr>
          </w:rPrChange>
        </w:rPr>
        <w:t xml:space="preserve">## factor(sic2)10                              0.089      </w:t>
      </w:r>
      <w:r w:rsidRPr="00D71E32">
        <w:rPr>
          <w:sz w:val="22"/>
          <w:szCs w:val="22"/>
          <w:rPrChange w:id="730" w:author="Lasse Dauner" w:date="2025-02-06T00:38:00Z" w16du:dateUtc="2025-02-05T23:38:00Z">
            <w:rPr/>
          </w:rPrChange>
        </w:rPr>
        <w:br/>
      </w:r>
      <w:r w:rsidRPr="00D71E32">
        <w:rPr>
          <w:rStyle w:val="VerbatimChar"/>
          <w:sz w:val="20"/>
          <w:szCs w:val="22"/>
          <w:rPrChange w:id="731" w:author="Lasse Dauner" w:date="2025-02-06T00:38:00Z" w16du:dateUtc="2025-02-05T23:38:00Z">
            <w:rPr>
              <w:rStyle w:val="VerbatimChar"/>
            </w:rPr>
          </w:rPrChange>
        </w:rPr>
        <w:t xml:space="preserve">##                                            (0.096)     </w:t>
      </w:r>
      <w:r w:rsidRPr="00D71E32">
        <w:rPr>
          <w:sz w:val="22"/>
          <w:szCs w:val="22"/>
          <w:rPrChange w:id="732" w:author="Lasse Dauner" w:date="2025-02-06T00:38:00Z" w16du:dateUtc="2025-02-05T23:38:00Z">
            <w:rPr/>
          </w:rPrChange>
        </w:rPr>
        <w:br/>
      </w:r>
      <w:r w:rsidRPr="00D71E32">
        <w:rPr>
          <w:rStyle w:val="VerbatimChar"/>
          <w:sz w:val="20"/>
          <w:szCs w:val="22"/>
          <w:rPrChange w:id="733" w:author="Lasse Dauner" w:date="2025-02-06T00:38:00Z" w16du:dateUtc="2025-02-05T23:38:00Z">
            <w:rPr>
              <w:rStyle w:val="VerbatimChar"/>
            </w:rPr>
          </w:rPrChange>
        </w:rPr>
        <w:t xml:space="preserve">##                                                        </w:t>
      </w:r>
      <w:r w:rsidRPr="00D71E32">
        <w:rPr>
          <w:sz w:val="22"/>
          <w:szCs w:val="22"/>
          <w:rPrChange w:id="734" w:author="Lasse Dauner" w:date="2025-02-06T00:38:00Z" w16du:dateUtc="2025-02-05T23:38:00Z">
            <w:rPr/>
          </w:rPrChange>
        </w:rPr>
        <w:br/>
      </w:r>
      <w:r w:rsidRPr="00D71E32">
        <w:rPr>
          <w:rStyle w:val="VerbatimChar"/>
          <w:sz w:val="20"/>
          <w:szCs w:val="22"/>
          <w:rPrChange w:id="735" w:author="Lasse Dauner" w:date="2025-02-06T00:38:00Z" w16du:dateUtc="2025-02-05T23:38:00Z">
            <w:rPr>
              <w:rStyle w:val="VerbatimChar"/>
            </w:rPr>
          </w:rPrChange>
        </w:rPr>
        <w:t xml:space="preserve">## factor(sic2)14                             -0.155      </w:t>
      </w:r>
      <w:r w:rsidRPr="00D71E32">
        <w:rPr>
          <w:sz w:val="22"/>
          <w:szCs w:val="22"/>
          <w:rPrChange w:id="736" w:author="Lasse Dauner" w:date="2025-02-06T00:38:00Z" w16du:dateUtc="2025-02-05T23:38:00Z">
            <w:rPr/>
          </w:rPrChange>
        </w:rPr>
        <w:br/>
      </w:r>
      <w:r w:rsidRPr="00D71E32">
        <w:rPr>
          <w:rStyle w:val="VerbatimChar"/>
          <w:sz w:val="20"/>
          <w:szCs w:val="22"/>
          <w:rPrChange w:id="737" w:author="Lasse Dauner" w:date="2025-02-06T00:38:00Z" w16du:dateUtc="2025-02-05T23:38:00Z">
            <w:rPr>
              <w:rStyle w:val="VerbatimChar"/>
            </w:rPr>
          </w:rPrChange>
        </w:rPr>
        <w:t xml:space="preserve">##                                            (0.194)     </w:t>
      </w:r>
      <w:r w:rsidRPr="00D71E32">
        <w:rPr>
          <w:sz w:val="22"/>
          <w:szCs w:val="22"/>
          <w:rPrChange w:id="738" w:author="Lasse Dauner" w:date="2025-02-06T00:38:00Z" w16du:dateUtc="2025-02-05T23:38:00Z">
            <w:rPr/>
          </w:rPrChange>
        </w:rPr>
        <w:br/>
      </w:r>
      <w:r w:rsidRPr="00D71E32">
        <w:rPr>
          <w:rStyle w:val="VerbatimChar"/>
          <w:sz w:val="20"/>
          <w:szCs w:val="22"/>
          <w:rPrChange w:id="739" w:author="Lasse Dauner" w:date="2025-02-06T00:38:00Z" w16du:dateUtc="2025-02-05T23:38:00Z">
            <w:rPr>
              <w:rStyle w:val="VerbatimChar"/>
            </w:rPr>
          </w:rPrChange>
        </w:rPr>
        <w:t xml:space="preserve">##                                                        </w:t>
      </w:r>
      <w:r w:rsidRPr="00D71E32">
        <w:rPr>
          <w:sz w:val="22"/>
          <w:szCs w:val="22"/>
          <w:rPrChange w:id="740" w:author="Lasse Dauner" w:date="2025-02-06T00:38:00Z" w16du:dateUtc="2025-02-05T23:38:00Z">
            <w:rPr/>
          </w:rPrChange>
        </w:rPr>
        <w:br/>
      </w:r>
      <w:r w:rsidRPr="00D71E32">
        <w:rPr>
          <w:rStyle w:val="VerbatimChar"/>
          <w:sz w:val="20"/>
          <w:szCs w:val="22"/>
          <w:rPrChange w:id="741" w:author="Lasse Dauner" w:date="2025-02-06T00:38:00Z" w16du:dateUtc="2025-02-05T23:38:00Z">
            <w:rPr>
              <w:rStyle w:val="VerbatimChar"/>
            </w:rPr>
          </w:rPrChange>
        </w:rPr>
        <w:t xml:space="preserve">## factor(sic2)15                             -0.143*     </w:t>
      </w:r>
      <w:r w:rsidRPr="00D71E32">
        <w:rPr>
          <w:sz w:val="22"/>
          <w:szCs w:val="22"/>
          <w:rPrChange w:id="742" w:author="Lasse Dauner" w:date="2025-02-06T00:38:00Z" w16du:dateUtc="2025-02-05T23:38:00Z">
            <w:rPr/>
          </w:rPrChange>
        </w:rPr>
        <w:br/>
      </w:r>
      <w:r w:rsidRPr="00D71E32">
        <w:rPr>
          <w:rStyle w:val="VerbatimChar"/>
          <w:sz w:val="20"/>
          <w:szCs w:val="22"/>
          <w:rPrChange w:id="743" w:author="Lasse Dauner" w:date="2025-02-06T00:38:00Z" w16du:dateUtc="2025-02-05T23:38:00Z">
            <w:rPr>
              <w:rStyle w:val="VerbatimChar"/>
            </w:rPr>
          </w:rPrChange>
        </w:rPr>
        <w:t xml:space="preserve">##                                            (0.082)     </w:t>
      </w:r>
      <w:r w:rsidRPr="00D71E32">
        <w:rPr>
          <w:sz w:val="22"/>
          <w:szCs w:val="22"/>
          <w:rPrChange w:id="744" w:author="Lasse Dauner" w:date="2025-02-06T00:38:00Z" w16du:dateUtc="2025-02-05T23:38:00Z">
            <w:rPr/>
          </w:rPrChange>
        </w:rPr>
        <w:br/>
      </w:r>
      <w:r w:rsidRPr="00D71E32">
        <w:rPr>
          <w:rStyle w:val="VerbatimChar"/>
          <w:sz w:val="20"/>
          <w:szCs w:val="22"/>
          <w:rPrChange w:id="745" w:author="Lasse Dauner" w:date="2025-02-06T00:38:00Z" w16du:dateUtc="2025-02-05T23:38:00Z">
            <w:rPr>
              <w:rStyle w:val="VerbatimChar"/>
            </w:rPr>
          </w:rPrChange>
        </w:rPr>
        <w:t xml:space="preserve">##                                                        </w:t>
      </w:r>
      <w:r w:rsidRPr="00D71E32">
        <w:rPr>
          <w:sz w:val="22"/>
          <w:szCs w:val="22"/>
          <w:rPrChange w:id="746" w:author="Lasse Dauner" w:date="2025-02-06T00:38:00Z" w16du:dateUtc="2025-02-05T23:38:00Z">
            <w:rPr/>
          </w:rPrChange>
        </w:rPr>
        <w:br/>
      </w:r>
      <w:r w:rsidRPr="00D71E32">
        <w:rPr>
          <w:rStyle w:val="VerbatimChar"/>
          <w:sz w:val="20"/>
          <w:szCs w:val="22"/>
          <w:rPrChange w:id="747" w:author="Lasse Dauner" w:date="2025-02-06T00:38:00Z" w16du:dateUtc="2025-02-05T23:38:00Z">
            <w:rPr>
              <w:rStyle w:val="VerbatimChar"/>
            </w:rPr>
          </w:rPrChange>
        </w:rPr>
        <w:t xml:space="preserve">## factor(sic2)17                             -0.156*     </w:t>
      </w:r>
      <w:r w:rsidRPr="00D71E32">
        <w:rPr>
          <w:sz w:val="22"/>
          <w:szCs w:val="22"/>
          <w:rPrChange w:id="748" w:author="Lasse Dauner" w:date="2025-02-06T00:38:00Z" w16du:dateUtc="2025-02-05T23:38:00Z">
            <w:rPr/>
          </w:rPrChange>
        </w:rPr>
        <w:br/>
      </w:r>
      <w:r w:rsidRPr="00D71E32">
        <w:rPr>
          <w:rStyle w:val="VerbatimChar"/>
          <w:sz w:val="20"/>
          <w:szCs w:val="22"/>
          <w:rPrChange w:id="749" w:author="Lasse Dauner" w:date="2025-02-06T00:38:00Z" w16du:dateUtc="2025-02-05T23:38:00Z">
            <w:rPr>
              <w:rStyle w:val="VerbatimChar"/>
            </w:rPr>
          </w:rPrChange>
        </w:rPr>
        <w:t xml:space="preserve">##                                            (0.089)     </w:t>
      </w:r>
      <w:r w:rsidRPr="00D71E32">
        <w:rPr>
          <w:sz w:val="22"/>
          <w:szCs w:val="22"/>
          <w:rPrChange w:id="750" w:author="Lasse Dauner" w:date="2025-02-06T00:38:00Z" w16du:dateUtc="2025-02-05T23:38:00Z">
            <w:rPr/>
          </w:rPrChange>
        </w:rPr>
        <w:br/>
      </w:r>
      <w:r w:rsidRPr="00D71E32">
        <w:rPr>
          <w:rStyle w:val="VerbatimChar"/>
          <w:sz w:val="20"/>
          <w:szCs w:val="22"/>
          <w:rPrChange w:id="751" w:author="Lasse Dauner" w:date="2025-02-06T00:38:00Z" w16du:dateUtc="2025-02-05T23:38:00Z">
            <w:rPr>
              <w:rStyle w:val="VerbatimChar"/>
            </w:rPr>
          </w:rPrChange>
        </w:rPr>
        <w:t xml:space="preserve">##                                                        </w:t>
      </w:r>
      <w:r w:rsidRPr="00D71E32">
        <w:rPr>
          <w:sz w:val="22"/>
          <w:szCs w:val="22"/>
          <w:rPrChange w:id="752" w:author="Lasse Dauner" w:date="2025-02-06T00:38:00Z" w16du:dateUtc="2025-02-05T23:38:00Z">
            <w:rPr/>
          </w:rPrChange>
        </w:rPr>
        <w:br/>
      </w:r>
      <w:r w:rsidRPr="00D71E32">
        <w:rPr>
          <w:rStyle w:val="VerbatimChar"/>
          <w:sz w:val="20"/>
          <w:szCs w:val="22"/>
          <w:rPrChange w:id="753" w:author="Lasse Dauner" w:date="2025-02-06T00:38:00Z" w16du:dateUtc="2025-02-05T23:38:00Z">
            <w:rPr>
              <w:rStyle w:val="VerbatimChar"/>
            </w:rPr>
          </w:rPrChange>
        </w:rPr>
        <w:t xml:space="preserve">## factor(sic2)18                             -0.189      </w:t>
      </w:r>
      <w:r w:rsidRPr="00D71E32">
        <w:rPr>
          <w:sz w:val="22"/>
          <w:szCs w:val="22"/>
          <w:rPrChange w:id="754" w:author="Lasse Dauner" w:date="2025-02-06T00:38:00Z" w16du:dateUtc="2025-02-05T23:38:00Z">
            <w:rPr/>
          </w:rPrChange>
        </w:rPr>
        <w:br/>
      </w:r>
      <w:r w:rsidRPr="00D71E32">
        <w:rPr>
          <w:rStyle w:val="VerbatimChar"/>
          <w:sz w:val="20"/>
          <w:szCs w:val="22"/>
          <w:rPrChange w:id="755" w:author="Lasse Dauner" w:date="2025-02-06T00:38:00Z" w16du:dateUtc="2025-02-05T23:38:00Z">
            <w:rPr>
              <w:rStyle w:val="VerbatimChar"/>
            </w:rPr>
          </w:rPrChange>
        </w:rPr>
        <w:t xml:space="preserve">##                                            (0.164)     </w:t>
      </w:r>
      <w:r w:rsidRPr="00D71E32">
        <w:rPr>
          <w:sz w:val="22"/>
          <w:szCs w:val="22"/>
          <w:rPrChange w:id="756" w:author="Lasse Dauner" w:date="2025-02-06T00:38:00Z" w16du:dateUtc="2025-02-05T23:38:00Z">
            <w:rPr/>
          </w:rPrChange>
        </w:rPr>
        <w:br/>
      </w:r>
      <w:r w:rsidRPr="00D71E32">
        <w:rPr>
          <w:rStyle w:val="VerbatimChar"/>
          <w:sz w:val="20"/>
          <w:szCs w:val="22"/>
          <w:rPrChange w:id="757" w:author="Lasse Dauner" w:date="2025-02-06T00:38:00Z" w16du:dateUtc="2025-02-05T23:38:00Z">
            <w:rPr>
              <w:rStyle w:val="VerbatimChar"/>
            </w:rPr>
          </w:rPrChange>
        </w:rPr>
        <w:t xml:space="preserve">##                                                        </w:t>
      </w:r>
      <w:r w:rsidRPr="00D71E32">
        <w:rPr>
          <w:sz w:val="22"/>
          <w:szCs w:val="22"/>
          <w:rPrChange w:id="758" w:author="Lasse Dauner" w:date="2025-02-06T00:38:00Z" w16du:dateUtc="2025-02-05T23:38:00Z">
            <w:rPr/>
          </w:rPrChange>
        </w:rPr>
        <w:br/>
      </w:r>
      <w:r w:rsidRPr="00D71E32">
        <w:rPr>
          <w:rStyle w:val="VerbatimChar"/>
          <w:sz w:val="20"/>
          <w:szCs w:val="22"/>
          <w:rPrChange w:id="759" w:author="Lasse Dauner" w:date="2025-02-06T00:38:00Z" w16du:dateUtc="2025-02-05T23:38:00Z">
            <w:rPr>
              <w:rStyle w:val="VerbatimChar"/>
            </w:rPr>
          </w:rPrChange>
        </w:rPr>
        <w:t xml:space="preserve">## factor(sic2)20                            -0.186**     </w:t>
      </w:r>
      <w:r w:rsidRPr="00D71E32">
        <w:rPr>
          <w:sz w:val="22"/>
          <w:szCs w:val="22"/>
          <w:rPrChange w:id="760" w:author="Lasse Dauner" w:date="2025-02-06T00:38:00Z" w16du:dateUtc="2025-02-05T23:38:00Z">
            <w:rPr/>
          </w:rPrChange>
        </w:rPr>
        <w:br/>
      </w:r>
      <w:r w:rsidRPr="00D71E32">
        <w:rPr>
          <w:rStyle w:val="VerbatimChar"/>
          <w:sz w:val="20"/>
          <w:szCs w:val="22"/>
          <w:rPrChange w:id="761" w:author="Lasse Dauner" w:date="2025-02-06T00:38:00Z" w16du:dateUtc="2025-02-05T23:38:00Z">
            <w:rPr>
              <w:rStyle w:val="VerbatimChar"/>
            </w:rPr>
          </w:rPrChange>
        </w:rPr>
        <w:t xml:space="preserve">##                                            (0.083)     </w:t>
      </w:r>
      <w:r w:rsidRPr="00D71E32">
        <w:rPr>
          <w:sz w:val="22"/>
          <w:szCs w:val="22"/>
          <w:rPrChange w:id="762" w:author="Lasse Dauner" w:date="2025-02-06T00:38:00Z" w16du:dateUtc="2025-02-05T23:38:00Z">
            <w:rPr/>
          </w:rPrChange>
        </w:rPr>
        <w:br/>
      </w:r>
      <w:r w:rsidRPr="00D71E32">
        <w:rPr>
          <w:rStyle w:val="VerbatimChar"/>
          <w:sz w:val="20"/>
          <w:szCs w:val="22"/>
          <w:rPrChange w:id="763" w:author="Lasse Dauner" w:date="2025-02-06T00:38:00Z" w16du:dateUtc="2025-02-05T23:38:00Z">
            <w:rPr>
              <w:rStyle w:val="VerbatimChar"/>
            </w:rPr>
          </w:rPrChange>
        </w:rPr>
        <w:t xml:space="preserve">##                                                        </w:t>
      </w:r>
      <w:r w:rsidRPr="00D71E32">
        <w:rPr>
          <w:sz w:val="22"/>
          <w:szCs w:val="22"/>
          <w:rPrChange w:id="764" w:author="Lasse Dauner" w:date="2025-02-06T00:38:00Z" w16du:dateUtc="2025-02-05T23:38:00Z">
            <w:rPr/>
          </w:rPrChange>
        </w:rPr>
        <w:br/>
      </w:r>
      <w:r w:rsidRPr="00D71E32">
        <w:rPr>
          <w:rStyle w:val="VerbatimChar"/>
          <w:sz w:val="20"/>
          <w:szCs w:val="22"/>
          <w:rPrChange w:id="765" w:author="Lasse Dauner" w:date="2025-02-06T00:38:00Z" w16du:dateUtc="2025-02-05T23:38:00Z">
            <w:rPr>
              <w:rStyle w:val="VerbatimChar"/>
            </w:rPr>
          </w:rPrChange>
        </w:rPr>
        <w:t xml:space="preserve">## factor(sic2)21                             -0.039      </w:t>
      </w:r>
      <w:r w:rsidRPr="00D71E32">
        <w:rPr>
          <w:sz w:val="22"/>
          <w:szCs w:val="22"/>
          <w:rPrChange w:id="766" w:author="Lasse Dauner" w:date="2025-02-06T00:38:00Z" w16du:dateUtc="2025-02-05T23:38:00Z">
            <w:rPr/>
          </w:rPrChange>
        </w:rPr>
        <w:br/>
      </w:r>
      <w:r w:rsidRPr="00D71E32">
        <w:rPr>
          <w:rStyle w:val="VerbatimChar"/>
          <w:sz w:val="20"/>
          <w:szCs w:val="22"/>
          <w:rPrChange w:id="767" w:author="Lasse Dauner" w:date="2025-02-06T00:38:00Z" w16du:dateUtc="2025-02-05T23:38:00Z">
            <w:rPr>
              <w:rStyle w:val="VerbatimChar"/>
            </w:rPr>
          </w:rPrChange>
        </w:rPr>
        <w:t xml:space="preserve">##                                            (0.084)     </w:t>
      </w:r>
      <w:r w:rsidRPr="00D71E32">
        <w:rPr>
          <w:sz w:val="22"/>
          <w:szCs w:val="22"/>
          <w:rPrChange w:id="768" w:author="Lasse Dauner" w:date="2025-02-06T00:38:00Z" w16du:dateUtc="2025-02-05T23:38:00Z">
            <w:rPr/>
          </w:rPrChange>
        </w:rPr>
        <w:br/>
      </w:r>
      <w:r w:rsidRPr="00D71E32">
        <w:rPr>
          <w:rStyle w:val="VerbatimChar"/>
          <w:sz w:val="20"/>
          <w:szCs w:val="22"/>
          <w:rPrChange w:id="769" w:author="Lasse Dauner" w:date="2025-02-06T00:38:00Z" w16du:dateUtc="2025-02-05T23:38:00Z">
            <w:rPr>
              <w:rStyle w:val="VerbatimChar"/>
            </w:rPr>
          </w:rPrChange>
        </w:rPr>
        <w:t xml:space="preserve">##                                                        </w:t>
      </w:r>
      <w:r w:rsidRPr="00D71E32">
        <w:rPr>
          <w:sz w:val="22"/>
          <w:szCs w:val="22"/>
          <w:rPrChange w:id="770" w:author="Lasse Dauner" w:date="2025-02-06T00:38:00Z" w16du:dateUtc="2025-02-05T23:38:00Z">
            <w:rPr/>
          </w:rPrChange>
        </w:rPr>
        <w:br/>
      </w:r>
      <w:r w:rsidRPr="00D71E32">
        <w:rPr>
          <w:rStyle w:val="VerbatimChar"/>
          <w:sz w:val="20"/>
          <w:szCs w:val="22"/>
          <w:rPrChange w:id="771" w:author="Lasse Dauner" w:date="2025-02-06T00:38:00Z" w16du:dateUtc="2025-02-05T23:38:00Z">
            <w:rPr>
              <w:rStyle w:val="VerbatimChar"/>
            </w:rPr>
          </w:rPrChange>
        </w:rPr>
        <w:t xml:space="preserve">## factor(sic2)22                             -0.143      </w:t>
      </w:r>
      <w:r w:rsidRPr="00D71E32">
        <w:rPr>
          <w:sz w:val="22"/>
          <w:szCs w:val="22"/>
          <w:rPrChange w:id="772" w:author="Lasse Dauner" w:date="2025-02-06T00:38:00Z" w16du:dateUtc="2025-02-05T23:38:00Z">
            <w:rPr/>
          </w:rPrChange>
        </w:rPr>
        <w:br/>
      </w:r>
      <w:r w:rsidRPr="00D71E32">
        <w:rPr>
          <w:rStyle w:val="VerbatimChar"/>
          <w:sz w:val="20"/>
          <w:szCs w:val="22"/>
          <w:rPrChange w:id="773" w:author="Lasse Dauner" w:date="2025-02-06T00:38:00Z" w16du:dateUtc="2025-02-05T23:38:00Z">
            <w:rPr>
              <w:rStyle w:val="VerbatimChar"/>
            </w:rPr>
          </w:rPrChange>
        </w:rPr>
        <w:t xml:space="preserve">##                                            (0.089)     </w:t>
      </w:r>
      <w:r w:rsidRPr="00D71E32">
        <w:rPr>
          <w:sz w:val="22"/>
          <w:szCs w:val="22"/>
          <w:rPrChange w:id="774" w:author="Lasse Dauner" w:date="2025-02-06T00:38:00Z" w16du:dateUtc="2025-02-05T23:38:00Z">
            <w:rPr/>
          </w:rPrChange>
        </w:rPr>
        <w:br/>
      </w:r>
      <w:r w:rsidRPr="00D71E32">
        <w:rPr>
          <w:rStyle w:val="VerbatimChar"/>
          <w:sz w:val="20"/>
          <w:szCs w:val="22"/>
          <w:rPrChange w:id="775" w:author="Lasse Dauner" w:date="2025-02-06T00:38:00Z" w16du:dateUtc="2025-02-05T23:38:00Z">
            <w:rPr>
              <w:rStyle w:val="VerbatimChar"/>
            </w:rPr>
          </w:rPrChange>
        </w:rPr>
        <w:t xml:space="preserve">##                                                        </w:t>
      </w:r>
      <w:r w:rsidRPr="00D71E32">
        <w:rPr>
          <w:sz w:val="22"/>
          <w:szCs w:val="22"/>
          <w:rPrChange w:id="776" w:author="Lasse Dauner" w:date="2025-02-06T00:38:00Z" w16du:dateUtc="2025-02-05T23:38:00Z">
            <w:rPr/>
          </w:rPrChange>
        </w:rPr>
        <w:br/>
      </w:r>
      <w:r w:rsidRPr="00D71E32">
        <w:rPr>
          <w:rStyle w:val="VerbatimChar"/>
          <w:sz w:val="20"/>
          <w:szCs w:val="22"/>
          <w:rPrChange w:id="777" w:author="Lasse Dauner" w:date="2025-02-06T00:38:00Z" w16du:dateUtc="2025-02-05T23:38:00Z">
            <w:rPr>
              <w:rStyle w:val="VerbatimChar"/>
            </w:rPr>
          </w:rPrChange>
        </w:rPr>
        <w:t xml:space="preserve">## factor(sic2)23                             -0.089      </w:t>
      </w:r>
      <w:r w:rsidRPr="00D71E32">
        <w:rPr>
          <w:sz w:val="22"/>
          <w:szCs w:val="22"/>
          <w:rPrChange w:id="778" w:author="Lasse Dauner" w:date="2025-02-06T00:38:00Z" w16du:dateUtc="2025-02-05T23:38:00Z">
            <w:rPr/>
          </w:rPrChange>
        </w:rPr>
        <w:br/>
      </w:r>
      <w:r w:rsidRPr="00D71E32">
        <w:rPr>
          <w:rStyle w:val="VerbatimChar"/>
          <w:sz w:val="20"/>
          <w:szCs w:val="22"/>
          <w:rPrChange w:id="779" w:author="Lasse Dauner" w:date="2025-02-06T00:38:00Z" w16du:dateUtc="2025-02-05T23:38:00Z">
            <w:rPr>
              <w:rStyle w:val="VerbatimChar"/>
            </w:rPr>
          </w:rPrChange>
        </w:rPr>
        <w:t xml:space="preserve">##                                            (0.089)     </w:t>
      </w:r>
      <w:r w:rsidRPr="00D71E32">
        <w:rPr>
          <w:sz w:val="22"/>
          <w:szCs w:val="22"/>
          <w:rPrChange w:id="780" w:author="Lasse Dauner" w:date="2025-02-06T00:38:00Z" w16du:dateUtc="2025-02-05T23:38:00Z">
            <w:rPr/>
          </w:rPrChange>
        </w:rPr>
        <w:br/>
      </w:r>
      <w:r w:rsidRPr="00D71E32">
        <w:rPr>
          <w:rStyle w:val="VerbatimChar"/>
          <w:sz w:val="20"/>
          <w:szCs w:val="22"/>
          <w:rPrChange w:id="781" w:author="Lasse Dauner" w:date="2025-02-06T00:38:00Z" w16du:dateUtc="2025-02-05T23:38:00Z">
            <w:rPr>
              <w:rStyle w:val="VerbatimChar"/>
            </w:rPr>
          </w:rPrChange>
        </w:rPr>
        <w:t xml:space="preserve">##                                                        </w:t>
      </w:r>
      <w:r w:rsidRPr="00D71E32">
        <w:rPr>
          <w:sz w:val="22"/>
          <w:szCs w:val="22"/>
          <w:rPrChange w:id="782" w:author="Lasse Dauner" w:date="2025-02-06T00:38:00Z" w16du:dateUtc="2025-02-05T23:38:00Z">
            <w:rPr/>
          </w:rPrChange>
        </w:rPr>
        <w:br/>
      </w:r>
      <w:r w:rsidRPr="00D71E32">
        <w:rPr>
          <w:rStyle w:val="VerbatimChar"/>
          <w:sz w:val="20"/>
          <w:szCs w:val="22"/>
          <w:rPrChange w:id="783" w:author="Lasse Dauner" w:date="2025-02-06T00:38:00Z" w16du:dateUtc="2025-02-05T23:38:00Z">
            <w:rPr>
              <w:rStyle w:val="VerbatimChar"/>
            </w:rPr>
          </w:rPrChange>
        </w:rPr>
        <w:t xml:space="preserve">## factor(sic2)24                             -0.164*     </w:t>
      </w:r>
      <w:r w:rsidRPr="00D71E32">
        <w:rPr>
          <w:sz w:val="22"/>
          <w:szCs w:val="22"/>
          <w:rPrChange w:id="784" w:author="Lasse Dauner" w:date="2025-02-06T00:38:00Z" w16du:dateUtc="2025-02-05T23:38:00Z">
            <w:rPr/>
          </w:rPrChange>
        </w:rPr>
        <w:br/>
      </w:r>
      <w:r w:rsidRPr="00D71E32">
        <w:rPr>
          <w:rStyle w:val="VerbatimChar"/>
          <w:sz w:val="20"/>
          <w:szCs w:val="22"/>
          <w:rPrChange w:id="785" w:author="Lasse Dauner" w:date="2025-02-06T00:38:00Z" w16du:dateUtc="2025-02-05T23:38:00Z">
            <w:rPr>
              <w:rStyle w:val="VerbatimChar"/>
            </w:rPr>
          </w:rPrChange>
        </w:rPr>
        <w:t xml:space="preserve">##                                            (0.093)     </w:t>
      </w:r>
      <w:r w:rsidRPr="00D71E32">
        <w:rPr>
          <w:sz w:val="22"/>
          <w:szCs w:val="22"/>
          <w:rPrChange w:id="786" w:author="Lasse Dauner" w:date="2025-02-06T00:38:00Z" w16du:dateUtc="2025-02-05T23:38:00Z">
            <w:rPr/>
          </w:rPrChange>
        </w:rPr>
        <w:br/>
      </w:r>
      <w:r w:rsidRPr="00D71E32">
        <w:rPr>
          <w:rStyle w:val="VerbatimChar"/>
          <w:sz w:val="20"/>
          <w:szCs w:val="22"/>
          <w:rPrChange w:id="787" w:author="Lasse Dauner" w:date="2025-02-06T00:38:00Z" w16du:dateUtc="2025-02-05T23:38:00Z">
            <w:rPr>
              <w:rStyle w:val="VerbatimChar"/>
            </w:rPr>
          </w:rPrChange>
        </w:rPr>
        <w:t xml:space="preserve">##                                                        </w:t>
      </w:r>
      <w:r w:rsidRPr="00D71E32">
        <w:rPr>
          <w:sz w:val="22"/>
          <w:szCs w:val="22"/>
          <w:rPrChange w:id="788" w:author="Lasse Dauner" w:date="2025-02-06T00:38:00Z" w16du:dateUtc="2025-02-05T23:38:00Z">
            <w:rPr/>
          </w:rPrChange>
        </w:rPr>
        <w:br/>
      </w:r>
      <w:r w:rsidRPr="00D71E32">
        <w:rPr>
          <w:rStyle w:val="VerbatimChar"/>
          <w:sz w:val="20"/>
          <w:szCs w:val="22"/>
          <w:rPrChange w:id="789" w:author="Lasse Dauner" w:date="2025-02-06T00:38:00Z" w16du:dateUtc="2025-02-05T23:38:00Z">
            <w:rPr>
              <w:rStyle w:val="VerbatimChar"/>
            </w:rPr>
          </w:rPrChange>
        </w:rPr>
        <w:t xml:space="preserve">## factor(sic2)25                             -0.157*     </w:t>
      </w:r>
      <w:r w:rsidRPr="00D71E32">
        <w:rPr>
          <w:sz w:val="22"/>
          <w:szCs w:val="22"/>
          <w:rPrChange w:id="790" w:author="Lasse Dauner" w:date="2025-02-06T00:38:00Z" w16du:dateUtc="2025-02-05T23:38:00Z">
            <w:rPr/>
          </w:rPrChange>
        </w:rPr>
        <w:br/>
      </w:r>
      <w:r w:rsidRPr="00D71E32">
        <w:rPr>
          <w:rStyle w:val="VerbatimChar"/>
          <w:sz w:val="20"/>
          <w:szCs w:val="22"/>
          <w:rPrChange w:id="791" w:author="Lasse Dauner" w:date="2025-02-06T00:38:00Z" w16du:dateUtc="2025-02-05T23:38:00Z">
            <w:rPr>
              <w:rStyle w:val="VerbatimChar"/>
            </w:rPr>
          </w:rPrChange>
        </w:rPr>
        <w:t xml:space="preserve">##                                            (0.091)     </w:t>
      </w:r>
      <w:r w:rsidRPr="00D71E32">
        <w:rPr>
          <w:sz w:val="22"/>
          <w:szCs w:val="22"/>
          <w:rPrChange w:id="792" w:author="Lasse Dauner" w:date="2025-02-06T00:38:00Z" w16du:dateUtc="2025-02-05T23:38:00Z">
            <w:rPr/>
          </w:rPrChange>
        </w:rPr>
        <w:br/>
      </w:r>
      <w:r w:rsidRPr="00D71E32">
        <w:rPr>
          <w:rStyle w:val="VerbatimChar"/>
          <w:sz w:val="20"/>
          <w:szCs w:val="22"/>
          <w:rPrChange w:id="793" w:author="Lasse Dauner" w:date="2025-02-06T00:38:00Z" w16du:dateUtc="2025-02-05T23:38:00Z">
            <w:rPr>
              <w:rStyle w:val="VerbatimChar"/>
            </w:rPr>
          </w:rPrChange>
        </w:rPr>
        <w:t xml:space="preserve">##                                                        </w:t>
      </w:r>
      <w:r w:rsidRPr="00D71E32">
        <w:rPr>
          <w:sz w:val="22"/>
          <w:szCs w:val="22"/>
          <w:rPrChange w:id="794" w:author="Lasse Dauner" w:date="2025-02-06T00:38:00Z" w16du:dateUtc="2025-02-05T23:38:00Z">
            <w:rPr/>
          </w:rPrChange>
        </w:rPr>
        <w:br/>
      </w:r>
      <w:r w:rsidRPr="00D71E32">
        <w:rPr>
          <w:rStyle w:val="VerbatimChar"/>
          <w:sz w:val="20"/>
          <w:szCs w:val="22"/>
          <w:rPrChange w:id="795" w:author="Lasse Dauner" w:date="2025-02-06T00:38:00Z" w16du:dateUtc="2025-02-05T23:38:00Z">
            <w:rPr>
              <w:rStyle w:val="VerbatimChar"/>
            </w:rPr>
          </w:rPrChange>
        </w:rPr>
        <w:t xml:space="preserve">## factor(sic2)26                             -0.076      </w:t>
      </w:r>
      <w:r w:rsidRPr="00D71E32">
        <w:rPr>
          <w:sz w:val="22"/>
          <w:szCs w:val="22"/>
          <w:rPrChange w:id="796" w:author="Lasse Dauner" w:date="2025-02-06T00:38:00Z" w16du:dateUtc="2025-02-05T23:38:00Z">
            <w:rPr/>
          </w:rPrChange>
        </w:rPr>
        <w:br/>
      </w:r>
      <w:r w:rsidRPr="00D71E32">
        <w:rPr>
          <w:rStyle w:val="VerbatimChar"/>
          <w:sz w:val="20"/>
          <w:szCs w:val="22"/>
          <w:rPrChange w:id="797" w:author="Lasse Dauner" w:date="2025-02-06T00:38:00Z" w16du:dateUtc="2025-02-05T23:38:00Z">
            <w:rPr>
              <w:rStyle w:val="VerbatimChar"/>
            </w:rPr>
          </w:rPrChange>
        </w:rPr>
        <w:t xml:space="preserve">##                                            (0.088)     </w:t>
      </w:r>
      <w:r w:rsidRPr="00D71E32">
        <w:rPr>
          <w:sz w:val="22"/>
          <w:szCs w:val="22"/>
          <w:rPrChange w:id="798" w:author="Lasse Dauner" w:date="2025-02-06T00:38:00Z" w16du:dateUtc="2025-02-05T23:38:00Z">
            <w:rPr/>
          </w:rPrChange>
        </w:rPr>
        <w:br/>
      </w:r>
      <w:r w:rsidRPr="00D71E32">
        <w:rPr>
          <w:rStyle w:val="VerbatimChar"/>
          <w:sz w:val="20"/>
          <w:szCs w:val="22"/>
          <w:rPrChange w:id="799" w:author="Lasse Dauner" w:date="2025-02-06T00:38:00Z" w16du:dateUtc="2025-02-05T23:38:00Z">
            <w:rPr>
              <w:rStyle w:val="VerbatimChar"/>
            </w:rPr>
          </w:rPrChange>
        </w:rPr>
        <w:t xml:space="preserve">##                                                        </w:t>
      </w:r>
      <w:r w:rsidRPr="00D71E32">
        <w:rPr>
          <w:sz w:val="22"/>
          <w:szCs w:val="22"/>
          <w:rPrChange w:id="800" w:author="Lasse Dauner" w:date="2025-02-06T00:38:00Z" w16du:dateUtc="2025-02-05T23:38:00Z">
            <w:rPr/>
          </w:rPrChange>
        </w:rPr>
        <w:br/>
      </w:r>
      <w:r w:rsidRPr="00D71E32">
        <w:rPr>
          <w:rStyle w:val="VerbatimChar"/>
          <w:sz w:val="20"/>
          <w:szCs w:val="22"/>
          <w:rPrChange w:id="801" w:author="Lasse Dauner" w:date="2025-02-06T00:38:00Z" w16du:dateUtc="2025-02-05T23:38:00Z">
            <w:rPr>
              <w:rStyle w:val="VerbatimChar"/>
            </w:rPr>
          </w:rPrChange>
        </w:rPr>
        <w:t xml:space="preserve">## factor(sic2)27                             -0.016      </w:t>
      </w:r>
      <w:r w:rsidRPr="00D71E32">
        <w:rPr>
          <w:sz w:val="22"/>
          <w:szCs w:val="22"/>
          <w:rPrChange w:id="802" w:author="Lasse Dauner" w:date="2025-02-06T00:38:00Z" w16du:dateUtc="2025-02-05T23:38:00Z">
            <w:rPr/>
          </w:rPrChange>
        </w:rPr>
        <w:br/>
      </w:r>
      <w:r w:rsidRPr="00D71E32">
        <w:rPr>
          <w:rStyle w:val="VerbatimChar"/>
          <w:sz w:val="20"/>
          <w:szCs w:val="22"/>
          <w:rPrChange w:id="803" w:author="Lasse Dauner" w:date="2025-02-06T00:38:00Z" w16du:dateUtc="2025-02-05T23:38:00Z">
            <w:rPr>
              <w:rStyle w:val="VerbatimChar"/>
            </w:rPr>
          </w:rPrChange>
        </w:rPr>
        <w:t xml:space="preserve">##                                            (0.095)     </w:t>
      </w:r>
      <w:r w:rsidRPr="00D71E32">
        <w:rPr>
          <w:sz w:val="22"/>
          <w:szCs w:val="22"/>
          <w:rPrChange w:id="804" w:author="Lasse Dauner" w:date="2025-02-06T00:38:00Z" w16du:dateUtc="2025-02-05T23:38:00Z">
            <w:rPr/>
          </w:rPrChange>
        </w:rPr>
        <w:br/>
      </w:r>
      <w:r w:rsidRPr="00D71E32">
        <w:rPr>
          <w:rStyle w:val="VerbatimChar"/>
          <w:sz w:val="20"/>
          <w:szCs w:val="22"/>
          <w:rPrChange w:id="805" w:author="Lasse Dauner" w:date="2025-02-06T00:38:00Z" w16du:dateUtc="2025-02-05T23:38:00Z">
            <w:rPr>
              <w:rStyle w:val="VerbatimChar"/>
            </w:rPr>
          </w:rPrChange>
        </w:rPr>
        <w:t xml:space="preserve">##                                                        </w:t>
      </w:r>
      <w:r w:rsidRPr="00D71E32">
        <w:rPr>
          <w:sz w:val="22"/>
          <w:szCs w:val="22"/>
          <w:rPrChange w:id="806" w:author="Lasse Dauner" w:date="2025-02-06T00:38:00Z" w16du:dateUtc="2025-02-05T23:38:00Z">
            <w:rPr/>
          </w:rPrChange>
        </w:rPr>
        <w:br/>
      </w:r>
      <w:r w:rsidRPr="00D71E32">
        <w:rPr>
          <w:rStyle w:val="VerbatimChar"/>
          <w:sz w:val="20"/>
          <w:szCs w:val="22"/>
          <w:rPrChange w:id="807" w:author="Lasse Dauner" w:date="2025-02-06T00:38:00Z" w16du:dateUtc="2025-02-05T23:38:00Z">
            <w:rPr>
              <w:rStyle w:val="VerbatimChar"/>
            </w:rPr>
          </w:rPrChange>
        </w:rPr>
        <w:t xml:space="preserve">## factor(sic2)28                             -0.097      </w:t>
      </w:r>
      <w:r w:rsidRPr="00D71E32">
        <w:rPr>
          <w:sz w:val="22"/>
          <w:szCs w:val="22"/>
          <w:rPrChange w:id="808" w:author="Lasse Dauner" w:date="2025-02-06T00:38:00Z" w16du:dateUtc="2025-02-05T23:38:00Z">
            <w:rPr/>
          </w:rPrChange>
        </w:rPr>
        <w:br/>
      </w:r>
      <w:r w:rsidRPr="00D71E32">
        <w:rPr>
          <w:rStyle w:val="VerbatimChar"/>
          <w:sz w:val="20"/>
          <w:szCs w:val="22"/>
          <w:rPrChange w:id="809" w:author="Lasse Dauner" w:date="2025-02-06T00:38:00Z" w16du:dateUtc="2025-02-05T23:38:00Z">
            <w:rPr>
              <w:rStyle w:val="VerbatimChar"/>
            </w:rPr>
          </w:rPrChange>
        </w:rPr>
        <w:t xml:space="preserve">##                                            (0.082)     </w:t>
      </w:r>
      <w:r w:rsidRPr="00D71E32">
        <w:rPr>
          <w:sz w:val="22"/>
          <w:szCs w:val="22"/>
          <w:rPrChange w:id="810" w:author="Lasse Dauner" w:date="2025-02-06T00:38:00Z" w16du:dateUtc="2025-02-05T23:38:00Z">
            <w:rPr/>
          </w:rPrChange>
        </w:rPr>
        <w:br/>
      </w:r>
      <w:r w:rsidRPr="00D71E32">
        <w:rPr>
          <w:rStyle w:val="VerbatimChar"/>
          <w:sz w:val="20"/>
          <w:szCs w:val="22"/>
          <w:rPrChange w:id="811" w:author="Lasse Dauner" w:date="2025-02-06T00:38:00Z" w16du:dateUtc="2025-02-05T23:38:00Z">
            <w:rPr>
              <w:rStyle w:val="VerbatimChar"/>
            </w:rPr>
          </w:rPrChange>
        </w:rPr>
        <w:t xml:space="preserve">##                                                        </w:t>
      </w:r>
      <w:r w:rsidRPr="00D71E32">
        <w:rPr>
          <w:sz w:val="22"/>
          <w:szCs w:val="22"/>
          <w:rPrChange w:id="812" w:author="Lasse Dauner" w:date="2025-02-06T00:38:00Z" w16du:dateUtc="2025-02-05T23:38:00Z">
            <w:rPr/>
          </w:rPrChange>
        </w:rPr>
        <w:br/>
      </w:r>
      <w:r w:rsidRPr="00D71E32">
        <w:rPr>
          <w:rStyle w:val="VerbatimChar"/>
          <w:sz w:val="20"/>
          <w:szCs w:val="22"/>
          <w:rPrChange w:id="813" w:author="Lasse Dauner" w:date="2025-02-06T00:38:00Z" w16du:dateUtc="2025-02-05T23:38:00Z">
            <w:rPr>
              <w:rStyle w:val="VerbatimChar"/>
            </w:rPr>
          </w:rPrChange>
        </w:rPr>
        <w:t xml:space="preserve">## factor(sic2)29                             -0.095      </w:t>
      </w:r>
      <w:r w:rsidRPr="00D71E32">
        <w:rPr>
          <w:sz w:val="22"/>
          <w:szCs w:val="22"/>
          <w:rPrChange w:id="814" w:author="Lasse Dauner" w:date="2025-02-06T00:38:00Z" w16du:dateUtc="2025-02-05T23:38:00Z">
            <w:rPr/>
          </w:rPrChange>
        </w:rPr>
        <w:br/>
      </w:r>
      <w:r w:rsidRPr="00D71E32">
        <w:rPr>
          <w:rStyle w:val="VerbatimChar"/>
          <w:sz w:val="20"/>
          <w:szCs w:val="22"/>
          <w:rPrChange w:id="815" w:author="Lasse Dauner" w:date="2025-02-06T00:38:00Z" w16du:dateUtc="2025-02-05T23:38:00Z">
            <w:rPr>
              <w:rStyle w:val="VerbatimChar"/>
            </w:rPr>
          </w:rPrChange>
        </w:rPr>
        <w:t xml:space="preserve">##                                            (0.086)     </w:t>
      </w:r>
      <w:r w:rsidRPr="00D71E32">
        <w:rPr>
          <w:sz w:val="22"/>
          <w:szCs w:val="22"/>
          <w:rPrChange w:id="816" w:author="Lasse Dauner" w:date="2025-02-06T00:38:00Z" w16du:dateUtc="2025-02-05T23:38:00Z">
            <w:rPr/>
          </w:rPrChange>
        </w:rPr>
        <w:br/>
      </w:r>
      <w:r w:rsidRPr="00D71E32">
        <w:rPr>
          <w:rStyle w:val="VerbatimChar"/>
          <w:sz w:val="20"/>
          <w:szCs w:val="22"/>
          <w:rPrChange w:id="817" w:author="Lasse Dauner" w:date="2025-02-06T00:38:00Z" w16du:dateUtc="2025-02-05T23:38:00Z">
            <w:rPr>
              <w:rStyle w:val="VerbatimChar"/>
            </w:rPr>
          </w:rPrChange>
        </w:rPr>
        <w:lastRenderedPageBreak/>
        <w:t xml:space="preserve">##                                                        </w:t>
      </w:r>
      <w:r w:rsidRPr="00D71E32">
        <w:rPr>
          <w:sz w:val="22"/>
          <w:szCs w:val="22"/>
          <w:rPrChange w:id="818" w:author="Lasse Dauner" w:date="2025-02-06T00:38:00Z" w16du:dateUtc="2025-02-05T23:38:00Z">
            <w:rPr/>
          </w:rPrChange>
        </w:rPr>
        <w:br/>
      </w:r>
      <w:r w:rsidRPr="00D71E32">
        <w:rPr>
          <w:rStyle w:val="VerbatimChar"/>
          <w:sz w:val="20"/>
          <w:szCs w:val="22"/>
          <w:rPrChange w:id="819" w:author="Lasse Dauner" w:date="2025-02-06T00:38:00Z" w16du:dateUtc="2025-02-05T23:38:00Z">
            <w:rPr>
              <w:rStyle w:val="VerbatimChar"/>
            </w:rPr>
          </w:rPrChange>
        </w:rPr>
        <w:t xml:space="preserve">## factor(sic2)30                            -0.424***    </w:t>
      </w:r>
      <w:r w:rsidRPr="00D71E32">
        <w:rPr>
          <w:sz w:val="22"/>
          <w:szCs w:val="22"/>
          <w:rPrChange w:id="820" w:author="Lasse Dauner" w:date="2025-02-06T00:38:00Z" w16du:dateUtc="2025-02-05T23:38:00Z">
            <w:rPr/>
          </w:rPrChange>
        </w:rPr>
        <w:br/>
      </w:r>
      <w:r w:rsidRPr="00D71E32">
        <w:rPr>
          <w:rStyle w:val="VerbatimChar"/>
          <w:sz w:val="20"/>
          <w:szCs w:val="22"/>
          <w:rPrChange w:id="821" w:author="Lasse Dauner" w:date="2025-02-06T00:38:00Z" w16du:dateUtc="2025-02-05T23:38:00Z">
            <w:rPr>
              <w:rStyle w:val="VerbatimChar"/>
            </w:rPr>
          </w:rPrChange>
        </w:rPr>
        <w:t xml:space="preserve">##                                            (0.096)     </w:t>
      </w:r>
      <w:r w:rsidRPr="00D71E32">
        <w:rPr>
          <w:sz w:val="22"/>
          <w:szCs w:val="22"/>
          <w:rPrChange w:id="822" w:author="Lasse Dauner" w:date="2025-02-06T00:38:00Z" w16du:dateUtc="2025-02-05T23:38:00Z">
            <w:rPr/>
          </w:rPrChange>
        </w:rPr>
        <w:br/>
      </w:r>
      <w:r w:rsidRPr="00D71E32">
        <w:rPr>
          <w:rStyle w:val="VerbatimChar"/>
          <w:sz w:val="20"/>
          <w:szCs w:val="22"/>
          <w:rPrChange w:id="823" w:author="Lasse Dauner" w:date="2025-02-06T00:38:00Z" w16du:dateUtc="2025-02-05T23:38:00Z">
            <w:rPr>
              <w:rStyle w:val="VerbatimChar"/>
            </w:rPr>
          </w:rPrChange>
        </w:rPr>
        <w:t xml:space="preserve">##                                                        </w:t>
      </w:r>
      <w:r w:rsidRPr="00D71E32">
        <w:rPr>
          <w:sz w:val="22"/>
          <w:szCs w:val="22"/>
          <w:rPrChange w:id="824" w:author="Lasse Dauner" w:date="2025-02-06T00:38:00Z" w16du:dateUtc="2025-02-05T23:38:00Z">
            <w:rPr/>
          </w:rPrChange>
        </w:rPr>
        <w:br/>
      </w:r>
      <w:r w:rsidRPr="00D71E32">
        <w:rPr>
          <w:rStyle w:val="VerbatimChar"/>
          <w:sz w:val="20"/>
          <w:szCs w:val="22"/>
          <w:rPrChange w:id="825" w:author="Lasse Dauner" w:date="2025-02-06T00:38:00Z" w16du:dateUtc="2025-02-05T23:38:00Z">
            <w:rPr>
              <w:rStyle w:val="VerbatimChar"/>
            </w:rPr>
          </w:rPrChange>
        </w:rPr>
        <w:t xml:space="preserve">## factor(sic2)31                            -0.192**     </w:t>
      </w:r>
      <w:r w:rsidRPr="00D71E32">
        <w:rPr>
          <w:sz w:val="22"/>
          <w:szCs w:val="22"/>
          <w:rPrChange w:id="826" w:author="Lasse Dauner" w:date="2025-02-06T00:38:00Z" w16du:dateUtc="2025-02-05T23:38:00Z">
            <w:rPr/>
          </w:rPrChange>
        </w:rPr>
        <w:br/>
      </w:r>
      <w:r w:rsidRPr="00D71E32">
        <w:rPr>
          <w:rStyle w:val="VerbatimChar"/>
          <w:sz w:val="20"/>
          <w:szCs w:val="22"/>
          <w:rPrChange w:id="827" w:author="Lasse Dauner" w:date="2025-02-06T00:38:00Z" w16du:dateUtc="2025-02-05T23:38:00Z">
            <w:rPr>
              <w:rStyle w:val="VerbatimChar"/>
            </w:rPr>
          </w:rPrChange>
        </w:rPr>
        <w:t xml:space="preserve">##                                            (0.089)     </w:t>
      </w:r>
      <w:r w:rsidRPr="00D71E32">
        <w:rPr>
          <w:sz w:val="22"/>
          <w:szCs w:val="22"/>
          <w:rPrChange w:id="828" w:author="Lasse Dauner" w:date="2025-02-06T00:38:00Z" w16du:dateUtc="2025-02-05T23:38:00Z">
            <w:rPr/>
          </w:rPrChange>
        </w:rPr>
        <w:br/>
      </w:r>
      <w:r w:rsidRPr="00D71E32">
        <w:rPr>
          <w:rStyle w:val="VerbatimChar"/>
          <w:sz w:val="20"/>
          <w:szCs w:val="22"/>
          <w:rPrChange w:id="829" w:author="Lasse Dauner" w:date="2025-02-06T00:38:00Z" w16du:dateUtc="2025-02-05T23:38:00Z">
            <w:rPr>
              <w:rStyle w:val="VerbatimChar"/>
            </w:rPr>
          </w:rPrChange>
        </w:rPr>
        <w:t xml:space="preserve">##                                                        </w:t>
      </w:r>
      <w:r w:rsidRPr="00D71E32">
        <w:rPr>
          <w:sz w:val="22"/>
          <w:szCs w:val="22"/>
          <w:rPrChange w:id="830" w:author="Lasse Dauner" w:date="2025-02-06T00:38:00Z" w16du:dateUtc="2025-02-05T23:38:00Z">
            <w:rPr/>
          </w:rPrChange>
        </w:rPr>
        <w:br/>
      </w:r>
      <w:r w:rsidRPr="00D71E32">
        <w:rPr>
          <w:rStyle w:val="VerbatimChar"/>
          <w:sz w:val="20"/>
          <w:szCs w:val="22"/>
          <w:rPrChange w:id="831" w:author="Lasse Dauner" w:date="2025-02-06T00:38:00Z" w16du:dateUtc="2025-02-05T23:38:00Z">
            <w:rPr>
              <w:rStyle w:val="VerbatimChar"/>
            </w:rPr>
          </w:rPrChange>
        </w:rPr>
        <w:t xml:space="preserve">## factor(sic2)32                            -0.230***    </w:t>
      </w:r>
      <w:r w:rsidRPr="00D71E32">
        <w:rPr>
          <w:sz w:val="22"/>
          <w:szCs w:val="22"/>
          <w:rPrChange w:id="832" w:author="Lasse Dauner" w:date="2025-02-06T00:38:00Z" w16du:dateUtc="2025-02-05T23:38:00Z">
            <w:rPr/>
          </w:rPrChange>
        </w:rPr>
        <w:br/>
      </w:r>
      <w:r w:rsidRPr="00D71E32">
        <w:rPr>
          <w:rStyle w:val="VerbatimChar"/>
          <w:sz w:val="20"/>
          <w:szCs w:val="22"/>
          <w:rPrChange w:id="833" w:author="Lasse Dauner" w:date="2025-02-06T00:38:00Z" w16du:dateUtc="2025-02-05T23:38:00Z">
            <w:rPr>
              <w:rStyle w:val="VerbatimChar"/>
            </w:rPr>
          </w:rPrChange>
        </w:rPr>
        <w:t xml:space="preserve">##                                            (0.085)     </w:t>
      </w:r>
      <w:r w:rsidRPr="00D71E32">
        <w:rPr>
          <w:sz w:val="22"/>
          <w:szCs w:val="22"/>
          <w:rPrChange w:id="834" w:author="Lasse Dauner" w:date="2025-02-06T00:38:00Z" w16du:dateUtc="2025-02-05T23:38:00Z">
            <w:rPr/>
          </w:rPrChange>
        </w:rPr>
        <w:br/>
      </w:r>
      <w:r w:rsidRPr="00D71E32">
        <w:rPr>
          <w:rStyle w:val="VerbatimChar"/>
          <w:sz w:val="20"/>
          <w:szCs w:val="22"/>
          <w:rPrChange w:id="835" w:author="Lasse Dauner" w:date="2025-02-06T00:38:00Z" w16du:dateUtc="2025-02-05T23:38:00Z">
            <w:rPr>
              <w:rStyle w:val="VerbatimChar"/>
            </w:rPr>
          </w:rPrChange>
        </w:rPr>
        <w:t xml:space="preserve">##                                                        </w:t>
      </w:r>
      <w:r w:rsidRPr="00D71E32">
        <w:rPr>
          <w:sz w:val="22"/>
          <w:szCs w:val="22"/>
          <w:rPrChange w:id="836" w:author="Lasse Dauner" w:date="2025-02-06T00:38:00Z" w16du:dateUtc="2025-02-05T23:38:00Z">
            <w:rPr/>
          </w:rPrChange>
        </w:rPr>
        <w:br/>
      </w:r>
      <w:r w:rsidRPr="00D71E32">
        <w:rPr>
          <w:rStyle w:val="VerbatimChar"/>
          <w:sz w:val="20"/>
          <w:szCs w:val="22"/>
          <w:rPrChange w:id="837" w:author="Lasse Dauner" w:date="2025-02-06T00:38:00Z" w16du:dateUtc="2025-02-05T23:38:00Z">
            <w:rPr>
              <w:rStyle w:val="VerbatimChar"/>
            </w:rPr>
          </w:rPrChange>
        </w:rPr>
        <w:t xml:space="preserve">## factor(sic2)33                             -0.214*     </w:t>
      </w:r>
      <w:r w:rsidRPr="00D71E32">
        <w:rPr>
          <w:sz w:val="22"/>
          <w:szCs w:val="22"/>
          <w:rPrChange w:id="838" w:author="Lasse Dauner" w:date="2025-02-06T00:38:00Z" w16du:dateUtc="2025-02-05T23:38:00Z">
            <w:rPr/>
          </w:rPrChange>
        </w:rPr>
        <w:br/>
      </w:r>
      <w:r w:rsidRPr="00D71E32">
        <w:rPr>
          <w:rStyle w:val="VerbatimChar"/>
          <w:sz w:val="20"/>
          <w:szCs w:val="22"/>
          <w:rPrChange w:id="839" w:author="Lasse Dauner" w:date="2025-02-06T00:38:00Z" w16du:dateUtc="2025-02-05T23:38:00Z">
            <w:rPr>
              <w:rStyle w:val="VerbatimChar"/>
            </w:rPr>
          </w:rPrChange>
        </w:rPr>
        <w:t xml:space="preserve">##                                            (0.124)     </w:t>
      </w:r>
      <w:r w:rsidRPr="00D71E32">
        <w:rPr>
          <w:sz w:val="22"/>
          <w:szCs w:val="22"/>
          <w:rPrChange w:id="840" w:author="Lasse Dauner" w:date="2025-02-06T00:38:00Z" w16du:dateUtc="2025-02-05T23:38:00Z">
            <w:rPr/>
          </w:rPrChange>
        </w:rPr>
        <w:br/>
      </w:r>
      <w:r w:rsidRPr="00D71E32">
        <w:rPr>
          <w:rStyle w:val="VerbatimChar"/>
          <w:sz w:val="20"/>
          <w:szCs w:val="22"/>
          <w:rPrChange w:id="841" w:author="Lasse Dauner" w:date="2025-02-06T00:38:00Z" w16du:dateUtc="2025-02-05T23:38:00Z">
            <w:rPr>
              <w:rStyle w:val="VerbatimChar"/>
            </w:rPr>
          </w:rPrChange>
        </w:rPr>
        <w:t xml:space="preserve">##                                                        </w:t>
      </w:r>
      <w:r w:rsidRPr="00D71E32">
        <w:rPr>
          <w:sz w:val="22"/>
          <w:szCs w:val="22"/>
          <w:rPrChange w:id="842" w:author="Lasse Dauner" w:date="2025-02-06T00:38:00Z" w16du:dateUtc="2025-02-05T23:38:00Z">
            <w:rPr/>
          </w:rPrChange>
        </w:rPr>
        <w:br/>
      </w:r>
      <w:r w:rsidRPr="00D71E32">
        <w:rPr>
          <w:rStyle w:val="VerbatimChar"/>
          <w:sz w:val="20"/>
          <w:szCs w:val="22"/>
          <w:rPrChange w:id="843" w:author="Lasse Dauner" w:date="2025-02-06T00:38:00Z" w16du:dateUtc="2025-02-05T23:38:00Z">
            <w:rPr>
              <w:rStyle w:val="VerbatimChar"/>
            </w:rPr>
          </w:rPrChange>
        </w:rPr>
        <w:t xml:space="preserve">## factor(sic2)34                             -0.051      </w:t>
      </w:r>
      <w:r w:rsidRPr="00D71E32">
        <w:rPr>
          <w:sz w:val="22"/>
          <w:szCs w:val="22"/>
          <w:rPrChange w:id="844" w:author="Lasse Dauner" w:date="2025-02-06T00:38:00Z" w16du:dateUtc="2025-02-05T23:38:00Z">
            <w:rPr/>
          </w:rPrChange>
        </w:rPr>
        <w:br/>
      </w:r>
      <w:r w:rsidRPr="00D71E32">
        <w:rPr>
          <w:rStyle w:val="VerbatimChar"/>
          <w:sz w:val="20"/>
          <w:szCs w:val="22"/>
          <w:rPrChange w:id="845" w:author="Lasse Dauner" w:date="2025-02-06T00:38:00Z" w16du:dateUtc="2025-02-05T23:38:00Z">
            <w:rPr>
              <w:rStyle w:val="VerbatimChar"/>
            </w:rPr>
          </w:rPrChange>
        </w:rPr>
        <w:t xml:space="preserve">##                                            (0.117)     </w:t>
      </w:r>
      <w:r w:rsidRPr="00D71E32">
        <w:rPr>
          <w:sz w:val="22"/>
          <w:szCs w:val="22"/>
          <w:rPrChange w:id="846" w:author="Lasse Dauner" w:date="2025-02-06T00:38:00Z" w16du:dateUtc="2025-02-05T23:38:00Z">
            <w:rPr/>
          </w:rPrChange>
        </w:rPr>
        <w:br/>
      </w:r>
      <w:r w:rsidRPr="00D71E32">
        <w:rPr>
          <w:rStyle w:val="VerbatimChar"/>
          <w:sz w:val="20"/>
          <w:szCs w:val="22"/>
          <w:rPrChange w:id="847" w:author="Lasse Dauner" w:date="2025-02-06T00:38:00Z" w16du:dateUtc="2025-02-05T23:38:00Z">
            <w:rPr>
              <w:rStyle w:val="VerbatimChar"/>
            </w:rPr>
          </w:rPrChange>
        </w:rPr>
        <w:t xml:space="preserve">##                                                        </w:t>
      </w:r>
      <w:r w:rsidRPr="00D71E32">
        <w:rPr>
          <w:sz w:val="22"/>
          <w:szCs w:val="22"/>
          <w:rPrChange w:id="848" w:author="Lasse Dauner" w:date="2025-02-06T00:38:00Z" w16du:dateUtc="2025-02-05T23:38:00Z">
            <w:rPr/>
          </w:rPrChange>
        </w:rPr>
        <w:br/>
      </w:r>
      <w:r w:rsidRPr="00D71E32">
        <w:rPr>
          <w:rStyle w:val="VerbatimChar"/>
          <w:sz w:val="20"/>
          <w:szCs w:val="22"/>
          <w:rPrChange w:id="849" w:author="Lasse Dauner" w:date="2025-02-06T00:38:00Z" w16du:dateUtc="2025-02-05T23:38:00Z">
            <w:rPr>
              <w:rStyle w:val="VerbatimChar"/>
            </w:rPr>
          </w:rPrChange>
        </w:rPr>
        <w:t xml:space="preserve">## factor(sic2)35                             -0.025      </w:t>
      </w:r>
      <w:r w:rsidRPr="00D71E32">
        <w:rPr>
          <w:sz w:val="22"/>
          <w:szCs w:val="22"/>
          <w:rPrChange w:id="850" w:author="Lasse Dauner" w:date="2025-02-06T00:38:00Z" w16du:dateUtc="2025-02-05T23:38:00Z">
            <w:rPr/>
          </w:rPrChange>
        </w:rPr>
        <w:br/>
      </w:r>
      <w:r w:rsidRPr="00D71E32">
        <w:rPr>
          <w:rStyle w:val="VerbatimChar"/>
          <w:sz w:val="20"/>
          <w:szCs w:val="22"/>
          <w:rPrChange w:id="851" w:author="Lasse Dauner" w:date="2025-02-06T00:38:00Z" w16du:dateUtc="2025-02-05T23:38:00Z">
            <w:rPr>
              <w:rStyle w:val="VerbatimChar"/>
            </w:rPr>
          </w:rPrChange>
        </w:rPr>
        <w:t xml:space="preserve">##                                            (0.095)     </w:t>
      </w:r>
      <w:r w:rsidRPr="00D71E32">
        <w:rPr>
          <w:sz w:val="22"/>
          <w:szCs w:val="22"/>
          <w:rPrChange w:id="852" w:author="Lasse Dauner" w:date="2025-02-06T00:38:00Z" w16du:dateUtc="2025-02-05T23:38:00Z">
            <w:rPr/>
          </w:rPrChange>
        </w:rPr>
        <w:br/>
      </w:r>
      <w:r w:rsidRPr="00D71E32">
        <w:rPr>
          <w:rStyle w:val="VerbatimChar"/>
          <w:sz w:val="20"/>
          <w:szCs w:val="22"/>
          <w:rPrChange w:id="853" w:author="Lasse Dauner" w:date="2025-02-06T00:38:00Z" w16du:dateUtc="2025-02-05T23:38:00Z">
            <w:rPr>
              <w:rStyle w:val="VerbatimChar"/>
            </w:rPr>
          </w:rPrChange>
        </w:rPr>
        <w:t xml:space="preserve">##                                                        </w:t>
      </w:r>
      <w:r w:rsidRPr="00D71E32">
        <w:rPr>
          <w:sz w:val="22"/>
          <w:szCs w:val="22"/>
          <w:rPrChange w:id="854" w:author="Lasse Dauner" w:date="2025-02-06T00:38:00Z" w16du:dateUtc="2025-02-05T23:38:00Z">
            <w:rPr/>
          </w:rPrChange>
        </w:rPr>
        <w:br/>
      </w:r>
      <w:r w:rsidRPr="00D71E32">
        <w:rPr>
          <w:rStyle w:val="VerbatimChar"/>
          <w:sz w:val="20"/>
          <w:szCs w:val="22"/>
          <w:rPrChange w:id="855" w:author="Lasse Dauner" w:date="2025-02-06T00:38:00Z" w16du:dateUtc="2025-02-05T23:38:00Z">
            <w:rPr>
              <w:rStyle w:val="VerbatimChar"/>
            </w:rPr>
          </w:rPrChange>
        </w:rPr>
        <w:t xml:space="preserve">## factor(sic2)36                             -0.139*     </w:t>
      </w:r>
      <w:r w:rsidRPr="00D71E32">
        <w:rPr>
          <w:sz w:val="22"/>
          <w:szCs w:val="22"/>
          <w:rPrChange w:id="856" w:author="Lasse Dauner" w:date="2025-02-06T00:38:00Z" w16du:dateUtc="2025-02-05T23:38:00Z">
            <w:rPr/>
          </w:rPrChange>
        </w:rPr>
        <w:br/>
      </w:r>
      <w:r w:rsidRPr="00D71E32">
        <w:rPr>
          <w:rStyle w:val="VerbatimChar"/>
          <w:sz w:val="20"/>
          <w:szCs w:val="22"/>
          <w:rPrChange w:id="857" w:author="Lasse Dauner" w:date="2025-02-06T00:38:00Z" w16du:dateUtc="2025-02-05T23:38:00Z">
            <w:rPr>
              <w:rStyle w:val="VerbatimChar"/>
            </w:rPr>
          </w:rPrChange>
        </w:rPr>
        <w:t xml:space="preserve">##                                            (0.081)     </w:t>
      </w:r>
      <w:r w:rsidRPr="00D71E32">
        <w:rPr>
          <w:sz w:val="22"/>
          <w:szCs w:val="22"/>
          <w:rPrChange w:id="858" w:author="Lasse Dauner" w:date="2025-02-06T00:38:00Z" w16du:dateUtc="2025-02-05T23:38:00Z">
            <w:rPr/>
          </w:rPrChange>
        </w:rPr>
        <w:br/>
      </w:r>
      <w:r w:rsidRPr="00D71E32">
        <w:rPr>
          <w:rStyle w:val="VerbatimChar"/>
          <w:sz w:val="20"/>
          <w:szCs w:val="22"/>
          <w:rPrChange w:id="859" w:author="Lasse Dauner" w:date="2025-02-06T00:38:00Z" w16du:dateUtc="2025-02-05T23:38:00Z">
            <w:rPr>
              <w:rStyle w:val="VerbatimChar"/>
            </w:rPr>
          </w:rPrChange>
        </w:rPr>
        <w:t xml:space="preserve">##                                                        </w:t>
      </w:r>
      <w:r w:rsidRPr="00D71E32">
        <w:rPr>
          <w:sz w:val="22"/>
          <w:szCs w:val="22"/>
          <w:rPrChange w:id="860" w:author="Lasse Dauner" w:date="2025-02-06T00:38:00Z" w16du:dateUtc="2025-02-05T23:38:00Z">
            <w:rPr/>
          </w:rPrChange>
        </w:rPr>
        <w:br/>
      </w:r>
      <w:r w:rsidRPr="00D71E32">
        <w:rPr>
          <w:rStyle w:val="VerbatimChar"/>
          <w:sz w:val="20"/>
          <w:szCs w:val="22"/>
          <w:rPrChange w:id="861" w:author="Lasse Dauner" w:date="2025-02-06T00:38:00Z" w16du:dateUtc="2025-02-05T23:38:00Z">
            <w:rPr>
              <w:rStyle w:val="VerbatimChar"/>
            </w:rPr>
          </w:rPrChange>
        </w:rPr>
        <w:t xml:space="preserve">## factor(sic2)40                             -0.030      </w:t>
      </w:r>
      <w:r w:rsidRPr="00D71E32">
        <w:rPr>
          <w:sz w:val="22"/>
          <w:szCs w:val="22"/>
          <w:rPrChange w:id="862" w:author="Lasse Dauner" w:date="2025-02-06T00:38:00Z" w16du:dateUtc="2025-02-05T23:38:00Z">
            <w:rPr/>
          </w:rPrChange>
        </w:rPr>
        <w:br/>
      </w:r>
      <w:r w:rsidRPr="00D71E32">
        <w:rPr>
          <w:rStyle w:val="VerbatimChar"/>
          <w:sz w:val="20"/>
          <w:szCs w:val="22"/>
          <w:rPrChange w:id="863" w:author="Lasse Dauner" w:date="2025-02-06T00:38:00Z" w16du:dateUtc="2025-02-05T23:38:00Z">
            <w:rPr>
              <w:rStyle w:val="VerbatimChar"/>
            </w:rPr>
          </w:rPrChange>
        </w:rPr>
        <w:t xml:space="preserve">##                                            (0.163)     </w:t>
      </w:r>
      <w:r w:rsidRPr="00D71E32">
        <w:rPr>
          <w:sz w:val="22"/>
          <w:szCs w:val="22"/>
          <w:rPrChange w:id="864" w:author="Lasse Dauner" w:date="2025-02-06T00:38:00Z" w16du:dateUtc="2025-02-05T23:38:00Z">
            <w:rPr/>
          </w:rPrChange>
        </w:rPr>
        <w:br/>
      </w:r>
      <w:r w:rsidRPr="00D71E32">
        <w:rPr>
          <w:rStyle w:val="VerbatimChar"/>
          <w:sz w:val="20"/>
          <w:szCs w:val="22"/>
          <w:rPrChange w:id="865" w:author="Lasse Dauner" w:date="2025-02-06T00:38:00Z" w16du:dateUtc="2025-02-05T23:38:00Z">
            <w:rPr>
              <w:rStyle w:val="VerbatimChar"/>
            </w:rPr>
          </w:rPrChange>
        </w:rPr>
        <w:t xml:space="preserve">##                                                        </w:t>
      </w:r>
      <w:r w:rsidRPr="00D71E32">
        <w:rPr>
          <w:sz w:val="22"/>
          <w:szCs w:val="22"/>
          <w:rPrChange w:id="866" w:author="Lasse Dauner" w:date="2025-02-06T00:38:00Z" w16du:dateUtc="2025-02-05T23:38:00Z">
            <w:rPr/>
          </w:rPrChange>
        </w:rPr>
        <w:br/>
      </w:r>
      <w:r w:rsidRPr="00D71E32">
        <w:rPr>
          <w:rStyle w:val="VerbatimChar"/>
          <w:sz w:val="20"/>
          <w:szCs w:val="22"/>
          <w:rPrChange w:id="867" w:author="Lasse Dauner" w:date="2025-02-06T00:38:00Z" w16du:dateUtc="2025-02-05T23:38:00Z">
            <w:rPr>
              <w:rStyle w:val="VerbatimChar"/>
            </w:rPr>
          </w:rPrChange>
        </w:rPr>
        <w:t xml:space="preserve">## factor(sic2)41                              0.034      </w:t>
      </w:r>
      <w:r w:rsidRPr="00D71E32">
        <w:rPr>
          <w:sz w:val="22"/>
          <w:szCs w:val="22"/>
          <w:rPrChange w:id="868" w:author="Lasse Dauner" w:date="2025-02-06T00:38:00Z" w16du:dateUtc="2025-02-05T23:38:00Z">
            <w:rPr/>
          </w:rPrChange>
        </w:rPr>
        <w:br/>
      </w:r>
      <w:r w:rsidRPr="00D71E32">
        <w:rPr>
          <w:rStyle w:val="VerbatimChar"/>
          <w:sz w:val="20"/>
          <w:szCs w:val="22"/>
          <w:rPrChange w:id="869" w:author="Lasse Dauner" w:date="2025-02-06T00:38:00Z" w16du:dateUtc="2025-02-05T23:38:00Z">
            <w:rPr>
              <w:rStyle w:val="VerbatimChar"/>
            </w:rPr>
          </w:rPrChange>
        </w:rPr>
        <w:t xml:space="preserve">##                                            (0.093)     </w:t>
      </w:r>
      <w:r w:rsidRPr="00D71E32">
        <w:rPr>
          <w:sz w:val="22"/>
          <w:szCs w:val="22"/>
          <w:rPrChange w:id="870" w:author="Lasse Dauner" w:date="2025-02-06T00:38:00Z" w16du:dateUtc="2025-02-05T23:38:00Z">
            <w:rPr/>
          </w:rPrChange>
        </w:rPr>
        <w:br/>
      </w:r>
      <w:r w:rsidRPr="00D71E32">
        <w:rPr>
          <w:rStyle w:val="VerbatimChar"/>
          <w:sz w:val="20"/>
          <w:szCs w:val="22"/>
          <w:rPrChange w:id="871" w:author="Lasse Dauner" w:date="2025-02-06T00:38:00Z" w16du:dateUtc="2025-02-05T23:38:00Z">
            <w:rPr>
              <w:rStyle w:val="VerbatimChar"/>
            </w:rPr>
          </w:rPrChange>
        </w:rPr>
        <w:t xml:space="preserve">##                                                        </w:t>
      </w:r>
      <w:r w:rsidRPr="00D71E32">
        <w:rPr>
          <w:sz w:val="22"/>
          <w:szCs w:val="22"/>
          <w:rPrChange w:id="872" w:author="Lasse Dauner" w:date="2025-02-06T00:38:00Z" w16du:dateUtc="2025-02-05T23:38:00Z">
            <w:rPr/>
          </w:rPrChange>
        </w:rPr>
        <w:br/>
      </w:r>
      <w:r w:rsidRPr="00D71E32">
        <w:rPr>
          <w:rStyle w:val="VerbatimChar"/>
          <w:sz w:val="20"/>
          <w:szCs w:val="22"/>
          <w:rPrChange w:id="873" w:author="Lasse Dauner" w:date="2025-02-06T00:38:00Z" w16du:dateUtc="2025-02-05T23:38:00Z">
            <w:rPr>
              <w:rStyle w:val="VerbatimChar"/>
            </w:rPr>
          </w:rPrChange>
        </w:rPr>
        <w:t xml:space="preserve">## factor(sic2)45                             -0.061      </w:t>
      </w:r>
      <w:r w:rsidRPr="00D71E32">
        <w:rPr>
          <w:sz w:val="22"/>
          <w:szCs w:val="22"/>
          <w:rPrChange w:id="874" w:author="Lasse Dauner" w:date="2025-02-06T00:38:00Z" w16du:dateUtc="2025-02-05T23:38:00Z">
            <w:rPr/>
          </w:rPrChange>
        </w:rPr>
        <w:br/>
      </w:r>
      <w:r w:rsidRPr="00D71E32">
        <w:rPr>
          <w:rStyle w:val="VerbatimChar"/>
          <w:sz w:val="20"/>
          <w:szCs w:val="22"/>
          <w:rPrChange w:id="875" w:author="Lasse Dauner" w:date="2025-02-06T00:38:00Z" w16du:dateUtc="2025-02-05T23:38:00Z">
            <w:rPr>
              <w:rStyle w:val="VerbatimChar"/>
            </w:rPr>
          </w:rPrChange>
        </w:rPr>
        <w:t xml:space="preserve">##                                            (0.083)     </w:t>
      </w:r>
      <w:r w:rsidRPr="00D71E32">
        <w:rPr>
          <w:sz w:val="22"/>
          <w:szCs w:val="22"/>
          <w:rPrChange w:id="876" w:author="Lasse Dauner" w:date="2025-02-06T00:38:00Z" w16du:dateUtc="2025-02-05T23:38:00Z">
            <w:rPr/>
          </w:rPrChange>
        </w:rPr>
        <w:br/>
      </w:r>
      <w:r w:rsidRPr="00D71E32">
        <w:rPr>
          <w:rStyle w:val="VerbatimChar"/>
          <w:sz w:val="20"/>
          <w:szCs w:val="22"/>
          <w:rPrChange w:id="877" w:author="Lasse Dauner" w:date="2025-02-06T00:38:00Z" w16du:dateUtc="2025-02-05T23:38:00Z">
            <w:rPr>
              <w:rStyle w:val="VerbatimChar"/>
            </w:rPr>
          </w:rPrChange>
        </w:rPr>
        <w:t xml:space="preserve">##                                                        </w:t>
      </w:r>
      <w:r w:rsidRPr="00D71E32">
        <w:rPr>
          <w:sz w:val="22"/>
          <w:szCs w:val="22"/>
          <w:rPrChange w:id="878" w:author="Lasse Dauner" w:date="2025-02-06T00:38:00Z" w16du:dateUtc="2025-02-05T23:38:00Z">
            <w:rPr/>
          </w:rPrChange>
        </w:rPr>
        <w:br/>
      </w:r>
      <w:r w:rsidRPr="00D71E32">
        <w:rPr>
          <w:rStyle w:val="VerbatimChar"/>
          <w:sz w:val="20"/>
          <w:szCs w:val="22"/>
          <w:rPrChange w:id="879" w:author="Lasse Dauner" w:date="2025-02-06T00:38:00Z" w16du:dateUtc="2025-02-05T23:38:00Z">
            <w:rPr>
              <w:rStyle w:val="VerbatimChar"/>
            </w:rPr>
          </w:rPrChange>
        </w:rPr>
        <w:t xml:space="preserve">## factor(sic2)50                             -0.098      </w:t>
      </w:r>
      <w:r w:rsidRPr="00D71E32">
        <w:rPr>
          <w:sz w:val="22"/>
          <w:szCs w:val="22"/>
          <w:rPrChange w:id="880" w:author="Lasse Dauner" w:date="2025-02-06T00:38:00Z" w16du:dateUtc="2025-02-05T23:38:00Z">
            <w:rPr/>
          </w:rPrChange>
        </w:rPr>
        <w:br/>
      </w:r>
      <w:r w:rsidRPr="00D71E32">
        <w:rPr>
          <w:rStyle w:val="VerbatimChar"/>
          <w:sz w:val="20"/>
          <w:szCs w:val="22"/>
          <w:rPrChange w:id="881" w:author="Lasse Dauner" w:date="2025-02-06T00:38:00Z" w16du:dateUtc="2025-02-05T23:38:00Z">
            <w:rPr>
              <w:rStyle w:val="VerbatimChar"/>
            </w:rPr>
          </w:rPrChange>
        </w:rPr>
        <w:t xml:space="preserve">##                                            (0.076)     </w:t>
      </w:r>
      <w:r w:rsidRPr="00D71E32">
        <w:rPr>
          <w:sz w:val="22"/>
          <w:szCs w:val="22"/>
          <w:rPrChange w:id="882" w:author="Lasse Dauner" w:date="2025-02-06T00:38:00Z" w16du:dateUtc="2025-02-05T23:38:00Z">
            <w:rPr/>
          </w:rPrChange>
        </w:rPr>
        <w:br/>
      </w:r>
      <w:r w:rsidRPr="00D71E32">
        <w:rPr>
          <w:rStyle w:val="VerbatimChar"/>
          <w:sz w:val="20"/>
          <w:szCs w:val="22"/>
          <w:rPrChange w:id="883" w:author="Lasse Dauner" w:date="2025-02-06T00:38:00Z" w16du:dateUtc="2025-02-05T23:38:00Z">
            <w:rPr>
              <w:rStyle w:val="VerbatimChar"/>
            </w:rPr>
          </w:rPrChange>
        </w:rPr>
        <w:t xml:space="preserve">##                                                        </w:t>
      </w:r>
      <w:r w:rsidRPr="00D71E32">
        <w:rPr>
          <w:sz w:val="22"/>
          <w:szCs w:val="22"/>
          <w:rPrChange w:id="884" w:author="Lasse Dauner" w:date="2025-02-06T00:38:00Z" w16du:dateUtc="2025-02-05T23:38:00Z">
            <w:rPr/>
          </w:rPrChange>
        </w:rPr>
        <w:br/>
      </w:r>
      <w:r w:rsidRPr="00D71E32">
        <w:rPr>
          <w:rStyle w:val="VerbatimChar"/>
          <w:sz w:val="20"/>
          <w:szCs w:val="22"/>
          <w:rPrChange w:id="885" w:author="Lasse Dauner" w:date="2025-02-06T00:38:00Z" w16du:dateUtc="2025-02-05T23:38:00Z">
            <w:rPr>
              <w:rStyle w:val="VerbatimChar"/>
            </w:rPr>
          </w:rPrChange>
        </w:rPr>
        <w:t xml:space="preserve">## factor(sic2)51                             -0.150*     </w:t>
      </w:r>
      <w:r w:rsidRPr="00D71E32">
        <w:rPr>
          <w:sz w:val="22"/>
          <w:szCs w:val="22"/>
          <w:rPrChange w:id="886" w:author="Lasse Dauner" w:date="2025-02-06T00:38:00Z" w16du:dateUtc="2025-02-05T23:38:00Z">
            <w:rPr/>
          </w:rPrChange>
        </w:rPr>
        <w:br/>
      </w:r>
      <w:r w:rsidRPr="00D71E32">
        <w:rPr>
          <w:rStyle w:val="VerbatimChar"/>
          <w:sz w:val="20"/>
          <w:szCs w:val="22"/>
          <w:rPrChange w:id="887" w:author="Lasse Dauner" w:date="2025-02-06T00:38:00Z" w16du:dateUtc="2025-02-05T23:38:00Z">
            <w:rPr>
              <w:rStyle w:val="VerbatimChar"/>
            </w:rPr>
          </w:rPrChange>
        </w:rPr>
        <w:t xml:space="preserve">##                                            (0.077)     </w:t>
      </w:r>
      <w:r w:rsidRPr="00D71E32">
        <w:rPr>
          <w:sz w:val="22"/>
          <w:szCs w:val="22"/>
          <w:rPrChange w:id="888" w:author="Lasse Dauner" w:date="2025-02-06T00:38:00Z" w16du:dateUtc="2025-02-05T23:38:00Z">
            <w:rPr/>
          </w:rPrChange>
        </w:rPr>
        <w:br/>
      </w:r>
      <w:r w:rsidRPr="00D71E32">
        <w:rPr>
          <w:rStyle w:val="VerbatimChar"/>
          <w:sz w:val="20"/>
          <w:szCs w:val="22"/>
          <w:rPrChange w:id="889" w:author="Lasse Dauner" w:date="2025-02-06T00:38:00Z" w16du:dateUtc="2025-02-05T23:38:00Z">
            <w:rPr>
              <w:rStyle w:val="VerbatimChar"/>
            </w:rPr>
          </w:rPrChange>
        </w:rPr>
        <w:t xml:space="preserve">##                                                        </w:t>
      </w:r>
      <w:r w:rsidRPr="00D71E32">
        <w:rPr>
          <w:sz w:val="22"/>
          <w:szCs w:val="22"/>
          <w:rPrChange w:id="890" w:author="Lasse Dauner" w:date="2025-02-06T00:38:00Z" w16du:dateUtc="2025-02-05T23:38:00Z">
            <w:rPr/>
          </w:rPrChange>
        </w:rPr>
        <w:br/>
      </w:r>
      <w:r w:rsidRPr="00D71E32">
        <w:rPr>
          <w:rStyle w:val="VerbatimChar"/>
          <w:sz w:val="20"/>
          <w:szCs w:val="22"/>
          <w:rPrChange w:id="891" w:author="Lasse Dauner" w:date="2025-02-06T00:38:00Z" w16du:dateUtc="2025-02-05T23:38:00Z">
            <w:rPr>
              <w:rStyle w:val="VerbatimChar"/>
            </w:rPr>
          </w:rPrChange>
        </w:rPr>
        <w:t xml:space="preserve">## factor(sic2)52                              0.108      </w:t>
      </w:r>
      <w:r w:rsidRPr="00D71E32">
        <w:rPr>
          <w:sz w:val="22"/>
          <w:szCs w:val="22"/>
          <w:rPrChange w:id="892" w:author="Lasse Dauner" w:date="2025-02-06T00:38:00Z" w16du:dateUtc="2025-02-05T23:38:00Z">
            <w:rPr/>
          </w:rPrChange>
        </w:rPr>
        <w:br/>
      </w:r>
      <w:r w:rsidRPr="00D71E32">
        <w:rPr>
          <w:rStyle w:val="VerbatimChar"/>
          <w:sz w:val="20"/>
          <w:szCs w:val="22"/>
          <w:rPrChange w:id="893" w:author="Lasse Dauner" w:date="2025-02-06T00:38:00Z" w16du:dateUtc="2025-02-05T23:38:00Z">
            <w:rPr>
              <w:rStyle w:val="VerbatimChar"/>
            </w:rPr>
          </w:rPrChange>
        </w:rPr>
        <w:t xml:space="preserve">##                                            (0.098)     </w:t>
      </w:r>
      <w:r w:rsidRPr="00D71E32">
        <w:rPr>
          <w:sz w:val="22"/>
          <w:szCs w:val="22"/>
          <w:rPrChange w:id="894" w:author="Lasse Dauner" w:date="2025-02-06T00:38:00Z" w16du:dateUtc="2025-02-05T23:38:00Z">
            <w:rPr/>
          </w:rPrChange>
        </w:rPr>
        <w:br/>
      </w:r>
      <w:r w:rsidRPr="00D71E32">
        <w:rPr>
          <w:rStyle w:val="VerbatimChar"/>
          <w:sz w:val="20"/>
          <w:szCs w:val="22"/>
          <w:rPrChange w:id="895" w:author="Lasse Dauner" w:date="2025-02-06T00:38:00Z" w16du:dateUtc="2025-02-05T23:38:00Z">
            <w:rPr>
              <w:rStyle w:val="VerbatimChar"/>
            </w:rPr>
          </w:rPrChange>
        </w:rPr>
        <w:t xml:space="preserve">##                                                        </w:t>
      </w:r>
      <w:r w:rsidRPr="00D71E32">
        <w:rPr>
          <w:sz w:val="22"/>
          <w:szCs w:val="22"/>
          <w:rPrChange w:id="896" w:author="Lasse Dauner" w:date="2025-02-06T00:38:00Z" w16du:dateUtc="2025-02-05T23:38:00Z">
            <w:rPr/>
          </w:rPrChange>
        </w:rPr>
        <w:br/>
      </w:r>
      <w:r w:rsidRPr="00D71E32">
        <w:rPr>
          <w:rStyle w:val="VerbatimChar"/>
          <w:sz w:val="20"/>
          <w:szCs w:val="22"/>
          <w:rPrChange w:id="897" w:author="Lasse Dauner" w:date="2025-02-06T00:38:00Z" w16du:dateUtc="2025-02-05T23:38:00Z">
            <w:rPr>
              <w:rStyle w:val="VerbatimChar"/>
            </w:rPr>
          </w:rPrChange>
        </w:rPr>
        <w:t xml:space="preserve">## factor(sic2)55                             -0.032      </w:t>
      </w:r>
      <w:r w:rsidRPr="00D71E32">
        <w:rPr>
          <w:sz w:val="22"/>
          <w:szCs w:val="22"/>
          <w:rPrChange w:id="898" w:author="Lasse Dauner" w:date="2025-02-06T00:38:00Z" w16du:dateUtc="2025-02-05T23:38:00Z">
            <w:rPr/>
          </w:rPrChange>
        </w:rPr>
        <w:br/>
      </w:r>
      <w:r w:rsidRPr="00D71E32">
        <w:rPr>
          <w:rStyle w:val="VerbatimChar"/>
          <w:sz w:val="20"/>
          <w:szCs w:val="22"/>
          <w:rPrChange w:id="899" w:author="Lasse Dauner" w:date="2025-02-06T00:38:00Z" w16du:dateUtc="2025-02-05T23:38:00Z">
            <w:rPr>
              <w:rStyle w:val="VerbatimChar"/>
            </w:rPr>
          </w:rPrChange>
        </w:rPr>
        <w:t xml:space="preserve">##                                            (0.091)     </w:t>
      </w:r>
      <w:r w:rsidRPr="00D71E32">
        <w:rPr>
          <w:sz w:val="22"/>
          <w:szCs w:val="22"/>
          <w:rPrChange w:id="900" w:author="Lasse Dauner" w:date="2025-02-06T00:38:00Z" w16du:dateUtc="2025-02-05T23:38:00Z">
            <w:rPr/>
          </w:rPrChange>
        </w:rPr>
        <w:br/>
      </w:r>
      <w:r w:rsidRPr="00D71E32">
        <w:rPr>
          <w:rStyle w:val="VerbatimChar"/>
          <w:sz w:val="20"/>
          <w:szCs w:val="22"/>
          <w:rPrChange w:id="901" w:author="Lasse Dauner" w:date="2025-02-06T00:38:00Z" w16du:dateUtc="2025-02-05T23:38:00Z">
            <w:rPr>
              <w:rStyle w:val="VerbatimChar"/>
            </w:rPr>
          </w:rPrChange>
        </w:rPr>
        <w:t xml:space="preserve">##                                                        </w:t>
      </w:r>
      <w:r w:rsidRPr="00D71E32">
        <w:rPr>
          <w:sz w:val="22"/>
          <w:szCs w:val="22"/>
          <w:rPrChange w:id="902" w:author="Lasse Dauner" w:date="2025-02-06T00:38:00Z" w16du:dateUtc="2025-02-05T23:38:00Z">
            <w:rPr/>
          </w:rPrChange>
        </w:rPr>
        <w:br/>
      </w:r>
      <w:r w:rsidRPr="00D71E32">
        <w:rPr>
          <w:rStyle w:val="VerbatimChar"/>
          <w:sz w:val="20"/>
          <w:szCs w:val="22"/>
          <w:rPrChange w:id="903" w:author="Lasse Dauner" w:date="2025-02-06T00:38:00Z" w16du:dateUtc="2025-02-05T23:38:00Z">
            <w:rPr>
              <w:rStyle w:val="VerbatimChar"/>
            </w:rPr>
          </w:rPrChange>
        </w:rPr>
        <w:t xml:space="preserve">## factor(sic2)60                             -0.067      </w:t>
      </w:r>
      <w:r w:rsidRPr="00D71E32">
        <w:rPr>
          <w:sz w:val="22"/>
          <w:szCs w:val="22"/>
          <w:rPrChange w:id="904" w:author="Lasse Dauner" w:date="2025-02-06T00:38:00Z" w16du:dateUtc="2025-02-05T23:38:00Z">
            <w:rPr/>
          </w:rPrChange>
        </w:rPr>
        <w:br/>
      </w:r>
      <w:r w:rsidRPr="00D71E32">
        <w:rPr>
          <w:rStyle w:val="VerbatimChar"/>
          <w:sz w:val="20"/>
          <w:szCs w:val="22"/>
          <w:rPrChange w:id="905" w:author="Lasse Dauner" w:date="2025-02-06T00:38:00Z" w16du:dateUtc="2025-02-05T23:38:00Z">
            <w:rPr>
              <w:rStyle w:val="VerbatimChar"/>
            </w:rPr>
          </w:rPrChange>
        </w:rPr>
        <w:t xml:space="preserve">##                                            (0.085)     </w:t>
      </w:r>
      <w:r w:rsidRPr="00D71E32">
        <w:rPr>
          <w:sz w:val="22"/>
          <w:szCs w:val="22"/>
          <w:rPrChange w:id="906" w:author="Lasse Dauner" w:date="2025-02-06T00:38:00Z" w16du:dateUtc="2025-02-05T23:38:00Z">
            <w:rPr/>
          </w:rPrChange>
        </w:rPr>
        <w:br/>
      </w:r>
      <w:r w:rsidRPr="00D71E32">
        <w:rPr>
          <w:rStyle w:val="VerbatimChar"/>
          <w:sz w:val="20"/>
          <w:szCs w:val="22"/>
          <w:rPrChange w:id="907" w:author="Lasse Dauner" w:date="2025-02-06T00:38:00Z" w16du:dateUtc="2025-02-05T23:38:00Z">
            <w:rPr>
              <w:rStyle w:val="VerbatimChar"/>
            </w:rPr>
          </w:rPrChange>
        </w:rPr>
        <w:t xml:space="preserve">##                                                        </w:t>
      </w:r>
      <w:r w:rsidRPr="00D71E32">
        <w:rPr>
          <w:sz w:val="22"/>
          <w:szCs w:val="22"/>
          <w:rPrChange w:id="908" w:author="Lasse Dauner" w:date="2025-02-06T00:38:00Z" w16du:dateUtc="2025-02-05T23:38:00Z">
            <w:rPr/>
          </w:rPrChange>
        </w:rPr>
        <w:br/>
      </w:r>
      <w:r w:rsidRPr="00D71E32">
        <w:rPr>
          <w:rStyle w:val="VerbatimChar"/>
          <w:sz w:val="20"/>
          <w:szCs w:val="22"/>
          <w:rPrChange w:id="909" w:author="Lasse Dauner" w:date="2025-02-06T00:38:00Z" w16du:dateUtc="2025-02-05T23:38:00Z">
            <w:rPr>
              <w:rStyle w:val="VerbatimChar"/>
            </w:rPr>
          </w:rPrChange>
        </w:rPr>
        <w:t xml:space="preserve">## factor(sic2)61                            -0.211**     </w:t>
      </w:r>
      <w:r w:rsidRPr="00D71E32">
        <w:rPr>
          <w:sz w:val="22"/>
          <w:szCs w:val="22"/>
          <w:rPrChange w:id="910" w:author="Lasse Dauner" w:date="2025-02-06T00:38:00Z" w16du:dateUtc="2025-02-05T23:38:00Z">
            <w:rPr/>
          </w:rPrChange>
        </w:rPr>
        <w:br/>
      </w:r>
      <w:r w:rsidRPr="00D71E32">
        <w:rPr>
          <w:rStyle w:val="VerbatimChar"/>
          <w:sz w:val="20"/>
          <w:szCs w:val="22"/>
          <w:rPrChange w:id="911" w:author="Lasse Dauner" w:date="2025-02-06T00:38:00Z" w16du:dateUtc="2025-02-05T23:38:00Z">
            <w:rPr>
              <w:rStyle w:val="VerbatimChar"/>
            </w:rPr>
          </w:rPrChange>
        </w:rPr>
        <w:t xml:space="preserve">##                                            (0.100)     </w:t>
      </w:r>
      <w:r w:rsidRPr="00D71E32">
        <w:rPr>
          <w:sz w:val="22"/>
          <w:szCs w:val="22"/>
          <w:rPrChange w:id="912" w:author="Lasse Dauner" w:date="2025-02-06T00:38:00Z" w16du:dateUtc="2025-02-05T23:38:00Z">
            <w:rPr/>
          </w:rPrChange>
        </w:rPr>
        <w:br/>
      </w:r>
      <w:r w:rsidRPr="00D71E32">
        <w:rPr>
          <w:rStyle w:val="VerbatimChar"/>
          <w:sz w:val="20"/>
          <w:szCs w:val="22"/>
          <w:rPrChange w:id="913" w:author="Lasse Dauner" w:date="2025-02-06T00:38:00Z" w16du:dateUtc="2025-02-05T23:38:00Z">
            <w:rPr>
              <w:rStyle w:val="VerbatimChar"/>
            </w:rPr>
          </w:rPrChange>
        </w:rPr>
        <w:t xml:space="preserve">##                                                        </w:t>
      </w:r>
      <w:r w:rsidRPr="00D71E32">
        <w:rPr>
          <w:sz w:val="22"/>
          <w:szCs w:val="22"/>
          <w:rPrChange w:id="914" w:author="Lasse Dauner" w:date="2025-02-06T00:38:00Z" w16du:dateUtc="2025-02-05T23:38:00Z">
            <w:rPr/>
          </w:rPrChange>
        </w:rPr>
        <w:br/>
      </w:r>
      <w:r w:rsidRPr="00D71E32">
        <w:rPr>
          <w:rStyle w:val="VerbatimChar"/>
          <w:sz w:val="20"/>
          <w:szCs w:val="22"/>
          <w:rPrChange w:id="915" w:author="Lasse Dauner" w:date="2025-02-06T00:38:00Z" w16du:dateUtc="2025-02-05T23:38:00Z">
            <w:rPr>
              <w:rStyle w:val="VerbatimChar"/>
            </w:rPr>
          </w:rPrChange>
        </w:rPr>
        <w:lastRenderedPageBreak/>
        <w:t xml:space="preserve">## factor(sic2)62                              0.136      </w:t>
      </w:r>
      <w:r w:rsidRPr="00D71E32">
        <w:rPr>
          <w:sz w:val="22"/>
          <w:szCs w:val="22"/>
          <w:rPrChange w:id="916" w:author="Lasse Dauner" w:date="2025-02-06T00:38:00Z" w16du:dateUtc="2025-02-05T23:38:00Z">
            <w:rPr/>
          </w:rPrChange>
        </w:rPr>
        <w:br/>
      </w:r>
      <w:r w:rsidRPr="00D71E32">
        <w:rPr>
          <w:rStyle w:val="VerbatimChar"/>
          <w:sz w:val="20"/>
          <w:szCs w:val="22"/>
          <w:rPrChange w:id="917" w:author="Lasse Dauner" w:date="2025-02-06T00:38:00Z" w16du:dateUtc="2025-02-05T23:38:00Z">
            <w:rPr>
              <w:rStyle w:val="VerbatimChar"/>
            </w:rPr>
          </w:rPrChange>
        </w:rPr>
        <w:t xml:space="preserve">##                                            (0.096)     </w:t>
      </w:r>
      <w:r w:rsidRPr="00D71E32">
        <w:rPr>
          <w:sz w:val="22"/>
          <w:szCs w:val="22"/>
          <w:rPrChange w:id="918" w:author="Lasse Dauner" w:date="2025-02-06T00:38:00Z" w16du:dateUtc="2025-02-05T23:38:00Z">
            <w:rPr/>
          </w:rPrChange>
        </w:rPr>
        <w:br/>
      </w:r>
      <w:r w:rsidRPr="00D71E32">
        <w:rPr>
          <w:rStyle w:val="VerbatimChar"/>
          <w:sz w:val="20"/>
          <w:szCs w:val="22"/>
          <w:rPrChange w:id="919" w:author="Lasse Dauner" w:date="2025-02-06T00:38:00Z" w16du:dateUtc="2025-02-05T23:38:00Z">
            <w:rPr>
              <w:rStyle w:val="VerbatimChar"/>
            </w:rPr>
          </w:rPrChange>
        </w:rPr>
        <w:t xml:space="preserve">##                                                        </w:t>
      </w:r>
      <w:r w:rsidRPr="00D71E32">
        <w:rPr>
          <w:sz w:val="22"/>
          <w:szCs w:val="22"/>
          <w:rPrChange w:id="920" w:author="Lasse Dauner" w:date="2025-02-06T00:38:00Z" w16du:dateUtc="2025-02-05T23:38:00Z">
            <w:rPr/>
          </w:rPrChange>
        </w:rPr>
        <w:br/>
      </w:r>
      <w:r w:rsidRPr="00D71E32">
        <w:rPr>
          <w:rStyle w:val="VerbatimChar"/>
          <w:sz w:val="20"/>
          <w:szCs w:val="22"/>
          <w:rPrChange w:id="921" w:author="Lasse Dauner" w:date="2025-02-06T00:38:00Z" w16du:dateUtc="2025-02-05T23:38:00Z">
            <w:rPr>
              <w:rStyle w:val="VerbatimChar"/>
            </w:rPr>
          </w:rPrChange>
        </w:rPr>
        <w:t xml:space="preserve">## factor(sic2)63                             -0.091      </w:t>
      </w:r>
      <w:r w:rsidRPr="00D71E32">
        <w:rPr>
          <w:sz w:val="22"/>
          <w:szCs w:val="22"/>
          <w:rPrChange w:id="922" w:author="Lasse Dauner" w:date="2025-02-06T00:38:00Z" w16du:dateUtc="2025-02-05T23:38:00Z">
            <w:rPr/>
          </w:rPrChange>
        </w:rPr>
        <w:br/>
      </w:r>
      <w:r w:rsidRPr="00D71E32">
        <w:rPr>
          <w:rStyle w:val="VerbatimChar"/>
          <w:sz w:val="20"/>
          <w:szCs w:val="22"/>
          <w:rPrChange w:id="923" w:author="Lasse Dauner" w:date="2025-02-06T00:38:00Z" w16du:dateUtc="2025-02-05T23:38:00Z">
            <w:rPr>
              <w:rStyle w:val="VerbatimChar"/>
            </w:rPr>
          </w:rPrChange>
        </w:rPr>
        <w:t xml:space="preserve">##                                            (0.097)     </w:t>
      </w:r>
      <w:r w:rsidRPr="00D71E32">
        <w:rPr>
          <w:sz w:val="22"/>
          <w:szCs w:val="22"/>
          <w:rPrChange w:id="924" w:author="Lasse Dauner" w:date="2025-02-06T00:38:00Z" w16du:dateUtc="2025-02-05T23:38:00Z">
            <w:rPr/>
          </w:rPrChange>
        </w:rPr>
        <w:br/>
      </w:r>
      <w:r w:rsidRPr="00D71E32">
        <w:rPr>
          <w:rStyle w:val="VerbatimChar"/>
          <w:sz w:val="20"/>
          <w:szCs w:val="22"/>
          <w:rPrChange w:id="925" w:author="Lasse Dauner" w:date="2025-02-06T00:38:00Z" w16du:dateUtc="2025-02-05T23:38:00Z">
            <w:rPr>
              <w:rStyle w:val="VerbatimChar"/>
            </w:rPr>
          </w:rPrChange>
        </w:rPr>
        <w:t xml:space="preserve">##                                                        </w:t>
      </w:r>
      <w:r w:rsidRPr="00D71E32">
        <w:rPr>
          <w:sz w:val="22"/>
          <w:szCs w:val="22"/>
          <w:rPrChange w:id="926" w:author="Lasse Dauner" w:date="2025-02-06T00:38:00Z" w16du:dateUtc="2025-02-05T23:38:00Z">
            <w:rPr/>
          </w:rPrChange>
        </w:rPr>
        <w:br/>
      </w:r>
      <w:r w:rsidRPr="00D71E32">
        <w:rPr>
          <w:rStyle w:val="VerbatimChar"/>
          <w:sz w:val="20"/>
          <w:szCs w:val="22"/>
          <w:rPrChange w:id="927" w:author="Lasse Dauner" w:date="2025-02-06T00:38:00Z" w16du:dateUtc="2025-02-05T23:38:00Z">
            <w:rPr>
              <w:rStyle w:val="VerbatimChar"/>
            </w:rPr>
          </w:rPrChange>
        </w:rPr>
        <w:t xml:space="preserve">## factor(sic2)64                             -0.071      </w:t>
      </w:r>
      <w:r w:rsidRPr="00D71E32">
        <w:rPr>
          <w:sz w:val="22"/>
          <w:szCs w:val="22"/>
          <w:rPrChange w:id="928" w:author="Lasse Dauner" w:date="2025-02-06T00:38:00Z" w16du:dateUtc="2025-02-05T23:38:00Z">
            <w:rPr/>
          </w:rPrChange>
        </w:rPr>
        <w:br/>
      </w:r>
      <w:r w:rsidRPr="00D71E32">
        <w:rPr>
          <w:rStyle w:val="VerbatimChar"/>
          <w:sz w:val="20"/>
          <w:szCs w:val="22"/>
          <w:rPrChange w:id="929" w:author="Lasse Dauner" w:date="2025-02-06T00:38:00Z" w16du:dateUtc="2025-02-05T23:38:00Z">
            <w:rPr>
              <w:rStyle w:val="VerbatimChar"/>
            </w:rPr>
          </w:rPrChange>
        </w:rPr>
        <w:t xml:space="preserve">##                                            (0.113)     </w:t>
      </w:r>
      <w:r w:rsidRPr="00D71E32">
        <w:rPr>
          <w:sz w:val="22"/>
          <w:szCs w:val="22"/>
          <w:rPrChange w:id="930" w:author="Lasse Dauner" w:date="2025-02-06T00:38:00Z" w16du:dateUtc="2025-02-05T23:38:00Z">
            <w:rPr/>
          </w:rPrChange>
        </w:rPr>
        <w:br/>
      </w:r>
      <w:r w:rsidRPr="00D71E32">
        <w:rPr>
          <w:rStyle w:val="VerbatimChar"/>
          <w:sz w:val="20"/>
          <w:szCs w:val="22"/>
          <w:rPrChange w:id="931" w:author="Lasse Dauner" w:date="2025-02-06T00:38:00Z" w16du:dateUtc="2025-02-05T23:38:00Z">
            <w:rPr>
              <w:rStyle w:val="VerbatimChar"/>
            </w:rPr>
          </w:rPrChange>
        </w:rPr>
        <w:t xml:space="preserve">##                                                        </w:t>
      </w:r>
      <w:r w:rsidRPr="00D71E32">
        <w:rPr>
          <w:sz w:val="22"/>
          <w:szCs w:val="22"/>
          <w:rPrChange w:id="932" w:author="Lasse Dauner" w:date="2025-02-06T00:38:00Z" w16du:dateUtc="2025-02-05T23:38:00Z">
            <w:rPr/>
          </w:rPrChange>
        </w:rPr>
        <w:br/>
      </w:r>
      <w:r w:rsidRPr="00D71E32">
        <w:rPr>
          <w:rStyle w:val="VerbatimChar"/>
          <w:sz w:val="20"/>
          <w:szCs w:val="22"/>
          <w:rPrChange w:id="933" w:author="Lasse Dauner" w:date="2025-02-06T00:38:00Z" w16du:dateUtc="2025-02-05T23:38:00Z">
            <w:rPr>
              <w:rStyle w:val="VerbatimChar"/>
            </w:rPr>
          </w:rPrChange>
        </w:rPr>
        <w:t xml:space="preserve">## factor(sic2)65                             -0.130      </w:t>
      </w:r>
      <w:r w:rsidRPr="00D71E32">
        <w:rPr>
          <w:sz w:val="22"/>
          <w:szCs w:val="22"/>
          <w:rPrChange w:id="934" w:author="Lasse Dauner" w:date="2025-02-06T00:38:00Z" w16du:dateUtc="2025-02-05T23:38:00Z">
            <w:rPr/>
          </w:rPrChange>
        </w:rPr>
        <w:br/>
      </w:r>
      <w:r w:rsidRPr="00D71E32">
        <w:rPr>
          <w:rStyle w:val="VerbatimChar"/>
          <w:sz w:val="20"/>
          <w:szCs w:val="22"/>
          <w:rPrChange w:id="935" w:author="Lasse Dauner" w:date="2025-02-06T00:38:00Z" w16du:dateUtc="2025-02-05T23:38:00Z">
            <w:rPr>
              <w:rStyle w:val="VerbatimChar"/>
            </w:rPr>
          </w:rPrChange>
        </w:rPr>
        <w:t xml:space="preserve">##                                            (0.087)     </w:t>
      </w:r>
      <w:r w:rsidRPr="00D71E32">
        <w:rPr>
          <w:sz w:val="22"/>
          <w:szCs w:val="22"/>
          <w:rPrChange w:id="936" w:author="Lasse Dauner" w:date="2025-02-06T00:38:00Z" w16du:dateUtc="2025-02-05T23:38:00Z">
            <w:rPr/>
          </w:rPrChange>
        </w:rPr>
        <w:br/>
      </w:r>
      <w:r w:rsidRPr="00D71E32">
        <w:rPr>
          <w:rStyle w:val="VerbatimChar"/>
          <w:sz w:val="20"/>
          <w:szCs w:val="22"/>
          <w:rPrChange w:id="937" w:author="Lasse Dauner" w:date="2025-02-06T00:38:00Z" w16du:dateUtc="2025-02-05T23:38:00Z">
            <w:rPr>
              <w:rStyle w:val="VerbatimChar"/>
            </w:rPr>
          </w:rPrChange>
        </w:rPr>
        <w:t xml:space="preserve">##                                                        </w:t>
      </w:r>
      <w:r w:rsidRPr="00D71E32">
        <w:rPr>
          <w:sz w:val="22"/>
          <w:szCs w:val="22"/>
          <w:rPrChange w:id="938" w:author="Lasse Dauner" w:date="2025-02-06T00:38:00Z" w16du:dateUtc="2025-02-05T23:38:00Z">
            <w:rPr/>
          </w:rPrChange>
        </w:rPr>
        <w:br/>
      </w:r>
      <w:r w:rsidRPr="00D71E32">
        <w:rPr>
          <w:rStyle w:val="VerbatimChar"/>
          <w:sz w:val="20"/>
          <w:szCs w:val="22"/>
          <w:rPrChange w:id="939" w:author="Lasse Dauner" w:date="2025-02-06T00:38:00Z" w16du:dateUtc="2025-02-05T23:38:00Z">
            <w:rPr>
              <w:rStyle w:val="VerbatimChar"/>
            </w:rPr>
          </w:rPrChange>
        </w:rPr>
        <w:t xml:space="preserve">## factor(sic2)66                             -0.117      </w:t>
      </w:r>
      <w:r w:rsidRPr="00D71E32">
        <w:rPr>
          <w:sz w:val="22"/>
          <w:szCs w:val="22"/>
          <w:rPrChange w:id="940" w:author="Lasse Dauner" w:date="2025-02-06T00:38:00Z" w16du:dateUtc="2025-02-05T23:38:00Z">
            <w:rPr/>
          </w:rPrChange>
        </w:rPr>
        <w:br/>
      </w:r>
      <w:r w:rsidRPr="00D71E32">
        <w:rPr>
          <w:rStyle w:val="VerbatimChar"/>
          <w:sz w:val="20"/>
          <w:szCs w:val="22"/>
          <w:rPrChange w:id="941" w:author="Lasse Dauner" w:date="2025-02-06T00:38:00Z" w16du:dateUtc="2025-02-05T23:38:00Z">
            <w:rPr>
              <w:rStyle w:val="VerbatimChar"/>
            </w:rPr>
          </w:rPrChange>
        </w:rPr>
        <w:t xml:space="preserve">##                                            (0.093)     </w:t>
      </w:r>
      <w:r w:rsidRPr="00D71E32">
        <w:rPr>
          <w:sz w:val="22"/>
          <w:szCs w:val="22"/>
          <w:rPrChange w:id="942" w:author="Lasse Dauner" w:date="2025-02-06T00:38:00Z" w16du:dateUtc="2025-02-05T23:38:00Z">
            <w:rPr/>
          </w:rPrChange>
        </w:rPr>
        <w:br/>
      </w:r>
      <w:r w:rsidRPr="00D71E32">
        <w:rPr>
          <w:rStyle w:val="VerbatimChar"/>
          <w:sz w:val="20"/>
          <w:szCs w:val="22"/>
          <w:rPrChange w:id="943" w:author="Lasse Dauner" w:date="2025-02-06T00:38:00Z" w16du:dateUtc="2025-02-05T23:38:00Z">
            <w:rPr>
              <w:rStyle w:val="VerbatimChar"/>
            </w:rPr>
          </w:rPrChange>
        </w:rPr>
        <w:t xml:space="preserve">##                                                        </w:t>
      </w:r>
      <w:r w:rsidRPr="00D71E32">
        <w:rPr>
          <w:sz w:val="22"/>
          <w:szCs w:val="22"/>
          <w:rPrChange w:id="944" w:author="Lasse Dauner" w:date="2025-02-06T00:38:00Z" w16du:dateUtc="2025-02-05T23:38:00Z">
            <w:rPr/>
          </w:rPrChange>
        </w:rPr>
        <w:br/>
      </w:r>
      <w:r w:rsidRPr="00D71E32">
        <w:rPr>
          <w:rStyle w:val="VerbatimChar"/>
          <w:sz w:val="20"/>
          <w:szCs w:val="22"/>
          <w:rPrChange w:id="945" w:author="Lasse Dauner" w:date="2025-02-06T00:38:00Z" w16du:dateUtc="2025-02-05T23:38:00Z">
            <w:rPr>
              <w:rStyle w:val="VerbatimChar"/>
            </w:rPr>
          </w:rPrChange>
        </w:rPr>
        <w:t xml:space="preserve">## factor(sic2)67                            -0.203**     </w:t>
      </w:r>
      <w:r w:rsidRPr="00D71E32">
        <w:rPr>
          <w:sz w:val="22"/>
          <w:szCs w:val="22"/>
          <w:rPrChange w:id="946" w:author="Lasse Dauner" w:date="2025-02-06T00:38:00Z" w16du:dateUtc="2025-02-05T23:38:00Z">
            <w:rPr/>
          </w:rPrChange>
        </w:rPr>
        <w:br/>
      </w:r>
      <w:r w:rsidRPr="00D71E32">
        <w:rPr>
          <w:rStyle w:val="VerbatimChar"/>
          <w:sz w:val="20"/>
          <w:szCs w:val="22"/>
          <w:rPrChange w:id="947" w:author="Lasse Dauner" w:date="2025-02-06T00:38:00Z" w16du:dateUtc="2025-02-05T23:38:00Z">
            <w:rPr>
              <w:rStyle w:val="VerbatimChar"/>
            </w:rPr>
          </w:rPrChange>
        </w:rPr>
        <w:t xml:space="preserve">##                                            (0.083)     </w:t>
      </w:r>
      <w:r w:rsidRPr="00D71E32">
        <w:rPr>
          <w:sz w:val="22"/>
          <w:szCs w:val="22"/>
          <w:rPrChange w:id="948" w:author="Lasse Dauner" w:date="2025-02-06T00:38:00Z" w16du:dateUtc="2025-02-05T23:38:00Z">
            <w:rPr/>
          </w:rPrChange>
        </w:rPr>
        <w:br/>
      </w:r>
      <w:r w:rsidRPr="00D71E32">
        <w:rPr>
          <w:rStyle w:val="VerbatimChar"/>
          <w:sz w:val="20"/>
          <w:szCs w:val="22"/>
          <w:rPrChange w:id="949" w:author="Lasse Dauner" w:date="2025-02-06T00:38:00Z" w16du:dateUtc="2025-02-05T23:38:00Z">
            <w:rPr>
              <w:rStyle w:val="VerbatimChar"/>
            </w:rPr>
          </w:rPrChange>
        </w:rPr>
        <w:t xml:space="preserve">##                                                        </w:t>
      </w:r>
      <w:r w:rsidRPr="00D71E32">
        <w:rPr>
          <w:sz w:val="22"/>
          <w:szCs w:val="22"/>
          <w:rPrChange w:id="950" w:author="Lasse Dauner" w:date="2025-02-06T00:38:00Z" w16du:dateUtc="2025-02-05T23:38:00Z">
            <w:rPr/>
          </w:rPrChange>
        </w:rPr>
        <w:br/>
      </w:r>
      <w:r w:rsidRPr="00D71E32">
        <w:rPr>
          <w:rStyle w:val="VerbatimChar"/>
          <w:sz w:val="20"/>
          <w:szCs w:val="22"/>
          <w:rPrChange w:id="951" w:author="Lasse Dauner" w:date="2025-02-06T00:38:00Z" w16du:dateUtc="2025-02-05T23:38:00Z">
            <w:rPr>
              <w:rStyle w:val="VerbatimChar"/>
            </w:rPr>
          </w:rPrChange>
        </w:rPr>
        <w:t xml:space="preserve">## factor(sic2)70                             -0.120      </w:t>
      </w:r>
      <w:r w:rsidRPr="00D71E32">
        <w:rPr>
          <w:sz w:val="22"/>
          <w:szCs w:val="22"/>
          <w:rPrChange w:id="952" w:author="Lasse Dauner" w:date="2025-02-06T00:38:00Z" w16du:dateUtc="2025-02-05T23:38:00Z">
            <w:rPr/>
          </w:rPrChange>
        </w:rPr>
        <w:br/>
      </w:r>
      <w:r w:rsidRPr="00D71E32">
        <w:rPr>
          <w:rStyle w:val="VerbatimChar"/>
          <w:sz w:val="20"/>
          <w:szCs w:val="22"/>
          <w:rPrChange w:id="953" w:author="Lasse Dauner" w:date="2025-02-06T00:38:00Z" w16du:dateUtc="2025-02-05T23:38:00Z">
            <w:rPr>
              <w:rStyle w:val="VerbatimChar"/>
            </w:rPr>
          </w:rPrChange>
        </w:rPr>
        <w:t xml:space="preserve">##                                            (0.088)     </w:t>
      </w:r>
      <w:r w:rsidRPr="00D71E32">
        <w:rPr>
          <w:sz w:val="22"/>
          <w:szCs w:val="22"/>
          <w:rPrChange w:id="954" w:author="Lasse Dauner" w:date="2025-02-06T00:38:00Z" w16du:dateUtc="2025-02-05T23:38:00Z">
            <w:rPr/>
          </w:rPrChange>
        </w:rPr>
        <w:br/>
      </w:r>
      <w:r w:rsidRPr="00D71E32">
        <w:rPr>
          <w:rStyle w:val="VerbatimChar"/>
          <w:sz w:val="20"/>
          <w:szCs w:val="22"/>
          <w:rPrChange w:id="955" w:author="Lasse Dauner" w:date="2025-02-06T00:38:00Z" w16du:dateUtc="2025-02-05T23:38:00Z">
            <w:rPr>
              <w:rStyle w:val="VerbatimChar"/>
            </w:rPr>
          </w:rPrChange>
        </w:rPr>
        <w:t xml:space="preserve">##                                                        </w:t>
      </w:r>
      <w:r w:rsidRPr="00D71E32">
        <w:rPr>
          <w:sz w:val="22"/>
          <w:szCs w:val="22"/>
          <w:rPrChange w:id="956" w:author="Lasse Dauner" w:date="2025-02-06T00:38:00Z" w16du:dateUtc="2025-02-05T23:38:00Z">
            <w:rPr/>
          </w:rPrChange>
        </w:rPr>
        <w:br/>
      </w:r>
      <w:r w:rsidRPr="00D71E32">
        <w:rPr>
          <w:rStyle w:val="VerbatimChar"/>
          <w:sz w:val="20"/>
          <w:szCs w:val="22"/>
          <w:rPrChange w:id="957" w:author="Lasse Dauner" w:date="2025-02-06T00:38:00Z" w16du:dateUtc="2025-02-05T23:38:00Z">
            <w:rPr>
              <w:rStyle w:val="VerbatimChar"/>
            </w:rPr>
          </w:rPrChange>
        </w:rPr>
        <w:t xml:space="preserve">## factor(sic2)71                             -0.116      </w:t>
      </w:r>
      <w:r w:rsidRPr="00D71E32">
        <w:rPr>
          <w:sz w:val="22"/>
          <w:szCs w:val="22"/>
          <w:rPrChange w:id="958" w:author="Lasse Dauner" w:date="2025-02-06T00:38:00Z" w16du:dateUtc="2025-02-05T23:38:00Z">
            <w:rPr/>
          </w:rPrChange>
        </w:rPr>
        <w:br/>
      </w:r>
      <w:r w:rsidRPr="00D71E32">
        <w:rPr>
          <w:rStyle w:val="VerbatimChar"/>
          <w:sz w:val="20"/>
          <w:szCs w:val="22"/>
          <w:rPrChange w:id="959" w:author="Lasse Dauner" w:date="2025-02-06T00:38:00Z" w16du:dateUtc="2025-02-05T23:38:00Z">
            <w:rPr>
              <w:rStyle w:val="VerbatimChar"/>
            </w:rPr>
          </w:rPrChange>
        </w:rPr>
        <w:t xml:space="preserve">##                                            (0.090)     </w:t>
      </w:r>
      <w:r w:rsidRPr="00D71E32">
        <w:rPr>
          <w:sz w:val="22"/>
          <w:szCs w:val="22"/>
          <w:rPrChange w:id="960" w:author="Lasse Dauner" w:date="2025-02-06T00:38:00Z" w16du:dateUtc="2025-02-05T23:38:00Z">
            <w:rPr/>
          </w:rPrChange>
        </w:rPr>
        <w:br/>
      </w:r>
      <w:r w:rsidRPr="00D71E32">
        <w:rPr>
          <w:rStyle w:val="VerbatimChar"/>
          <w:sz w:val="20"/>
          <w:szCs w:val="22"/>
          <w:rPrChange w:id="961" w:author="Lasse Dauner" w:date="2025-02-06T00:38:00Z" w16du:dateUtc="2025-02-05T23:38:00Z">
            <w:rPr>
              <w:rStyle w:val="VerbatimChar"/>
            </w:rPr>
          </w:rPrChange>
        </w:rPr>
        <w:t xml:space="preserve">##                                                        </w:t>
      </w:r>
      <w:r w:rsidRPr="00D71E32">
        <w:rPr>
          <w:sz w:val="22"/>
          <w:szCs w:val="22"/>
          <w:rPrChange w:id="962" w:author="Lasse Dauner" w:date="2025-02-06T00:38:00Z" w16du:dateUtc="2025-02-05T23:38:00Z">
            <w:rPr/>
          </w:rPrChange>
        </w:rPr>
        <w:br/>
      </w:r>
      <w:r w:rsidRPr="00D71E32">
        <w:rPr>
          <w:rStyle w:val="VerbatimChar"/>
          <w:sz w:val="20"/>
          <w:szCs w:val="22"/>
          <w:rPrChange w:id="963" w:author="Lasse Dauner" w:date="2025-02-06T00:38:00Z" w16du:dateUtc="2025-02-05T23:38:00Z">
            <w:rPr>
              <w:rStyle w:val="VerbatimChar"/>
            </w:rPr>
          </w:rPrChange>
        </w:rPr>
        <w:t xml:space="preserve">## factor(sic2)72                             0.794*      </w:t>
      </w:r>
      <w:r w:rsidRPr="00D71E32">
        <w:rPr>
          <w:sz w:val="22"/>
          <w:szCs w:val="22"/>
          <w:rPrChange w:id="964" w:author="Lasse Dauner" w:date="2025-02-06T00:38:00Z" w16du:dateUtc="2025-02-05T23:38:00Z">
            <w:rPr/>
          </w:rPrChange>
        </w:rPr>
        <w:br/>
      </w:r>
      <w:r w:rsidRPr="00D71E32">
        <w:rPr>
          <w:rStyle w:val="VerbatimChar"/>
          <w:sz w:val="20"/>
          <w:szCs w:val="22"/>
          <w:rPrChange w:id="965" w:author="Lasse Dauner" w:date="2025-02-06T00:38:00Z" w16du:dateUtc="2025-02-05T23:38:00Z">
            <w:rPr>
              <w:rStyle w:val="VerbatimChar"/>
            </w:rPr>
          </w:rPrChange>
        </w:rPr>
        <w:t xml:space="preserve">##                                            (0.425)     </w:t>
      </w:r>
      <w:r w:rsidRPr="00D71E32">
        <w:rPr>
          <w:sz w:val="22"/>
          <w:szCs w:val="22"/>
          <w:rPrChange w:id="966" w:author="Lasse Dauner" w:date="2025-02-06T00:38:00Z" w16du:dateUtc="2025-02-05T23:38:00Z">
            <w:rPr/>
          </w:rPrChange>
        </w:rPr>
        <w:br/>
      </w:r>
      <w:r w:rsidRPr="00D71E32">
        <w:rPr>
          <w:rStyle w:val="VerbatimChar"/>
          <w:sz w:val="20"/>
          <w:szCs w:val="22"/>
          <w:rPrChange w:id="967" w:author="Lasse Dauner" w:date="2025-02-06T00:38:00Z" w16du:dateUtc="2025-02-05T23:38:00Z">
            <w:rPr>
              <w:rStyle w:val="VerbatimChar"/>
            </w:rPr>
          </w:rPrChange>
        </w:rPr>
        <w:t xml:space="preserve">##                                                        </w:t>
      </w:r>
      <w:r w:rsidRPr="00D71E32">
        <w:rPr>
          <w:sz w:val="22"/>
          <w:szCs w:val="22"/>
          <w:rPrChange w:id="968" w:author="Lasse Dauner" w:date="2025-02-06T00:38:00Z" w16du:dateUtc="2025-02-05T23:38:00Z">
            <w:rPr/>
          </w:rPrChange>
        </w:rPr>
        <w:br/>
      </w:r>
      <w:r w:rsidRPr="00D71E32">
        <w:rPr>
          <w:rStyle w:val="VerbatimChar"/>
          <w:sz w:val="20"/>
          <w:szCs w:val="22"/>
          <w:rPrChange w:id="969" w:author="Lasse Dauner" w:date="2025-02-06T00:38:00Z" w16du:dateUtc="2025-02-05T23:38:00Z">
            <w:rPr>
              <w:rStyle w:val="VerbatimChar"/>
            </w:rPr>
          </w:rPrChange>
        </w:rPr>
        <w:t xml:space="preserve">## factor(sic2)74                            -0.174**     </w:t>
      </w:r>
      <w:r w:rsidRPr="00D71E32">
        <w:rPr>
          <w:sz w:val="22"/>
          <w:szCs w:val="22"/>
          <w:rPrChange w:id="970" w:author="Lasse Dauner" w:date="2025-02-06T00:38:00Z" w16du:dateUtc="2025-02-05T23:38:00Z">
            <w:rPr/>
          </w:rPrChange>
        </w:rPr>
        <w:br/>
      </w:r>
      <w:r w:rsidRPr="00D71E32">
        <w:rPr>
          <w:rStyle w:val="VerbatimChar"/>
          <w:sz w:val="20"/>
          <w:szCs w:val="22"/>
          <w:rPrChange w:id="971" w:author="Lasse Dauner" w:date="2025-02-06T00:38:00Z" w16du:dateUtc="2025-02-05T23:38:00Z">
            <w:rPr>
              <w:rStyle w:val="VerbatimChar"/>
            </w:rPr>
          </w:rPrChange>
        </w:rPr>
        <w:t xml:space="preserve">##                                            (0.084)     </w:t>
      </w:r>
      <w:r w:rsidRPr="00D71E32">
        <w:rPr>
          <w:sz w:val="22"/>
          <w:szCs w:val="22"/>
          <w:rPrChange w:id="972" w:author="Lasse Dauner" w:date="2025-02-06T00:38:00Z" w16du:dateUtc="2025-02-05T23:38:00Z">
            <w:rPr/>
          </w:rPrChange>
        </w:rPr>
        <w:br/>
      </w:r>
      <w:r w:rsidRPr="00D71E32">
        <w:rPr>
          <w:rStyle w:val="VerbatimChar"/>
          <w:sz w:val="20"/>
          <w:szCs w:val="22"/>
          <w:rPrChange w:id="973" w:author="Lasse Dauner" w:date="2025-02-06T00:38:00Z" w16du:dateUtc="2025-02-05T23:38:00Z">
            <w:rPr>
              <w:rStyle w:val="VerbatimChar"/>
            </w:rPr>
          </w:rPrChange>
        </w:rPr>
        <w:t xml:space="preserve">##                                                        </w:t>
      </w:r>
      <w:r w:rsidRPr="00D71E32">
        <w:rPr>
          <w:sz w:val="22"/>
          <w:szCs w:val="22"/>
          <w:rPrChange w:id="974" w:author="Lasse Dauner" w:date="2025-02-06T00:38:00Z" w16du:dateUtc="2025-02-05T23:38:00Z">
            <w:rPr/>
          </w:rPrChange>
        </w:rPr>
        <w:br/>
      </w:r>
      <w:r w:rsidRPr="00D71E32">
        <w:rPr>
          <w:rStyle w:val="VerbatimChar"/>
          <w:sz w:val="20"/>
          <w:szCs w:val="22"/>
          <w:rPrChange w:id="975" w:author="Lasse Dauner" w:date="2025-02-06T00:38:00Z" w16du:dateUtc="2025-02-05T23:38:00Z">
            <w:rPr>
              <w:rStyle w:val="VerbatimChar"/>
            </w:rPr>
          </w:rPrChange>
        </w:rPr>
        <w:t xml:space="preserve">## factor(sic2)80                              0.036      </w:t>
      </w:r>
      <w:r w:rsidRPr="00D71E32">
        <w:rPr>
          <w:sz w:val="22"/>
          <w:szCs w:val="22"/>
          <w:rPrChange w:id="976" w:author="Lasse Dauner" w:date="2025-02-06T00:38:00Z" w16du:dateUtc="2025-02-05T23:38:00Z">
            <w:rPr/>
          </w:rPrChange>
        </w:rPr>
        <w:br/>
      </w:r>
      <w:r w:rsidRPr="00D71E32">
        <w:rPr>
          <w:rStyle w:val="VerbatimChar"/>
          <w:sz w:val="20"/>
          <w:szCs w:val="22"/>
          <w:rPrChange w:id="977" w:author="Lasse Dauner" w:date="2025-02-06T00:38:00Z" w16du:dateUtc="2025-02-05T23:38:00Z">
            <w:rPr>
              <w:rStyle w:val="VerbatimChar"/>
            </w:rPr>
          </w:rPrChange>
        </w:rPr>
        <w:t xml:space="preserve">##                                            (0.150)     </w:t>
      </w:r>
      <w:r w:rsidRPr="00D71E32">
        <w:rPr>
          <w:sz w:val="22"/>
          <w:szCs w:val="22"/>
          <w:rPrChange w:id="978" w:author="Lasse Dauner" w:date="2025-02-06T00:38:00Z" w16du:dateUtc="2025-02-05T23:38:00Z">
            <w:rPr/>
          </w:rPrChange>
        </w:rPr>
        <w:br/>
      </w:r>
      <w:r w:rsidRPr="00D71E32">
        <w:rPr>
          <w:rStyle w:val="VerbatimChar"/>
          <w:sz w:val="20"/>
          <w:szCs w:val="22"/>
          <w:rPrChange w:id="979" w:author="Lasse Dauner" w:date="2025-02-06T00:38:00Z" w16du:dateUtc="2025-02-05T23:38:00Z">
            <w:rPr>
              <w:rStyle w:val="VerbatimChar"/>
            </w:rPr>
          </w:rPrChange>
        </w:rPr>
        <w:t xml:space="preserve">##                                                        </w:t>
      </w:r>
      <w:r w:rsidRPr="00D71E32">
        <w:rPr>
          <w:sz w:val="22"/>
          <w:szCs w:val="22"/>
          <w:rPrChange w:id="980" w:author="Lasse Dauner" w:date="2025-02-06T00:38:00Z" w16du:dateUtc="2025-02-05T23:38:00Z">
            <w:rPr/>
          </w:rPrChange>
        </w:rPr>
        <w:br/>
      </w:r>
      <w:r w:rsidRPr="00D71E32">
        <w:rPr>
          <w:rStyle w:val="VerbatimChar"/>
          <w:sz w:val="20"/>
          <w:szCs w:val="22"/>
          <w:rPrChange w:id="981" w:author="Lasse Dauner" w:date="2025-02-06T00:38:00Z" w16du:dateUtc="2025-02-05T23:38:00Z">
            <w:rPr>
              <w:rStyle w:val="VerbatimChar"/>
            </w:rPr>
          </w:rPrChange>
        </w:rPr>
        <w:t xml:space="preserve">## factor(sic2)85                              0.029      </w:t>
      </w:r>
      <w:r w:rsidRPr="00D71E32">
        <w:rPr>
          <w:sz w:val="22"/>
          <w:szCs w:val="22"/>
          <w:rPrChange w:id="982" w:author="Lasse Dauner" w:date="2025-02-06T00:38:00Z" w16du:dateUtc="2025-02-05T23:38:00Z">
            <w:rPr/>
          </w:rPrChange>
        </w:rPr>
        <w:br/>
      </w:r>
      <w:r w:rsidRPr="00D71E32">
        <w:rPr>
          <w:rStyle w:val="VerbatimChar"/>
          <w:sz w:val="20"/>
          <w:szCs w:val="22"/>
          <w:rPrChange w:id="983" w:author="Lasse Dauner" w:date="2025-02-06T00:38:00Z" w16du:dateUtc="2025-02-05T23:38:00Z">
            <w:rPr>
              <w:rStyle w:val="VerbatimChar"/>
            </w:rPr>
          </w:rPrChange>
        </w:rPr>
        <w:t xml:space="preserve">##                                            (0.116)     </w:t>
      </w:r>
      <w:r w:rsidRPr="00D71E32">
        <w:rPr>
          <w:sz w:val="22"/>
          <w:szCs w:val="22"/>
          <w:rPrChange w:id="984" w:author="Lasse Dauner" w:date="2025-02-06T00:38:00Z" w16du:dateUtc="2025-02-05T23:38:00Z">
            <w:rPr/>
          </w:rPrChange>
        </w:rPr>
        <w:br/>
      </w:r>
      <w:r w:rsidRPr="00D71E32">
        <w:rPr>
          <w:rStyle w:val="VerbatimChar"/>
          <w:sz w:val="20"/>
          <w:szCs w:val="22"/>
          <w:rPrChange w:id="985" w:author="Lasse Dauner" w:date="2025-02-06T00:38:00Z" w16du:dateUtc="2025-02-05T23:38:00Z">
            <w:rPr>
              <w:rStyle w:val="VerbatimChar"/>
            </w:rPr>
          </w:rPrChange>
        </w:rPr>
        <w:t xml:space="preserve">##                                                        </w:t>
      </w:r>
      <w:r w:rsidRPr="00D71E32">
        <w:rPr>
          <w:sz w:val="22"/>
          <w:szCs w:val="22"/>
          <w:rPrChange w:id="986" w:author="Lasse Dauner" w:date="2025-02-06T00:38:00Z" w16du:dateUtc="2025-02-05T23:38:00Z">
            <w:rPr/>
          </w:rPrChange>
        </w:rPr>
        <w:br/>
      </w:r>
      <w:r w:rsidRPr="00D71E32">
        <w:rPr>
          <w:rStyle w:val="VerbatimChar"/>
          <w:sz w:val="20"/>
          <w:szCs w:val="22"/>
          <w:rPrChange w:id="987" w:author="Lasse Dauner" w:date="2025-02-06T00:38:00Z" w16du:dateUtc="2025-02-05T23:38:00Z">
            <w:rPr>
              <w:rStyle w:val="VerbatimChar"/>
            </w:rPr>
          </w:rPrChange>
        </w:rPr>
        <w:t xml:space="preserve">## factor(sic2)91                             -0.124      </w:t>
      </w:r>
      <w:r w:rsidRPr="00D71E32">
        <w:rPr>
          <w:sz w:val="22"/>
          <w:szCs w:val="22"/>
          <w:rPrChange w:id="988" w:author="Lasse Dauner" w:date="2025-02-06T00:38:00Z" w16du:dateUtc="2025-02-05T23:38:00Z">
            <w:rPr/>
          </w:rPrChange>
        </w:rPr>
        <w:br/>
      </w:r>
      <w:r w:rsidRPr="00D71E32">
        <w:rPr>
          <w:rStyle w:val="VerbatimChar"/>
          <w:sz w:val="20"/>
          <w:szCs w:val="22"/>
          <w:rPrChange w:id="989" w:author="Lasse Dauner" w:date="2025-02-06T00:38:00Z" w16du:dateUtc="2025-02-05T23:38:00Z">
            <w:rPr>
              <w:rStyle w:val="VerbatimChar"/>
            </w:rPr>
          </w:rPrChange>
        </w:rPr>
        <w:t xml:space="preserve">##                                            (0.083)     </w:t>
      </w:r>
      <w:r w:rsidRPr="00D71E32">
        <w:rPr>
          <w:sz w:val="22"/>
          <w:szCs w:val="22"/>
          <w:rPrChange w:id="990" w:author="Lasse Dauner" w:date="2025-02-06T00:38:00Z" w16du:dateUtc="2025-02-05T23:38:00Z">
            <w:rPr/>
          </w:rPrChange>
        </w:rPr>
        <w:br/>
      </w:r>
      <w:r w:rsidRPr="00D71E32">
        <w:rPr>
          <w:rStyle w:val="VerbatimChar"/>
          <w:sz w:val="20"/>
          <w:szCs w:val="22"/>
          <w:rPrChange w:id="991" w:author="Lasse Dauner" w:date="2025-02-06T00:38:00Z" w16du:dateUtc="2025-02-05T23:38:00Z">
            <w:rPr>
              <w:rStyle w:val="VerbatimChar"/>
            </w:rPr>
          </w:rPrChange>
        </w:rPr>
        <w:t xml:space="preserve">##                                                        </w:t>
      </w:r>
      <w:r w:rsidRPr="00D71E32">
        <w:rPr>
          <w:sz w:val="22"/>
          <w:szCs w:val="22"/>
          <w:rPrChange w:id="992" w:author="Lasse Dauner" w:date="2025-02-06T00:38:00Z" w16du:dateUtc="2025-02-05T23:38:00Z">
            <w:rPr/>
          </w:rPrChange>
        </w:rPr>
        <w:br/>
      </w:r>
      <w:r w:rsidRPr="00D71E32">
        <w:rPr>
          <w:rStyle w:val="VerbatimChar"/>
          <w:sz w:val="20"/>
          <w:szCs w:val="22"/>
          <w:rPrChange w:id="993" w:author="Lasse Dauner" w:date="2025-02-06T00:38:00Z" w16du:dateUtc="2025-02-05T23:38:00Z">
            <w:rPr>
              <w:rStyle w:val="VerbatimChar"/>
            </w:rPr>
          </w:rPrChange>
        </w:rPr>
        <w:t xml:space="preserve">## factor(sic2)92                             -0.088      </w:t>
      </w:r>
      <w:r w:rsidRPr="00D71E32">
        <w:rPr>
          <w:sz w:val="22"/>
          <w:szCs w:val="22"/>
          <w:rPrChange w:id="994" w:author="Lasse Dauner" w:date="2025-02-06T00:38:00Z" w16du:dateUtc="2025-02-05T23:38:00Z">
            <w:rPr/>
          </w:rPrChange>
        </w:rPr>
        <w:br/>
      </w:r>
      <w:r w:rsidRPr="00D71E32">
        <w:rPr>
          <w:rStyle w:val="VerbatimChar"/>
          <w:sz w:val="20"/>
          <w:szCs w:val="22"/>
          <w:rPrChange w:id="995" w:author="Lasse Dauner" w:date="2025-02-06T00:38:00Z" w16du:dateUtc="2025-02-05T23:38:00Z">
            <w:rPr>
              <w:rStyle w:val="VerbatimChar"/>
            </w:rPr>
          </w:rPrChange>
        </w:rPr>
        <w:t xml:space="preserve">##                                            (0.085)     </w:t>
      </w:r>
      <w:r w:rsidRPr="00D71E32">
        <w:rPr>
          <w:sz w:val="22"/>
          <w:szCs w:val="22"/>
          <w:rPrChange w:id="996" w:author="Lasse Dauner" w:date="2025-02-06T00:38:00Z" w16du:dateUtc="2025-02-05T23:38:00Z">
            <w:rPr/>
          </w:rPrChange>
        </w:rPr>
        <w:br/>
      </w:r>
      <w:r w:rsidRPr="00D71E32">
        <w:rPr>
          <w:rStyle w:val="VerbatimChar"/>
          <w:sz w:val="20"/>
          <w:szCs w:val="22"/>
          <w:rPrChange w:id="997" w:author="Lasse Dauner" w:date="2025-02-06T00:38:00Z" w16du:dateUtc="2025-02-05T23:38:00Z">
            <w:rPr>
              <w:rStyle w:val="VerbatimChar"/>
            </w:rPr>
          </w:rPrChange>
        </w:rPr>
        <w:t xml:space="preserve">##                                                        </w:t>
      </w:r>
      <w:r w:rsidRPr="00D71E32">
        <w:rPr>
          <w:sz w:val="22"/>
          <w:szCs w:val="22"/>
          <w:rPrChange w:id="998" w:author="Lasse Dauner" w:date="2025-02-06T00:38:00Z" w16du:dateUtc="2025-02-05T23:38:00Z">
            <w:rPr/>
          </w:rPrChange>
        </w:rPr>
        <w:br/>
      </w:r>
      <w:r w:rsidRPr="00D71E32">
        <w:rPr>
          <w:rStyle w:val="VerbatimChar"/>
          <w:sz w:val="20"/>
          <w:szCs w:val="22"/>
          <w:rPrChange w:id="999" w:author="Lasse Dauner" w:date="2025-02-06T00:38:00Z" w16du:dateUtc="2025-02-05T23:38:00Z">
            <w:rPr>
              <w:rStyle w:val="VerbatimChar"/>
            </w:rPr>
          </w:rPrChange>
        </w:rPr>
        <w:t xml:space="preserve">## factor(sic2)93                             -0.056      </w:t>
      </w:r>
      <w:r w:rsidRPr="00D71E32">
        <w:rPr>
          <w:sz w:val="22"/>
          <w:szCs w:val="22"/>
          <w:rPrChange w:id="1000" w:author="Lasse Dauner" w:date="2025-02-06T00:38:00Z" w16du:dateUtc="2025-02-05T23:38:00Z">
            <w:rPr/>
          </w:rPrChange>
        </w:rPr>
        <w:br/>
      </w:r>
      <w:r w:rsidRPr="00D71E32">
        <w:rPr>
          <w:rStyle w:val="VerbatimChar"/>
          <w:sz w:val="20"/>
          <w:szCs w:val="22"/>
          <w:rPrChange w:id="1001" w:author="Lasse Dauner" w:date="2025-02-06T00:38:00Z" w16du:dateUtc="2025-02-05T23:38:00Z">
            <w:rPr>
              <w:rStyle w:val="VerbatimChar"/>
            </w:rPr>
          </w:rPrChange>
        </w:rPr>
        <w:t xml:space="preserve">##                                            (0.089)     </w:t>
      </w:r>
      <w:r w:rsidRPr="00D71E32">
        <w:rPr>
          <w:sz w:val="22"/>
          <w:szCs w:val="22"/>
          <w:rPrChange w:id="1002" w:author="Lasse Dauner" w:date="2025-02-06T00:38:00Z" w16du:dateUtc="2025-02-05T23:38:00Z">
            <w:rPr/>
          </w:rPrChange>
        </w:rPr>
        <w:br/>
      </w:r>
      <w:r w:rsidRPr="00D71E32">
        <w:rPr>
          <w:rStyle w:val="VerbatimChar"/>
          <w:sz w:val="20"/>
          <w:szCs w:val="22"/>
          <w:rPrChange w:id="1003" w:author="Lasse Dauner" w:date="2025-02-06T00:38:00Z" w16du:dateUtc="2025-02-05T23:38:00Z">
            <w:rPr>
              <w:rStyle w:val="VerbatimChar"/>
            </w:rPr>
          </w:rPrChange>
        </w:rPr>
        <w:t xml:space="preserve">##                                                        </w:t>
      </w:r>
      <w:r w:rsidRPr="00D71E32">
        <w:rPr>
          <w:sz w:val="22"/>
          <w:szCs w:val="22"/>
          <w:rPrChange w:id="1004" w:author="Lasse Dauner" w:date="2025-02-06T00:38:00Z" w16du:dateUtc="2025-02-05T23:38:00Z">
            <w:rPr/>
          </w:rPrChange>
        </w:rPr>
        <w:br/>
      </w:r>
      <w:r w:rsidRPr="00D71E32">
        <w:rPr>
          <w:rStyle w:val="VerbatimChar"/>
          <w:sz w:val="20"/>
          <w:szCs w:val="22"/>
          <w:rPrChange w:id="1005" w:author="Lasse Dauner" w:date="2025-02-06T00:38:00Z" w16du:dateUtc="2025-02-05T23:38:00Z">
            <w:rPr>
              <w:rStyle w:val="VerbatimChar"/>
            </w:rPr>
          </w:rPrChange>
        </w:rPr>
        <w:t xml:space="preserve">## factor(sic2)95                            0.326***     </w:t>
      </w:r>
      <w:r w:rsidRPr="00D71E32">
        <w:rPr>
          <w:sz w:val="22"/>
          <w:szCs w:val="22"/>
          <w:rPrChange w:id="1006" w:author="Lasse Dauner" w:date="2025-02-06T00:38:00Z" w16du:dateUtc="2025-02-05T23:38:00Z">
            <w:rPr/>
          </w:rPrChange>
        </w:rPr>
        <w:br/>
      </w:r>
      <w:r w:rsidRPr="00D71E32">
        <w:rPr>
          <w:rStyle w:val="VerbatimChar"/>
          <w:sz w:val="20"/>
          <w:szCs w:val="22"/>
          <w:rPrChange w:id="1007" w:author="Lasse Dauner" w:date="2025-02-06T00:38:00Z" w16du:dateUtc="2025-02-05T23:38:00Z">
            <w:rPr>
              <w:rStyle w:val="VerbatimChar"/>
            </w:rPr>
          </w:rPrChange>
        </w:rPr>
        <w:t xml:space="preserve">##                                            (0.105)     </w:t>
      </w:r>
      <w:r w:rsidRPr="00D71E32">
        <w:rPr>
          <w:sz w:val="22"/>
          <w:szCs w:val="22"/>
          <w:rPrChange w:id="1008" w:author="Lasse Dauner" w:date="2025-02-06T00:38:00Z" w16du:dateUtc="2025-02-05T23:38:00Z">
            <w:rPr/>
          </w:rPrChange>
        </w:rPr>
        <w:br/>
      </w:r>
      <w:r w:rsidRPr="00D71E32">
        <w:rPr>
          <w:rStyle w:val="VerbatimChar"/>
          <w:sz w:val="20"/>
          <w:szCs w:val="22"/>
          <w:rPrChange w:id="1009" w:author="Lasse Dauner" w:date="2025-02-06T00:38:00Z" w16du:dateUtc="2025-02-05T23:38:00Z">
            <w:rPr>
              <w:rStyle w:val="VerbatimChar"/>
            </w:rPr>
          </w:rPrChange>
        </w:rPr>
        <w:t xml:space="preserve">##                                                        </w:t>
      </w:r>
      <w:r w:rsidRPr="00D71E32">
        <w:rPr>
          <w:sz w:val="22"/>
          <w:szCs w:val="22"/>
          <w:rPrChange w:id="1010" w:author="Lasse Dauner" w:date="2025-02-06T00:38:00Z" w16du:dateUtc="2025-02-05T23:38:00Z">
            <w:rPr/>
          </w:rPrChange>
        </w:rPr>
        <w:br/>
      </w:r>
      <w:r w:rsidRPr="00D71E32">
        <w:rPr>
          <w:rStyle w:val="VerbatimChar"/>
          <w:sz w:val="20"/>
          <w:szCs w:val="22"/>
          <w:rPrChange w:id="1011" w:author="Lasse Dauner" w:date="2025-02-06T00:38:00Z" w16du:dateUtc="2025-02-05T23:38:00Z">
            <w:rPr>
              <w:rStyle w:val="VerbatimChar"/>
            </w:rPr>
          </w:rPrChange>
        </w:rPr>
        <w:t xml:space="preserve">## factor(year)1998                          0.020***     </w:t>
      </w:r>
      <w:r w:rsidRPr="00D71E32">
        <w:rPr>
          <w:sz w:val="22"/>
          <w:szCs w:val="22"/>
          <w:rPrChange w:id="1012" w:author="Lasse Dauner" w:date="2025-02-06T00:38:00Z" w16du:dateUtc="2025-02-05T23:38:00Z">
            <w:rPr/>
          </w:rPrChange>
        </w:rPr>
        <w:br/>
      </w:r>
      <w:r w:rsidRPr="00D71E32">
        <w:rPr>
          <w:rStyle w:val="VerbatimChar"/>
          <w:sz w:val="20"/>
          <w:szCs w:val="22"/>
          <w:rPrChange w:id="1013" w:author="Lasse Dauner" w:date="2025-02-06T00:38:00Z" w16du:dateUtc="2025-02-05T23:38:00Z">
            <w:rPr>
              <w:rStyle w:val="VerbatimChar"/>
            </w:rPr>
          </w:rPrChange>
        </w:rPr>
        <w:lastRenderedPageBreak/>
        <w:t xml:space="preserve">##                                            (0.007)     </w:t>
      </w:r>
      <w:r w:rsidRPr="00D71E32">
        <w:rPr>
          <w:sz w:val="22"/>
          <w:szCs w:val="22"/>
          <w:rPrChange w:id="1014" w:author="Lasse Dauner" w:date="2025-02-06T00:38:00Z" w16du:dateUtc="2025-02-05T23:38:00Z">
            <w:rPr/>
          </w:rPrChange>
        </w:rPr>
        <w:br/>
      </w:r>
      <w:r w:rsidRPr="00D71E32">
        <w:rPr>
          <w:rStyle w:val="VerbatimChar"/>
          <w:sz w:val="20"/>
          <w:szCs w:val="22"/>
          <w:rPrChange w:id="1015" w:author="Lasse Dauner" w:date="2025-02-06T00:38:00Z" w16du:dateUtc="2025-02-05T23:38:00Z">
            <w:rPr>
              <w:rStyle w:val="VerbatimChar"/>
            </w:rPr>
          </w:rPrChange>
        </w:rPr>
        <w:t xml:space="preserve">##                                                        </w:t>
      </w:r>
      <w:r w:rsidRPr="00D71E32">
        <w:rPr>
          <w:sz w:val="22"/>
          <w:szCs w:val="22"/>
          <w:rPrChange w:id="1016" w:author="Lasse Dauner" w:date="2025-02-06T00:38:00Z" w16du:dateUtc="2025-02-05T23:38:00Z">
            <w:rPr/>
          </w:rPrChange>
        </w:rPr>
        <w:br/>
      </w:r>
      <w:r w:rsidRPr="00D71E32">
        <w:rPr>
          <w:rStyle w:val="VerbatimChar"/>
          <w:sz w:val="20"/>
          <w:szCs w:val="22"/>
          <w:rPrChange w:id="1017" w:author="Lasse Dauner" w:date="2025-02-06T00:38:00Z" w16du:dateUtc="2025-02-05T23:38:00Z">
            <w:rPr>
              <w:rStyle w:val="VerbatimChar"/>
            </w:rPr>
          </w:rPrChange>
        </w:rPr>
        <w:t xml:space="preserve">## factor(year)1999                           0.018**     </w:t>
      </w:r>
      <w:r w:rsidRPr="00D71E32">
        <w:rPr>
          <w:sz w:val="22"/>
          <w:szCs w:val="22"/>
          <w:rPrChange w:id="1018" w:author="Lasse Dauner" w:date="2025-02-06T00:38:00Z" w16du:dateUtc="2025-02-05T23:38:00Z">
            <w:rPr/>
          </w:rPrChange>
        </w:rPr>
        <w:br/>
      </w:r>
      <w:r w:rsidRPr="00D71E32">
        <w:rPr>
          <w:rStyle w:val="VerbatimChar"/>
          <w:sz w:val="20"/>
          <w:szCs w:val="22"/>
          <w:rPrChange w:id="1019" w:author="Lasse Dauner" w:date="2025-02-06T00:38:00Z" w16du:dateUtc="2025-02-05T23:38:00Z">
            <w:rPr>
              <w:rStyle w:val="VerbatimChar"/>
            </w:rPr>
          </w:rPrChange>
        </w:rPr>
        <w:t xml:space="preserve">##                                            (0.009)     </w:t>
      </w:r>
      <w:r w:rsidRPr="00D71E32">
        <w:rPr>
          <w:sz w:val="22"/>
          <w:szCs w:val="22"/>
          <w:rPrChange w:id="1020" w:author="Lasse Dauner" w:date="2025-02-06T00:38:00Z" w16du:dateUtc="2025-02-05T23:38:00Z">
            <w:rPr/>
          </w:rPrChange>
        </w:rPr>
        <w:br/>
      </w:r>
      <w:r w:rsidRPr="00D71E32">
        <w:rPr>
          <w:rStyle w:val="VerbatimChar"/>
          <w:sz w:val="20"/>
          <w:szCs w:val="22"/>
          <w:rPrChange w:id="1021" w:author="Lasse Dauner" w:date="2025-02-06T00:38:00Z" w16du:dateUtc="2025-02-05T23:38:00Z">
            <w:rPr>
              <w:rStyle w:val="VerbatimChar"/>
            </w:rPr>
          </w:rPrChange>
        </w:rPr>
        <w:t xml:space="preserve">##                                                        </w:t>
      </w:r>
      <w:r w:rsidRPr="00D71E32">
        <w:rPr>
          <w:sz w:val="22"/>
          <w:szCs w:val="22"/>
          <w:rPrChange w:id="1022" w:author="Lasse Dauner" w:date="2025-02-06T00:38:00Z" w16du:dateUtc="2025-02-05T23:38:00Z">
            <w:rPr/>
          </w:rPrChange>
        </w:rPr>
        <w:br/>
      </w:r>
      <w:r w:rsidRPr="00D71E32">
        <w:rPr>
          <w:rStyle w:val="VerbatimChar"/>
          <w:sz w:val="20"/>
          <w:szCs w:val="22"/>
          <w:rPrChange w:id="1023" w:author="Lasse Dauner" w:date="2025-02-06T00:38:00Z" w16du:dateUtc="2025-02-05T23:38:00Z">
            <w:rPr>
              <w:rStyle w:val="VerbatimChar"/>
            </w:rPr>
          </w:rPrChange>
        </w:rPr>
        <w:t xml:space="preserve">## factor(year)2000                          -0.153***    </w:t>
      </w:r>
      <w:r w:rsidRPr="00D71E32">
        <w:rPr>
          <w:sz w:val="22"/>
          <w:szCs w:val="22"/>
          <w:rPrChange w:id="1024" w:author="Lasse Dauner" w:date="2025-02-06T00:38:00Z" w16du:dateUtc="2025-02-05T23:38:00Z">
            <w:rPr/>
          </w:rPrChange>
        </w:rPr>
        <w:br/>
      </w:r>
      <w:r w:rsidRPr="00D71E32">
        <w:rPr>
          <w:rStyle w:val="VerbatimChar"/>
          <w:sz w:val="20"/>
          <w:szCs w:val="22"/>
          <w:rPrChange w:id="1025" w:author="Lasse Dauner" w:date="2025-02-06T00:38:00Z" w16du:dateUtc="2025-02-05T23:38:00Z">
            <w:rPr>
              <w:rStyle w:val="VerbatimChar"/>
            </w:rPr>
          </w:rPrChange>
        </w:rPr>
        <w:t xml:space="preserve">##                                            (0.011)     </w:t>
      </w:r>
      <w:r w:rsidRPr="00D71E32">
        <w:rPr>
          <w:sz w:val="22"/>
          <w:szCs w:val="22"/>
          <w:rPrChange w:id="1026" w:author="Lasse Dauner" w:date="2025-02-06T00:38:00Z" w16du:dateUtc="2025-02-05T23:38:00Z">
            <w:rPr/>
          </w:rPrChange>
        </w:rPr>
        <w:br/>
      </w:r>
      <w:r w:rsidRPr="00D71E32">
        <w:rPr>
          <w:rStyle w:val="VerbatimChar"/>
          <w:sz w:val="20"/>
          <w:szCs w:val="22"/>
          <w:rPrChange w:id="1027" w:author="Lasse Dauner" w:date="2025-02-06T00:38:00Z" w16du:dateUtc="2025-02-05T23:38:00Z">
            <w:rPr>
              <w:rStyle w:val="VerbatimChar"/>
            </w:rPr>
          </w:rPrChange>
        </w:rPr>
        <w:t xml:space="preserve">##                                                        </w:t>
      </w:r>
      <w:r w:rsidRPr="00D71E32">
        <w:rPr>
          <w:sz w:val="22"/>
          <w:szCs w:val="22"/>
          <w:rPrChange w:id="1028" w:author="Lasse Dauner" w:date="2025-02-06T00:38:00Z" w16du:dateUtc="2025-02-05T23:38:00Z">
            <w:rPr/>
          </w:rPrChange>
        </w:rPr>
        <w:br/>
      </w:r>
      <w:r w:rsidRPr="00D71E32">
        <w:rPr>
          <w:rStyle w:val="VerbatimChar"/>
          <w:sz w:val="20"/>
          <w:szCs w:val="22"/>
          <w:rPrChange w:id="1029" w:author="Lasse Dauner" w:date="2025-02-06T00:38:00Z" w16du:dateUtc="2025-02-05T23:38:00Z">
            <w:rPr>
              <w:rStyle w:val="VerbatimChar"/>
            </w:rPr>
          </w:rPrChange>
        </w:rPr>
        <w:t xml:space="preserve">## factor(year)2001                          -0.060***    </w:t>
      </w:r>
      <w:r w:rsidRPr="00D71E32">
        <w:rPr>
          <w:sz w:val="22"/>
          <w:szCs w:val="22"/>
          <w:rPrChange w:id="1030" w:author="Lasse Dauner" w:date="2025-02-06T00:38:00Z" w16du:dateUtc="2025-02-05T23:38:00Z">
            <w:rPr/>
          </w:rPrChange>
        </w:rPr>
        <w:br/>
      </w:r>
      <w:r w:rsidRPr="00D71E32">
        <w:rPr>
          <w:rStyle w:val="VerbatimChar"/>
          <w:sz w:val="20"/>
          <w:szCs w:val="22"/>
          <w:rPrChange w:id="1031" w:author="Lasse Dauner" w:date="2025-02-06T00:38:00Z" w16du:dateUtc="2025-02-05T23:38:00Z">
            <w:rPr>
              <w:rStyle w:val="VerbatimChar"/>
            </w:rPr>
          </w:rPrChange>
        </w:rPr>
        <w:t xml:space="preserve">##                                            (0.009)     </w:t>
      </w:r>
      <w:r w:rsidRPr="00D71E32">
        <w:rPr>
          <w:sz w:val="22"/>
          <w:szCs w:val="22"/>
          <w:rPrChange w:id="1032" w:author="Lasse Dauner" w:date="2025-02-06T00:38:00Z" w16du:dateUtc="2025-02-05T23:38:00Z">
            <w:rPr/>
          </w:rPrChange>
        </w:rPr>
        <w:br/>
      </w:r>
      <w:r w:rsidRPr="00D71E32">
        <w:rPr>
          <w:rStyle w:val="VerbatimChar"/>
          <w:sz w:val="20"/>
          <w:szCs w:val="22"/>
          <w:rPrChange w:id="1033" w:author="Lasse Dauner" w:date="2025-02-06T00:38:00Z" w16du:dateUtc="2025-02-05T23:38:00Z">
            <w:rPr>
              <w:rStyle w:val="VerbatimChar"/>
            </w:rPr>
          </w:rPrChange>
        </w:rPr>
        <w:t xml:space="preserve">##                                                        </w:t>
      </w:r>
      <w:r w:rsidRPr="00D71E32">
        <w:rPr>
          <w:sz w:val="22"/>
          <w:szCs w:val="22"/>
          <w:rPrChange w:id="1034" w:author="Lasse Dauner" w:date="2025-02-06T00:38:00Z" w16du:dateUtc="2025-02-05T23:38:00Z">
            <w:rPr/>
          </w:rPrChange>
        </w:rPr>
        <w:br/>
      </w:r>
      <w:r w:rsidRPr="00D71E32">
        <w:rPr>
          <w:rStyle w:val="VerbatimChar"/>
          <w:sz w:val="20"/>
          <w:szCs w:val="22"/>
          <w:rPrChange w:id="1035" w:author="Lasse Dauner" w:date="2025-02-06T00:38:00Z" w16du:dateUtc="2025-02-05T23:38:00Z">
            <w:rPr>
              <w:rStyle w:val="VerbatimChar"/>
            </w:rPr>
          </w:rPrChange>
        </w:rPr>
        <w:t xml:space="preserve">## factor(year)2002                                       </w:t>
      </w:r>
      <w:r w:rsidRPr="00D71E32">
        <w:rPr>
          <w:sz w:val="22"/>
          <w:szCs w:val="22"/>
          <w:rPrChange w:id="1036" w:author="Lasse Dauner" w:date="2025-02-06T00:38:00Z" w16du:dateUtc="2025-02-05T23:38:00Z">
            <w:rPr/>
          </w:rPrChange>
        </w:rPr>
        <w:br/>
      </w:r>
      <w:r w:rsidRPr="00D71E32">
        <w:rPr>
          <w:rStyle w:val="VerbatimChar"/>
          <w:sz w:val="20"/>
          <w:szCs w:val="22"/>
          <w:rPrChange w:id="1037" w:author="Lasse Dauner" w:date="2025-02-06T00:38:00Z" w16du:dateUtc="2025-02-05T23:38:00Z">
            <w:rPr>
              <w:rStyle w:val="VerbatimChar"/>
            </w:rPr>
          </w:rPrChange>
        </w:rPr>
        <w:t xml:space="preserve">##                                            (0.000)     </w:t>
      </w:r>
      <w:r w:rsidRPr="00D71E32">
        <w:rPr>
          <w:sz w:val="22"/>
          <w:szCs w:val="22"/>
          <w:rPrChange w:id="1038" w:author="Lasse Dauner" w:date="2025-02-06T00:38:00Z" w16du:dateUtc="2025-02-05T23:38:00Z">
            <w:rPr/>
          </w:rPrChange>
        </w:rPr>
        <w:br/>
      </w:r>
      <w:r w:rsidRPr="00D71E32">
        <w:rPr>
          <w:rStyle w:val="VerbatimChar"/>
          <w:sz w:val="20"/>
          <w:szCs w:val="22"/>
          <w:rPrChange w:id="1039" w:author="Lasse Dauner" w:date="2025-02-06T00:38:00Z" w16du:dateUtc="2025-02-05T23:38:00Z">
            <w:rPr>
              <w:rStyle w:val="VerbatimChar"/>
            </w:rPr>
          </w:rPrChange>
        </w:rPr>
        <w:t xml:space="preserve">##                                                        </w:t>
      </w:r>
      <w:r w:rsidRPr="00D71E32">
        <w:rPr>
          <w:sz w:val="22"/>
          <w:szCs w:val="22"/>
          <w:rPrChange w:id="1040" w:author="Lasse Dauner" w:date="2025-02-06T00:38:00Z" w16du:dateUtc="2025-02-05T23:38:00Z">
            <w:rPr/>
          </w:rPrChange>
        </w:rPr>
        <w:br/>
      </w:r>
      <w:r w:rsidRPr="00D71E32">
        <w:rPr>
          <w:rStyle w:val="VerbatimChar"/>
          <w:sz w:val="20"/>
          <w:szCs w:val="22"/>
          <w:rPrChange w:id="1041" w:author="Lasse Dauner" w:date="2025-02-06T00:38:00Z" w16du:dateUtc="2025-02-05T23:38:00Z">
            <w:rPr>
              <w:rStyle w:val="VerbatimChar"/>
            </w:rPr>
          </w:rPrChange>
        </w:rPr>
        <w:t xml:space="preserve">## factor(gorwk)2                             0.113*      </w:t>
      </w:r>
      <w:r w:rsidRPr="00D71E32">
        <w:rPr>
          <w:sz w:val="22"/>
          <w:szCs w:val="22"/>
          <w:rPrChange w:id="1042" w:author="Lasse Dauner" w:date="2025-02-06T00:38:00Z" w16du:dateUtc="2025-02-05T23:38:00Z">
            <w:rPr/>
          </w:rPrChange>
        </w:rPr>
        <w:br/>
      </w:r>
      <w:r w:rsidRPr="00D71E32">
        <w:rPr>
          <w:rStyle w:val="VerbatimChar"/>
          <w:sz w:val="20"/>
          <w:szCs w:val="22"/>
          <w:rPrChange w:id="1043" w:author="Lasse Dauner" w:date="2025-02-06T00:38:00Z" w16du:dateUtc="2025-02-05T23:38:00Z">
            <w:rPr>
              <w:rStyle w:val="VerbatimChar"/>
            </w:rPr>
          </w:rPrChange>
        </w:rPr>
        <w:t xml:space="preserve">##                                            (0.064)     </w:t>
      </w:r>
      <w:r w:rsidRPr="00D71E32">
        <w:rPr>
          <w:sz w:val="22"/>
          <w:szCs w:val="22"/>
          <w:rPrChange w:id="1044" w:author="Lasse Dauner" w:date="2025-02-06T00:38:00Z" w16du:dateUtc="2025-02-05T23:38:00Z">
            <w:rPr/>
          </w:rPrChange>
        </w:rPr>
        <w:br/>
      </w:r>
      <w:r w:rsidRPr="00D71E32">
        <w:rPr>
          <w:rStyle w:val="VerbatimChar"/>
          <w:sz w:val="20"/>
          <w:szCs w:val="22"/>
          <w:rPrChange w:id="1045" w:author="Lasse Dauner" w:date="2025-02-06T00:38:00Z" w16du:dateUtc="2025-02-05T23:38:00Z">
            <w:rPr>
              <w:rStyle w:val="VerbatimChar"/>
            </w:rPr>
          </w:rPrChange>
        </w:rPr>
        <w:t xml:space="preserve">##                                                        </w:t>
      </w:r>
      <w:r w:rsidRPr="00D71E32">
        <w:rPr>
          <w:sz w:val="22"/>
          <w:szCs w:val="22"/>
          <w:rPrChange w:id="1046" w:author="Lasse Dauner" w:date="2025-02-06T00:38:00Z" w16du:dateUtc="2025-02-05T23:38:00Z">
            <w:rPr/>
          </w:rPrChange>
        </w:rPr>
        <w:br/>
      </w:r>
      <w:r w:rsidRPr="00D71E32">
        <w:rPr>
          <w:rStyle w:val="VerbatimChar"/>
          <w:sz w:val="20"/>
          <w:szCs w:val="22"/>
          <w:rPrChange w:id="1047" w:author="Lasse Dauner" w:date="2025-02-06T00:38:00Z" w16du:dateUtc="2025-02-05T23:38:00Z">
            <w:rPr>
              <w:rStyle w:val="VerbatimChar"/>
            </w:rPr>
          </w:rPrChange>
        </w:rPr>
        <w:t xml:space="preserve">## factor(gorwk)3                              0.022      </w:t>
      </w:r>
      <w:r w:rsidRPr="00D71E32">
        <w:rPr>
          <w:sz w:val="22"/>
          <w:szCs w:val="22"/>
          <w:rPrChange w:id="1048" w:author="Lasse Dauner" w:date="2025-02-06T00:38:00Z" w16du:dateUtc="2025-02-05T23:38:00Z">
            <w:rPr/>
          </w:rPrChange>
        </w:rPr>
        <w:br/>
      </w:r>
      <w:r w:rsidRPr="00D71E32">
        <w:rPr>
          <w:rStyle w:val="VerbatimChar"/>
          <w:sz w:val="20"/>
          <w:szCs w:val="22"/>
          <w:rPrChange w:id="1049" w:author="Lasse Dauner" w:date="2025-02-06T00:38:00Z" w16du:dateUtc="2025-02-05T23:38:00Z">
            <w:rPr>
              <w:rStyle w:val="VerbatimChar"/>
            </w:rPr>
          </w:rPrChange>
        </w:rPr>
        <w:t xml:space="preserve">##                                            (0.061)     </w:t>
      </w:r>
      <w:r w:rsidRPr="00D71E32">
        <w:rPr>
          <w:sz w:val="22"/>
          <w:szCs w:val="22"/>
          <w:rPrChange w:id="1050" w:author="Lasse Dauner" w:date="2025-02-06T00:38:00Z" w16du:dateUtc="2025-02-05T23:38:00Z">
            <w:rPr/>
          </w:rPrChange>
        </w:rPr>
        <w:br/>
      </w:r>
      <w:r w:rsidRPr="00D71E32">
        <w:rPr>
          <w:rStyle w:val="VerbatimChar"/>
          <w:sz w:val="20"/>
          <w:szCs w:val="22"/>
          <w:rPrChange w:id="1051" w:author="Lasse Dauner" w:date="2025-02-06T00:38:00Z" w16du:dateUtc="2025-02-05T23:38:00Z">
            <w:rPr>
              <w:rStyle w:val="VerbatimChar"/>
            </w:rPr>
          </w:rPrChange>
        </w:rPr>
        <w:t xml:space="preserve">##                                                        </w:t>
      </w:r>
      <w:r w:rsidRPr="00D71E32">
        <w:rPr>
          <w:sz w:val="22"/>
          <w:szCs w:val="22"/>
          <w:rPrChange w:id="1052" w:author="Lasse Dauner" w:date="2025-02-06T00:38:00Z" w16du:dateUtc="2025-02-05T23:38:00Z">
            <w:rPr/>
          </w:rPrChange>
        </w:rPr>
        <w:br/>
      </w:r>
      <w:r w:rsidRPr="00D71E32">
        <w:rPr>
          <w:rStyle w:val="VerbatimChar"/>
          <w:sz w:val="20"/>
          <w:szCs w:val="22"/>
          <w:rPrChange w:id="1053" w:author="Lasse Dauner" w:date="2025-02-06T00:38:00Z" w16du:dateUtc="2025-02-05T23:38:00Z">
            <w:rPr>
              <w:rStyle w:val="VerbatimChar"/>
            </w:rPr>
          </w:rPrChange>
        </w:rPr>
        <w:t xml:space="preserve">## factor(gorwk)4                             -0.001      </w:t>
      </w:r>
      <w:r w:rsidRPr="00D71E32">
        <w:rPr>
          <w:sz w:val="22"/>
          <w:szCs w:val="22"/>
          <w:rPrChange w:id="1054" w:author="Lasse Dauner" w:date="2025-02-06T00:38:00Z" w16du:dateUtc="2025-02-05T23:38:00Z">
            <w:rPr/>
          </w:rPrChange>
        </w:rPr>
        <w:br/>
      </w:r>
      <w:r w:rsidRPr="00D71E32">
        <w:rPr>
          <w:rStyle w:val="VerbatimChar"/>
          <w:sz w:val="20"/>
          <w:szCs w:val="22"/>
          <w:rPrChange w:id="1055" w:author="Lasse Dauner" w:date="2025-02-06T00:38:00Z" w16du:dateUtc="2025-02-05T23:38:00Z">
            <w:rPr>
              <w:rStyle w:val="VerbatimChar"/>
            </w:rPr>
          </w:rPrChange>
        </w:rPr>
        <w:t xml:space="preserve">##                                            (0.072)     </w:t>
      </w:r>
      <w:r w:rsidRPr="00D71E32">
        <w:rPr>
          <w:sz w:val="22"/>
          <w:szCs w:val="22"/>
          <w:rPrChange w:id="1056" w:author="Lasse Dauner" w:date="2025-02-06T00:38:00Z" w16du:dateUtc="2025-02-05T23:38:00Z">
            <w:rPr/>
          </w:rPrChange>
        </w:rPr>
        <w:br/>
      </w:r>
      <w:r w:rsidRPr="00D71E32">
        <w:rPr>
          <w:rStyle w:val="VerbatimChar"/>
          <w:sz w:val="20"/>
          <w:szCs w:val="22"/>
          <w:rPrChange w:id="1057" w:author="Lasse Dauner" w:date="2025-02-06T00:38:00Z" w16du:dateUtc="2025-02-05T23:38:00Z">
            <w:rPr>
              <w:rStyle w:val="VerbatimChar"/>
            </w:rPr>
          </w:rPrChange>
        </w:rPr>
        <w:t xml:space="preserve">##                                                        </w:t>
      </w:r>
      <w:r w:rsidRPr="00D71E32">
        <w:rPr>
          <w:sz w:val="22"/>
          <w:szCs w:val="22"/>
          <w:rPrChange w:id="1058" w:author="Lasse Dauner" w:date="2025-02-06T00:38:00Z" w16du:dateUtc="2025-02-05T23:38:00Z">
            <w:rPr/>
          </w:rPrChange>
        </w:rPr>
        <w:br/>
      </w:r>
      <w:r w:rsidRPr="00D71E32">
        <w:rPr>
          <w:rStyle w:val="VerbatimChar"/>
          <w:sz w:val="20"/>
          <w:szCs w:val="22"/>
          <w:rPrChange w:id="1059" w:author="Lasse Dauner" w:date="2025-02-06T00:38:00Z" w16du:dateUtc="2025-02-05T23:38:00Z">
            <w:rPr>
              <w:rStyle w:val="VerbatimChar"/>
            </w:rPr>
          </w:rPrChange>
        </w:rPr>
        <w:t xml:space="preserve">## factor(gorwk)5                             -0.069      </w:t>
      </w:r>
      <w:r w:rsidRPr="00D71E32">
        <w:rPr>
          <w:sz w:val="22"/>
          <w:szCs w:val="22"/>
          <w:rPrChange w:id="1060" w:author="Lasse Dauner" w:date="2025-02-06T00:38:00Z" w16du:dateUtc="2025-02-05T23:38:00Z">
            <w:rPr/>
          </w:rPrChange>
        </w:rPr>
        <w:br/>
      </w:r>
      <w:r w:rsidRPr="00D71E32">
        <w:rPr>
          <w:rStyle w:val="VerbatimChar"/>
          <w:sz w:val="20"/>
          <w:szCs w:val="22"/>
          <w:rPrChange w:id="1061" w:author="Lasse Dauner" w:date="2025-02-06T00:38:00Z" w16du:dateUtc="2025-02-05T23:38:00Z">
            <w:rPr>
              <w:rStyle w:val="VerbatimChar"/>
            </w:rPr>
          </w:rPrChange>
        </w:rPr>
        <w:t xml:space="preserve">##                                            (0.059)     </w:t>
      </w:r>
      <w:r w:rsidRPr="00D71E32">
        <w:rPr>
          <w:sz w:val="22"/>
          <w:szCs w:val="22"/>
          <w:rPrChange w:id="1062" w:author="Lasse Dauner" w:date="2025-02-06T00:38:00Z" w16du:dateUtc="2025-02-05T23:38:00Z">
            <w:rPr/>
          </w:rPrChange>
        </w:rPr>
        <w:br/>
      </w:r>
      <w:r w:rsidRPr="00D71E32">
        <w:rPr>
          <w:rStyle w:val="VerbatimChar"/>
          <w:sz w:val="20"/>
          <w:szCs w:val="22"/>
          <w:rPrChange w:id="1063" w:author="Lasse Dauner" w:date="2025-02-06T00:38:00Z" w16du:dateUtc="2025-02-05T23:38:00Z">
            <w:rPr>
              <w:rStyle w:val="VerbatimChar"/>
            </w:rPr>
          </w:rPrChange>
        </w:rPr>
        <w:t xml:space="preserve">##                                                        </w:t>
      </w:r>
      <w:r w:rsidRPr="00D71E32">
        <w:rPr>
          <w:sz w:val="22"/>
          <w:szCs w:val="22"/>
          <w:rPrChange w:id="1064" w:author="Lasse Dauner" w:date="2025-02-06T00:38:00Z" w16du:dateUtc="2025-02-05T23:38:00Z">
            <w:rPr/>
          </w:rPrChange>
        </w:rPr>
        <w:br/>
      </w:r>
      <w:r w:rsidRPr="00D71E32">
        <w:rPr>
          <w:rStyle w:val="VerbatimChar"/>
          <w:sz w:val="20"/>
          <w:szCs w:val="22"/>
          <w:rPrChange w:id="1065" w:author="Lasse Dauner" w:date="2025-02-06T00:38:00Z" w16du:dateUtc="2025-02-05T23:38:00Z">
            <w:rPr>
              <w:rStyle w:val="VerbatimChar"/>
            </w:rPr>
          </w:rPrChange>
        </w:rPr>
        <w:t xml:space="preserve">## factor(gorwk)6                             -0.062      </w:t>
      </w:r>
      <w:r w:rsidRPr="00D71E32">
        <w:rPr>
          <w:sz w:val="22"/>
          <w:szCs w:val="22"/>
          <w:rPrChange w:id="1066" w:author="Lasse Dauner" w:date="2025-02-06T00:38:00Z" w16du:dateUtc="2025-02-05T23:38:00Z">
            <w:rPr/>
          </w:rPrChange>
        </w:rPr>
        <w:br/>
      </w:r>
      <w:r w:rsidRPr="00D71E32">
        <w:rPr>
          <w:rStyle w:val="VerbatimChar"/>
          <w:sz w:val="20"/>
          <w:szCs w:val="22"/>
          <w:rPrChange w:id="1067" w:author="Lasse Dauner" w:date="2025-02-06T00:38:00Z" w16du:dateUtc="2025-02-05T23:38:00Z">
            <w:rPr>
              <w:rStyle w:val="VerbatimChar"/>
            </w:rPr>
          </w:rPrChange>
        </w:rPr>
        <w:t xml:space="preserve">##                                            (0.068)     </w:t>
      </w:r>
      <w:r w:rsidRPr="00D71E32">
        <w:rPr>
          <w:sz w:val="22"/>
          <w:szCs w:val="22"/>
          <w:rPrChange w:id="1068" w:author="Lasse Dauner" w:date="2025-02-06T00:38:00Z" w16du:dateUtc="2025-02-05T23:38:00Z">
            <w:rPr/>
          </w:rPrChange>
        </w:rPr>
        <w:br/>
      </w:r>
      <w:r w:rsidRPr="00D71E32">
        <w:rPr>
          <w:rStyle w:val="VerbatimChar"/>
          <w:sz w:val="20"/>
          <w:szCs w:val="22"/>
          <w:rPrChange w:id="1069" w:author="Lasse Dauner" w:date="2025-02-06T00:38:00Z" w16du:dateUtc="2025-02-05T23:38:00Z">
            <w:rPr>
              <w:rStyle w:val="VerbatimChar"/>
            </w:rPr>
          </w:rPrChange>
        </w:rPr>
        <w:t xml:space="preserve">##                                                        </w:t>
      </w:r>
      <w:r w:rsidRPr="00D71E32">
        <w:rPr>
          <w:sz w:val="22"/>
          <w:szCs w:val="22"/>
          <w:rPrChange w:id="1070" w:author="Lasse Dauner" w:date="2025-02-06T00:38:00Z" w16du:dateUtc="2025-02-05T23:38:00Z">
            <w:rPr/>
          </w:rPrChange>
        </w:rPr>
        <w:br/>
      </w:r>
      <w:r w:rsidRPr="00D71E32">
        <w:rPr>
          <w:rStyle w:val="VerbatimChar"/>
          <w:sz w:val="20"/>
          <w:szCs w:val="22"/>
          <w:rPrChange w:id="1071" w:author="Lasse Dauner" w:date="2025-02-06T00:38:00Z" w16du:dateUtc="2025-02-05T23:38:00Z">
            <w:rPr>
              <w:rStyle w:val="VerbatimChar"/>
            </w:rPr>
          </w:rPrChange>
        </w:rPr>
        <w:t xml:space="preserve">## factor(gorwk)7                             -0.021      </w:t>
      </w:r>
      <w:r w:rsidRPr="00D71E32">
        <w:rPr>
          <w:sz w:val="22"/>
          <w:szCs w:val="22"/>
          <w:rPrChange w:id="1072" w:author="Lasse Dauner" w:date="2025-02-06T00:38:00Z" w16du:dateUtc="2025-02-05T23:38:00Z">
            <w:rPr/>
          </w:rPrChange>
        </w:rPr>
        <w:br/>
      </w:r>
      <w:r w:rsidRPr="00D71E32">
        <w:rPr>
          <w:rStyle w:val="VerbatimChar"/>
          <w:sz w:val="20"/>
          <w:szCs w:val="22"/>
          <w:rPrChange w:id="1073" w:author="Lasse Dauner" w:date="2025-02-06T00:38:00Z" w16du:dateUtc="2025-02-05T23:38:00Z">
            <w:rPr>
              <w:rStyle w:val="VerbatimChar"/>
            </w:rPr>
          </w:rPrChange>
        </w:rPr>
        <w:t xml:space="preserve">##                                            (0.058)     </w:t>
      </w:r>
      <w:r w:rsidRPr="00D71E32">
        <w:rPr>
          <w:sz w:val="22"/>
          <w:szCs w:val="22"/>
          <w:rPrChange w:id="1074" w:author="Lasse Dauner" w:date="2025-02-06T00:38:00Z" w16du:dateUtc="2025-02-05T23:38:00Z">
            <w:rPr/>
          </w:rPrChange>
        </w:rPr>
        <w:br/>
      </w:r>
      <w:r w:rsidRPr="00D71E32">
        <w:rPr>
          <w:rStyle w:val="VerbatimChar"/>
          <w:sz w:val="20"/>
          <w:szCs w:val="22"/>
          <w:rPrChange w:id="1075" w:author="Lasse Dauner" w:date="2025-02-06T00:38:00Z" w16du:dateUtc="2025-02-05T23:38:00Z">
            <w:rPr>
              <w:rStyle w:val="VerbatimChar"/>
            </w:rPr>
          </w:rPrChange>
        </w:rPr>
        <w:t xml:space="preserve">##                                                        </w:t>
      </w:r>
      <w:r w:rsidRPr="00D71E32">
        <w:rPr>
          <w:sz w:val="22"/>
          <w:szCs w:val="22"/>
          <w:rPrChange w:id="1076" w:author="Lasse Dauner" w:date="2025-02-06T00:38:00Z" w16du:dateUtc="2025-02-05T23:38:00Z">
            <w:rPr/>
          </w:rPrChange>
        </w:rPr>
        <w:br/>
      </w:r>
      <w:r w:rsidRPr="00D71E32">
        <w:rPr>
          <w:rStyle w:val="VerbatimChar"/>
          <w:sz w:val="20"/>
          <w:szCs w:val="22"/>
          <w:rPrChange w:id="1077" w:author="Lasse Dauner" w:date="2025-02-06T00:38:00Z" w16du:dateUtc="2025-02-05T23:38:00Z">
            <w:rPr>
              <w:rStyle w:val="VerbatimChar"/>
            </w:rPr>
          </w:rPrChange>
        </w:rPr>
        <w:t xml:space="preserve">## factor(gorwk)8                              0.032      </w:t>
      </w:r>
      <w:r w:rsidRPr="00D71E32">
        <w:rPr>
          <w:sz w:val="22"/>
          <w:szCs w:val="22"/>
          <w:rPrChange w:id="1078" w:author="Lasse Dauner" w:date="2025-02-06T00:38:00Z" w16du:dateUtc="2025-02-05T23:38:00Z">
            <w:rPr/>
          </w:rPrChange>
        </w:rPr>
        <w:br/>
      </w:r>
      <w:r w:rsidRPr="00D71E32">
        <w:rPr>
          <w:rStyle w:val="VerbatimChar"/>
          <w:sz w:val="20"/>
          <w:szCs w:val="22"/>
          <w:rPrChange w:id="1079" w:author="Lasse Dauner" w:date="2025-02-06T00:38:00Z" w16du:dateUtc="2025-02-05T23:38:00Z">
            <w:rPr>
              <w:rStyle w:val="VerbatimChar"/>
            </w:rPr>
          </w:rPrChange>
        </w:rPr>
        <w:t xml:space="preserve">##                                            (0.063)     </w:t>
      </w:r>
      <w:r w:rsidRPr="00D71E32">
        <w:rPr>
          <w:sz w:val="22"/>
          <w:szCs w:val="22"/>
          <w:rPrChange w:id="1080" w:author="Lasse Dauner" w:date="2025-02-06T00:38:00Z" w16du:dateUtc="2025-02-05T23:38:00Z">
            <w:rPr/>
          </w:rPrChange>
        </w:rPr>
        <w:br/>
      </w:r>
      <w:r w:rsidRPr="00D71E32">
        <w:rPr>
          <w:rStyle w:val="VerbatimChar"/>
          <w:sz w:val="20"/>
          <w:szCs w:val="22"/>
          <w:rPrChange w:id="1081" w:author="Lasse Dauner" w:date="2025-02-06T00:38:00Z" w16du:dateUtc="2025-02-05T23:38:00Z">
            <w:rPr>
              <w:rStyle w:val="VerbatimChar"/>
            </w:rPr>
          </w:rPrChange>
        </w:rPr>
        <w:t xml:space="preserve">##                                                        </w:t>
      </w:r>
      <w:r w:rsidRPr="00D71E32">
        <w:rPr>
          <w:sz w:val="22"/>
          <w:szCs w:val="22"/>
          <w:rPrChange w:id="1082" w:author="Lasse Dauner" w:date="2025-02-06T00:38:00Z" w16du:dateUtc="2025-02-05T23:38:00Z">
            <w:rPr/>
          </w:rPrChange>
        </w:rPr>
        <w:br/>
      </w:r>
      <w:r w:rsidRPr="00D71E32">
        <w:rPr>
          <w:rStyle w:val="VerbatimChar"/>
          <w:sz w:val="20"/>
          <w:szCs w:val="22"/>
          <w:rPrChange w:id="1083" w:author="Lasse Dauner" w:date="2025-02-06T00:38:00Z" w16du:dateUtc="2025-02-05T23:38:00Z">
            <w:rPr>
              <w:rStyle w:val="VerbatimChar"/>
            </w:rPr>
          </w:rPrChange>
        </w:rPr>
        <w:t xml:space="preserve">## factor(gorwk)9                             -0.017      </w:t>
      </w:r>
      <w:r w:rsidRPr="00D71E32">
        <w:rPr>
          <w:sz w:val="22"/>
          <w:szCs w:val="22"/>
          <w:rPrChange w:id="1084" w:author="Lasse Dauner" w:date="2025-02-06T00:38:00Z" w16du:dateUtc="2025-02-05T23:38:00Z">
            <w:rPr/>
          </w:rPrChange>
        </w:rPr>
        <w:br/>
      </w:r>
      <w:r w:rsidRPr="00D71E32">
        <w:rPr>
          <w:rStyle w:val="VerbatimChar"/>
          <w:sz w:val="20"/>
          <w:szCs w:val="22"/>
          <w:rPrChange w:id="1085" w:author="Lasse Dauner" w:date="2025-02-06T00:38:00Z" w16du:dateUtc="2025-02-05T23:38:00Z">
            <w:rPr>
              <w:rStyle w:val="VerbatimChar"/>
            </w:rPr>
          </w:rPrChange>
        </w:rPr>
        <w:t xml:space="preserve">##                                            (0.055)     </w:t>
      </w:r>
      <w:r w:rsidRPr="00D71E32">
        <w:rPr>
          <w:sz w:val="22"/>
          <w:szCs w:val="22"/>
          <w:rPrChange w:id="1086" w:author="Lasse Dauner" w:date="2025-02-06T00:38:00Z" w16du:dateUtc="2025-02-05T23:38:00Z">
            <w:rPr/>
          </w:rPrChange>
        </w:rPr>
        <w:br/>
      </w:r>
      <w:r w:rsidRPr="00D71E32">
        <w:rPr>
          <w:rStyle w:val="VerbatimChar"/>
          <w:sz w:val="20"/>
          <w:szCs w:val="22"/>
          <w:rPrChange w:id="1087" w:author="Lasse Dauner" w:date="2025-02-06T00:38:00Z" w16du:dateUtc="2025-02-05T23:38:00Z">
            <w:rPr>
              <w:rStyle w:val="VerbatimChar"/>
            </w:rPr>
          </w:rPrChange>
        </w:rPr>
        <w:t xml:space="preserve">##                                                        </w:t>
      </w:r>
      <w:r w:rsidRPr="00D71E32">
        <w:rPr>
          <w:sz w:val="22"/>
          <w:szCs w:val="22"/>
          <w:rPrChange w:id="1088" w:author="Lasse Dauner" w:date="2025-02-06T00:38:00Z" w16du:dateUtc="2025-02-05T23:38:00Z">
            <w:rPr/>
          </w:rPrChange>
        </w:rPr>
        <w:br/>
      </w:r>
      <w:r w:rsidRPr="00D71E32">
        <w:rPr>
          <w:rStyle w:val="VerbatimChar"/>
          <w:sz w:val="20"/>
          <w:szCs w:val="22"/>
          <w:rPrChange w:id="1089" w:author="Lasse Dauner" w:date="2025-02-06T00:38:00Z" w16du:dateUtc="2025-02-05T23:38:00Z">
            <w:rPr>
              <w:rStyle w:val="VerbatimChar"/>
            </w:rPr>
          </w:rPrChange>
        </w:rPr>
        <w:t xml:space="preserve">## factor(gorwk)10                            -0.003      </w:t>
      </w:r>
      <w:r w:rsidRPr="00D71E32">
        <w:rPr>
          <w:sz w:val="22"/>
          <w:szCs w:val="22"/>
          <w:rPrChange w:id="1090" w:author="Lasse Dauner" w:date="2025-02-06T00:38:00Z" w16du:dateUtc="2025-02-05T23:38:00Z">
            <w:rPr/>
          </w:rPrChange>
        </w:rPr>
        <w:br/>
      </w:r>
      <w:r w:rsidRPr="00D71E32">
        <w:rPr>
          <w:rStyle w:val="VerbatimChar"/>
          <w:sz w:val="20"/>
          <w:szCs w:val="22"/>
          <w:rPrChange w:id="1091" w:author="Lasse Dauner" w:date="2025-02-06T00:38:00Z" w16du:dateUtc="2025-02-05T23:38:00Z">
            <w:rPr>
              <w:rStyle w:val="VerbatimChar"/>
            </w:rPr>
          </w:rPrChange>
        </w:rPr>
        <w:t xml:space="preserve">##                                            (0.057)     </w:t>
      </w:r>
      <w:r w:rsidRPr="00D71E32">
        <w:rPr>
          <w:sz w:val="22"/>
          <w:szCs w:val="22"/>
          <w:rPrChange w:id="1092" w:author="Lasse Dauner" w:date="2025-02-06T00:38:00Z" w16du:dateUtc="2025-02-05T23:38:00Z">
            <w:rPr/>
          </w:rPrChange>
        </w:rPr>
        <w:br/>
      </w:r>
      <w:r w:rsidRPr="00D71E32">
        <w:rPr>
          <w:rStyle w:val="VerbatimChar"/>
          <w:sz w:val="20"/>
          <w:szCs w:val="22"/>
          <w:rPrChange w:id="1093" w:author="Lasse Dauner" w:date="2025-02-06T00:38:00Z" w16du:dateUtc="2025-02-05T23:38:00Z">
            <w:rPr>
              <w:rStyle w:val="VerbatimChar"/>
            </w:rPr>
          </w:rPrChange>
        </w:rPr>
        <w:t xml:space="preserve">##                                                        </w:t>
      </w:r>
      <w:r w:rsidRPr="00D71E32">
        <w:rPr>
          <w:sz w:val="22"/>
          <w:szCs w:val="22"/>
          <w:rPrChange w:id="1094" w:author="Lasse Dauner" w:date="2025-02-06T00:38:00Z" w16du:dateUtc="2025-02-05T23:38:00Z">
            <w:rPr/>
          </w:rPrChange>
        </w:rPr>
        <w:br/>
      </w:r>
      <w:r w:rsidRPr="00D71E32">
        <w:rPr>
          <w:rStyle w:val="VerbatimChar"/>
          <w:sz w:val="20"/>
          <w:szCs w:val="22"/>
          <w:rPrChange w:id="1095" w:author="Lasse Dauner" w:date="2025-02-06T00:38:00Z" w16du:dateUtc="2025-02-05T23:38:00Z">
            <w:rPr>
              <w:rStyle w:val="VerbatimChar"/>
            </w:rPr>
          </w:rPrChange>
        </w:rPr>
        <w:t xml:space="preserve">## factor(gorwk)11                             0.038      </w:t>
      </w:r>
      <w:r w:rsidRPr="00D71E32">
        <w:rPr>
          <w:sz w:val="22"/>
          <w:szCs w:val="22"/>
          <w:rPrChange w:id="1096" w:author="Lasse Dauner" w:date="2025-02-06T00:38:00Z" w16du:dateUtc="2025-02-05T23:38:00Z">
            <w:rPr/>
          </w:rPrChange>
        </w:rPr>
        <w:br/>
      </w:r>
      <w:r w:rsidRPr="00D71E32">
        <w:rPr>
          <w:rStyle w:val="VerbatimChar"/>
          <w:sz w:val="20"/>
          <w:szCs w:val="22"/>
          <w:rPrChange w:id="1097" w:author="Lasse Dauner" w:date="2025-02-06T00:38:00Z" w16du:dateUtc="2025-02-05T23:38:00Z">
            <w:rPr>
              <w:rStyle w:val="VerbatimChar"/>
            </w:rPr>
          </w:rPrChange>
        </w:rPr>
        <w:t xml:space="preserve">##                                            (0.055)     </w:t>
      </w:r>
      <w:r w:rsidRPr="00D71E32">
        <w:rPr>
          <w:sz w:val="22"/>
          <w:szCs w:val="22"/>
          <w:rPrChange w:id="1098" w:author="Lasse Dauner" w:date="2025-02-06T00:38:00Z" w16du:dateUtc="2025-02-05T23:38:00Z">
            <w:rPr/>
          </w:rPrChange>
        </w:rPr>
        <w:br/>
      </w:r>
      <w:r w:rsidRPr="00D71E32">
        <w:rPr>
          <w:rStyle w:val="VerbatimChar"/>
          <w:sz w:val="20"/>
          <w:szCs w:val="22"/>
          <w:rPrChange w:id="1099" w:author="Lasse Dauner" w:date="2025-02-06T00:38:00Z" w16du:dateUtc="2025-02-05T23:38:00Z">
            <w:rPr>
              <w:rStyle w:val="VerbatimChar"/>
            </w:rPr>
          </w:rPrChange>
        </w:rPr>
        <w:t xml:space="preserve">##                                                        </w:t>
      </w:r>
      <w:r w:rsidRPr="00D71E32">
        <w:rPr>
          <w:sz w:val="22"/>
          <w:szCs w:val="22"/>
          <w:rPrChange w:id="1100" w:author="Lasse Dauner" w:date="2025-02-06T00:38:00Z" w16du:dateUtc="2025-02-05T23:38:00Z">
            <w:rPr/>
          </w:rPrChange>
        </w:rPr>
        <w:br/>
      </w:r>
      <w:r w:rsidRPr="00D71E32">
        <w:rPr>
          <w:rStyle w:val="VerbatimChar"/>
          <w:sz w:val="20"/>
          <w:szCs w:val="22"/>
          <w:rPrChange w:id="1101" w:author="Lasse Dauner" w:date="2025-02-06T00:38:00Z" w16du:dateUtc="2025-02-05T23:38:00Z">
            <w:rPr>
              <w:rStyle w:val="VerbatimChar"/>
            </w:rPr>
          </w:rPrChange>
        </w:rPr>
        <w:t xml:space="preserve">## factor(gorwk)13                            -0.082      </w:t>
      </w:r>
      <w:r w:rsidRPr="00D71E32">
        <w:rPr>
          <w:sz w:val="22"/>
          <w:szCs w:val="22"/>
          <w:rPrChange w:id="1102" w:author="Lasse Dauner" w:date="2025-02-06T00:38:00Z" w16du:dateUtc="2025-02-05T23:38:00Z">
            <w:rPr/>
          </w:rPrChange>
        </w:rPr>
        <w:br/>
      </w:r>
      <w:r w:rsidRPr="00D71E32">
        <w:rPr>
          <w:rStyle w:val="VerbatimChar"/>
          <w:sz w:val="20"/>
          <w:szCs w:val="22"/>
          <w:rPrChange w:id="1103" w:author="Lasse Dauner" w:date="2025-02-06T00:38:00Z" w16du:dateUtc="2025-02-05T23:38:00Z">
            <w:rPr>
              <w:rStyle w:val="VerbatimChar"/>
            </w:rPr>
          </w:rPrChange>
        </w:rPr>
        <w:t xml:space="preserve">##                                            (0.062)     </w:t>
      </w:r>
      <w:r w:rsidRPr="00D71E32">
        <w:rPr>
          <w:sz w:val="22"/>
          <w:szCs w:val="22"/>
          <w:rPrChange w:id="1104" w:author="Lasse Dauner" w:date="2025-02-06T00:38:00Z" w16du:dateUtc="2025-02-05T23:38:00Z">
            <w:rPr/>
          </w:rPrChange>
        </w:rPr>
        <w:br/>
      </w:r>
      <w:r w:rsidRPr="00D71E32">
        <w:rPr>
          <w:rStyle w:val="VerbatimChar"/>
          <w:sz w:val="20"/>
          <w:szCs w:val="22"/>
          <w:rPrChange w:id="1105" w:author="Lasse Dauner" w:date="2025-02-06T00:38:00Z" w16du:dateUtc="2025-02-05T23:38:00Z">
            <w:rPr>
              <w:rStyle w:val="VerbatimChar"/>
            </w:rPr>
          </w:rPrChange>
        </w:rPr>
        <w:t xml:space="preserve">##                                                        </w:t>
      </w:r>
      <w:r w:rsidRPr="00D71E32">
        <w:rPr>
          <w:sz w:val="22"/>
          <w:szCs w:val="22"/>
          <w:rPrChange w:id="1106" w:author="Lasse Dauner" w:date="2025-02-06T00:38:00Z" w16du:dateUtc="2025-02-05T23:38:00Z">
            <w:rPr/>
          </w:rPrChange>
        </w:rPr>
        <w:br/>
      </w:r>
      <w:r w:rsidRPr="00D71E32">
        <w:rPr>
          <w:rStyle w:val="VerbatimChar"/>
          <w:sz w:val="20"/>
          <w:szCs w:val="22"/>
          <w:rPrChange w:id="1107" w:author="Lasse Dauner" w:date="2025-02-06T00:38:00Z" w16du:dateUtc="2025-02-05T23:38:00Z">
            <w:rPr>
              <w:rStyle w:val="VerbatimChar"/>
            </w:rPr>
          </w:rPrChange>
        </w:rPr>
        <w:t xml:space="preserve">## factor(gorwk)14                             0.004      </w:t>
      </w:r>
      <w:r w:rsidRPr="00D71E32">
        <w:rPr>
          <w:sz w:val="22"/>
          <w:szCs w:val="22"/>
          <w:rPrChange w:id="1108" w:author="Lasse Dauner" w:date="2025-02-06T00:38:00Z" w16du:dateUtc="2025-02-05T23:38:00Z">
            <w:rPr/>
          </w:rPrChange>
        </w:rPr>
        <w:br/>
      </w:r>
      <w:r w:rsidRPr="00D71E32">
        <w:rPr>
          <w:rStyle w:val="VerbatimChar"/>
          <w:sz w:val="20"/>
          <w:szCs w:val="22"/>
          <w:rPrChange w:id="1109" w:author="Lasse Dauner" w:date="2025-02-06T00:38:00Z" w16du:dateUtc="2025-02-05T23:38:00Z">
            <w:rPr>
              <w:rStyle w:val="VerbatimChar"/>
            </w:rPr>
          </w:rPrChange>
        </w:rPr>
        <w:t xml:space="preserve">##                                            (0.059)     </w:t>
      </w:r>
      <w:r w:rsidRPr="00D71E32">
        <w:rPr>
          <w:sz w:val="22"/>
          <w:szCs w:val="22"/>
          <w:rPrChange w:id="1110" w:author="Lasse Dauner" w:date="2025-02-06T00:38:00Z" w16du:dateUtc="2025-02-05T23:38:00Z">
            <w:rPr/>
          </w:rPrChange>
        </w:rPr>
        <w:br/>
      </w:r>
      <w:r w:rsidRPr="00D71E32">
        <w:rPr>
          <w:rStyle w:val="VerbatimChar"/>
          <w:sz w:val="20"/>
          <w:szCs w:val="22"/>
          <w:rPrChange w:id="1111" w:author="Lasse Dauner" w:date="2025-02-06T00:38:00Z" w16du:dateUtc="2025-02-05T23:38:00Z">
            <w:rPr>
              <w:rStyle w:val="VerbatimChar"/>
            </w:rPr>
          </w:rPrChange>
        </w:rPr>
        <w:lastRenderedPageBreak/>
        <w:t xml:space="preserve">##                                                        </w:t>
      </w:r>
      <w:r w:rsidRPr="00D71E32">
        <w:rPr>
          <w:sz w:val="22"/>
          <w:szCs w:val="22"/>
          <w:rPrChange w:id="1112" w:author="Lasse Dauner" w:date="2025-02-06T00:38:00Z" w16du:dateUtc="2025-02-05T23:38:00Z">
            <w:rPr/>
          </w:rPrChange>
        </w:rPr>
        <w:br/>
      </w:r>
      <w:r w:rsidRPr="00D71E32">
        <w:rPr>
          <w:rStyle w:val="VerbatimChar"/>
          <w:sz w:val="20"/>
          <w:szCs w:val="22"/>
          <w:rPrChange w:id="1113" w:author="Lasse Dauner" w:date="2025-02-06T00:38:00Z" w16du:dateUtc="2025-02-05T23:38:00Z">
            <w:rPr>
              <w:rStyle w:val="VerbatimChar"/>
            </w:rPr>
          </w:rPrChange>
        </w:rPr>
        <w:t xml:space="preserve">## factor(gorwk)15                             0.029      </w:t>
      </w:r>
      <w:r w:rsidRPr="00D71E32">
        <w:rPr>
          <w:sz w:val="22"/>
          <w:szCs w:val="22"/>
          <w:rPrChange w:id="1114" w:author="Lasse Dauner" w:date="2025-02-06T00:38:00Z" w16du:dateUtc="2025-02-05T23:38:00Z">
            <w:rPr/>
          </w:rPrChange>
        </w:rPr>
        <w:br/>
      </w:r>
      <w:r w:rsidRPr="00D71E32">
        <w:rPr>
          <w:rStyle w:val="VerbatimChar"/>
          <w:sz w:val="20"/>
          <w:szCs w:val="22"/>
          <w:rPrChange w:id="1115" w:author="Lasse Dauner" w:date="2025-02-06T00:38:00Z" w16du:dateUtc="2025-02-05T23:38:00Z">
            <w:rPr>
              <w:rStyle w:val="VerbatimChar"/>
            </w:rPr>
          </w:rPrChange>
        </w:rPr>
        <w:t xml:space="preserve">##                                            (0.056)     </w:t>
      </w:r>
      <w:r w:rsidRPr="00D71E32">
        <w:rPr>
          <w:sz w:val="22"/>
          <w:szCs w:val="22"/>
          <w:rPrChange w:id="1116" w:author="Lasse Dauner" w:date="2025-02-06T00:38:00Z" w16du:dateUtc="2025-02-05T23:38:00Z">
            <w:rPr/>
          </w:rPrChange>
        </w:rPr>
        <w:br/>
      </w:r>
      <w:r w:rsidRPr="00D71E32">
        <w:rPr>
          <w:rStyle w:val="VerbatimChar"/>
          <w:sz w:val="20"/>
          <w:szCs w:val="22"/>
          <w:rPrChange w:id="1117" w:author="Lasse Dauner" w:date="2025-02-06T00:38:00Z" w16du:dateUtc="2025-02-05T23:38:00Z">
            <w:rPr>
              <w:rStyle w:val="VerbatimChar"/>
            </w:rPr>
          </w:rPrChange>
        </w:rPr>
        <w:t xml:space="preserve">##                                                        </w:t>
      </w:r>
      <w:r w:rsidRPr="00D71E32">
        <w:rPr>
          <w:sz w:val="22"/>
          <w:szCs w:val="22"/>
          <w:rPrChange w:id="1118" w:author="Lasse Dauner" w:date="2025-02-06T00:38:00Z" w16du:dateUtc="2025-02-05T23:38:00Z">
            <w:rPr/>
          </w:rPrChange>
        </w:rPr>
        <w:br/>
      </w:r>
      <w:r w:rsidRPr="00D71E32">
        <w:rPr>
          <w:rStyle w:val="VerbatimChar"/>
          <w:sz w:val="20"/>
          <w:szCs w:val="22"/>
          <w:rPrChange w:id="1119" w:author="Lasse Dauner" w:date="2025-02-06T00:38:00Z" w16du:dateUtc="2025-02-05T23:38:00Z">
            <w:rPr>
              <w:rStyle w:val="VerbatimChar"/>
            </w:rPr>
          </w:rPrChange>
        </w:rPr>
        <w:t xml:space="preserve">## factor(gorwk)16                             0.001      </w:t>
      </w:r>
      <w:r w:rsidRPr="00D71E32">
        <w:rPr>
          <w:sz w:val="22"/>
          <w:szCs w:val="22"/>
          <w:rPrChange w:id="1120" w:author="Lasse Dauner" w:date="2025-02-06T00:38:00Z" w16du:dateUtc="2025-02-05T23:38:00Z">
            <w:rPr/>
          </w:rPrChange>
        </w:rPr>
        <w:br/>
      </w:r>
      <w:r w:rsidRPr="00D71E32">
        <w:rPr>
          <w:rStyle w:val="VerbatimChar"/>
          <w:sz w:val="20"/>
          <w:szCs w:val="22"/>
          <w:rPrChange w:id="1121" w:author="Lasse Dauner" w:date="2025-02-06T00:38:00Z" w16du:dateUtc="2025-02-05T23:38:00Z">
            <w:rPr>
              <w:rStyle w:val="VerbatimChar"/>
            </w:rPr>
          </w:rPrChange>
        </w:rPr>
        <w:t xml:space="preserve">##                                            (0.054)     </w:t>
      </w:r>
      <w:r w:rsidRPr="00D71E32">
        <w:rPr>
          <w:sz w:val="22"/>
          <w:szCs w:val="22"/>
          <w:rPrChange w:id="1122" w:author="Lasse Dauner" w:date="2025-02-06T00:38:00Z" w16du:dateUtc="2025-02-05T23:38:00Z">
            <w:rPr/>
          </w:rPrChange>
        </w:rPr>
        <w:br/>
      </w:r>
      <w:r w:rsidRPr="00D71E32">
        <w:rPr>
          <w:rStyle w:val="VerbatimChar"/>
          <w:sz w:val="20"/>
          <w:szCs w:val="22"/>
          <w:rPrChange w:id="1123" w:author="Lasse Dauner" w:date="2025-02-06T00:38:00Z" w16du:dateUtc="2025-02-05T23:38:00Z">
            <w:rPr>
              <w:rStyle w:val="VerbatimChar"/>
            </w:rPr>
          </w:rPrChange>
        </w:rPr>
        <w:t xml:space="preserve">##                                                        </w:t>
      </w:r>
      <w:r w:rsidRPr="00D71E32">
        <w:rPr>
          <w:sz w:val="22"/>
          <w:szCs w:val="22"/>
          <w:rPrChange w:id="1124" w:author="Lasse Dauner" w:date="2025-02-06T00:38:00Z" w16du:dateUtc="2025-02-05T23:38:00Z">
            <w:rPr/>
          </w:rPrChange>
        </w:rPr>
        <w:br/>
      </w:r>
      <w:r w:rsidRPr="00D71E32">
        <w:rPr>
          <w:rStyle w:val="VerbatimChar"/>
          <w:sz w:val="20"/>
          <w:szCs w:val="22"/>
          <w:rPrChange w:id="1125" w:author="Lasse Dauner" w:date="2025-02-06T00:38:00Z" w16du:dateUtc="2025-02-05T23:38:00Z">
            <w:rPr>
              <w:rStyle w:val="VerbatimChar"/>
            </w:rPr>
          </w:rPrChange>
        </w:rPr>
        <w:t xml:space="preserve">## factor(gorwk)17                             0.042      </w:t>
      </w:r>
      <w:r w:rsidRPr="00D71E32">
        <w:rPr>
          <w:sz w:val="22"/>
          <w:szCs w:val="22"/>
          <w:rPrChange w:id="1126" w:author="Lasse Dauner" w:date="2025-02-06T00:38:00Z" w16du:dateUtc="2025-02-05T23:38:00Z">
            <w:rPr/>
          </w:rPrChange>
        </w:rPr>
        <w:br/>
      </w:r>
      <w:r w:rsidRPr="00D71E32">
        <w:rPr>
          <w:rStyle w:val="VerbatimChar"/>
          <w:sz w:val="20"/>
          <w:szCs w:val="22"/>
          <w:rPrChange w:id="1127" w:author="Lasse Dauner" w:date="2025-02-06T00:38:00Z" w16du:dateUtc="2025-02-05T23:38:00Z">
            <w:rPr>
              <w:rStyle w:val="VerbatimChar"/>
            </w:rPr>
          </w:rPrChange>
        </w:rPr>
        <w:t xml:space="preserve">##                                            (0.061)     </w:t>
      </w:r>
      <w:r w:rsidRPr="00D71E32">
        <w:rPr>
          <w:sz w:val="22"/>
          <w:szCs w:val="22"/>
          <w:rPrChange w:id="1128" w:author="Lasse Dauner" w:date="2025-02-06T00:38:00Z" w16du:dateUtc="2025-02-05T23:38:00Z">
            <w:rPr/>
          </w:rPrChange>
        </w:rPr>
        <w:br/>
      </w:r>
      <w:r w:rsidRPr="00D71E32">
        <w:rPr>
          <w:rStyle w:val="VerbatimChar"/>
          <w:sz w:val="20"/>
          <w:szCs w:val="22"/>
          <w:rPrChange w:id="1129" w:author="Lasse Dauner" w:date="2025-02-06T00:38:00Z" w16du:dateUtc="2025-02-05T23:38:00Z">
            <w:rPr>
              <w:rStyle w:val="VerbatimChar"/>
            </w:rPr>
          </w:rPrChange>
        </w:rPr>
        <w:t xml:space="preserve">##                                                        </w:t>
      </w:r>
      <w:r w:rsidRPr="00D71E32">
        <w:rPr>
          <w:sz w:val="22"/>
          <w:szCs w:val="22"/>
          <w:rPrChange w:id="1130" w:author="Lasse Dauner" w:date="2025-02-06T00:38:00Z" w16du:dateUtc="2025-02-05T23:38:00Z">
            <w:rPr/>
          </w:rPrChange>
        </w:rPr>
        <w:br/>
      </w:r>
      <w:r w:rsidRPr="00D71E32">
        <w:rPr>
          <w:rStyle w:val="VerbatimChar"/>
          <w:sz w:val="20"/>
          <w:szCs w:val="22"/>
          <w:rPrChange w:id="1131" w:author="Lasse Dauner" w:date="2025-02-06T00:38:00Z" w16du:dateUtc="2025-02-05T23:38:00Z">
            <w:rPr>
              <w:rStyle w:val="VerbatimChar"/>
            </w:rPr>
          </w:rPrChange>
        </w:rPr>
        <w:t xml:space="preserve">## factor(gorwk)19                            -0.006      </w:t>
      </w:r>
      <w:r w:rsidRPr="00D71E32">
        <w:rPr>
          <w:sz w:val="22"/>
          <w:szCs w:val="22"/>
          <w:rPrChange w:id="1132" w:author="Lasse Dauner" w:date="2025-02-06T00:38:00Z" w16du:dateUtc="2025-02-05T23:38:00Z">
            <w:rPr/>
          </w:rPrChange>
        </w:rPr>
        <w:br/>
      </w:r>
      <w:r w:rsidRPr="00D71E32">
        <w:rPr>
          <w:rStyle w:val="VerbatimChar"/>
          <w:sz w:val="20"/>
          <w:szCs w:val="22"/>
          <w:rPrChange w:id="1133" w:author="Lasse Dauner" w:date="2025-02-06T00:38:00Z" w16du:dateUtc="2025-02-05T23:38:00Z">
            <w:rPr>
              <w:rStyle w:val="VerbatimChar"/>
            </w:rPr>
          </w:rPrChange>
        </w:rPr>
        <w:t xml:space="preserve">##                                            (0.056)     </w:t>
      </w:r>
      <w:r w:rsidRPr="00D71E32">
        <w:rPr>
          <w:sz w:val="22"/>
          <w:szCs w:val="22"/>
          <w:rPrChange w:id="1134" w:author="Lasse Dauner" w:date="2025-02-06T00:38:00Z" w16du:dateUtc="2025-02-05T23:38:00Z">
            <w:rPr/>
          </w:rPrChange>
        </w:rPr>
        <w:br/>
      </w:r>
      <w:r w:rsidRPr="00D71E32">
        <w:rPr>
          <w:rStyle w:val="VerbatimChar"/>
          <w:sz w:val="20"/>
          <w:szCs w:val="22"/>
          <w:rPrChange w:id="1135" w:author="Lasse Dauner" w:date="2025-02-06T00:38:00Z" w16du:dateUtc="2025-02-05T23:38:00Z">
            <w:rPr>
              <w:rStyle w:val="VerbatimChar"/>
            </w:rPr>
          </w:rPrChange>
        </w:rPr>
        <w:t xml:space="preserve">##                                                        </w:t>
      </w:r>
      <w:r w:rsidRPr="00D71E32">
        <w:rPr>
          <w:sz w:val="22"/>
          <w:szCs w:val="22"/>
          <w:rPrChange w:id="1136" w:author="Lasse Dauner" w:date="2025-02-06T00:38:00Z" w16du:dateUtc="2025-02-05T23:38:00Z">
            <w:rPr/>
          </w:rPrChange>
        </w:rPr>
        <w:br/>
      </w:r>
      <w:r w:rsidRPr="00D71E32">
        <w:rPr>
          <w:rStyle w:val="VerbatimChar"/>
          <w:sz w:val="20"/>
          <w:szCs w:val="22"/>
          <w:rPrChange w:id="1137" w:author="Lasse Dauner" w:date="2025-02-06T00:38:00Z" w16du:dateUtc="2025-02-05T23:38:00Z">
            <w:rPr>
              <w:rStyle w:val="VerbatimChar"/>
            </w:rPr>
          </w:rPrChange>
        </w:rPr>
        <w:t xml:space="preserve">## factor(gorwk)20                             0.053      </w:t>
      </w:r>
      <w:r w:rsidRPr="00D71E32">
        <w:rPr>
          <w:sz w:val="22"/>
          <w:szCs w:val="22"/>
          <w:rPrChange w:id="1138" w:author="Lasse Dauner" w:date="2025-02-06T00:38:00Z" w16du:dateUtc="2025-02-05T23:38:00Z">
            <w:rPr/>
          </w:rPrChange>
        </w:rPr>
        <w:br/>
      </w:r>
      <w:r w:rsidRPr="00D71E32">
        <w:rPr>
          <w:rStyle w:val="VerbatimChar"/>
          <w:sz w:val="20"/>
          <w:szCs w:val="22"/>
          <w:rPrChange w:id="1139" w:author="Lasse Dauner" w:date="2025-02-06T00:38:00Z" w16du:dateUtc="2025-02-05T23:38:00Z">
            <w:rPr>
              <w:rStyle w:val="VerbatimChar"/>
            </w:rPr>
          </w:rPrChange>
        </w:rPr>
        <w:t xml:space="preserve">##                                            (0.067)     </w:t>
      </w:r>
      <w:r w:rsidRPr="00D71E32">
        <w:rPr>
          <w:sz w:val="22"/>
          <w:szCs w:val="22"/>
          <w:rPrChange w:id="1140" w:author="Lasse Dauner" w:date="2025-02-06T00:38:00Z" w16du:dateUtc="2025-02-05T23:38:00Z">
            <w:rPr/>
          </w:rPrChange>
        </w:rPr>
        <w:br/>
      </w:r>
      <w:r w:rsidRPr="00D71E32">
        <w:rPr>
          <w:rStyle w:val="VerbatimChar"/>
          <w:sz w:val="20"/>
          <w:szCs w:val="22"/>
          <w:rPrChange w:id="1141" w:author="Lasse Dauner" w:date="2025-02-06T00:38:00Z" w16du:dateUtc="2025-02-05T23:38:00Z">
            <w:rPr>
              <w:rStyle w:val="VerbatimChar"/>
            </w:rPr>
          </w:rPrChange>
        </w:rPr>
        <w:t xml:space="preserve">##                                                        </w:t>
      </w:r>
      <w:r w:rsidRPr="00D71E32">
        <w:rPr>
          <w:sz w:val="22"/>
          <w:szCs w:val="22"/>
          <w:rPrChange w:id="1142" w:author="Lasse Dauner" w:date="2025-02-06T00:38:00Z" w16du:dateUtc="2025-02-05T23:38:00Z">
            <w:rPr/>
          </w:rPrChange>
        </w:rPr>
        <w:br/>
      </w:r>
      <w:r w:rsidRPr="00D71E32">
        <w:rPr>
          <w:rStyle w:val="VerbatimChar"/>
          <w:sz w:val="20"/>
          <w:szCs w:val="22"/>
          <w:rPrChange w:id="1143" w:author="Lasse Dauner" w:date="2025-02-06T00:38:00Z" w16du:dateUtc="2025-02-05T23:38:00Z">
            <w:rPr>
              <w:rStyle w:val="VerbatimChar"/>
            </w:rPr>
          </w:rPrChange>
        </w:rPr>
        <w:t xml:space="preserve">## Constant                2.775***          3.017***     </w:t>
      </w:r>
      <w:r w:rsidRPr="00D71E32">
        <w:rPr>
          <w:sz w:val="22"/>
          <w:szCs w:val="22"/>
          <w:rPrChange w:id="1144" w:author="Lasse Dauner" w:date="2025-02-06T00:38:00Z" w16du:dateUtc="2025-02-05T23:38:00Z">
            <w:rPr/>
          </w:rPrChange>
        </w:rPr>
        <w:br/>
      </w:r>
      <w:r w:rsidRPr="00D71E32">
        <w:rPr>
          <w:rStyle w:val="VerbatimChar"/>
          <w:sz w:val="20"/>
          <w:szCs w:val="22"/>
          <w:rPrChange w:id="1145" w:author="Lasse Dauner" w:date="2025-02-06T00:38:00Z" w16du:dateUtc="2025-02-05T23:38:00Z">
            <w:rPr>
              <w:rStyle w:val="VerbatimChar"/>
            </w:rPr>
          </w:rPrChange>
        </w:rPr>
        <w:t xml:space="preserve">##                          (0.007)           (0.101)     </w:t>
      </w:r>
      <w:r w:rsidRPr="00D71E32">
        <w:rPr>
          <w:sz w:val="22"/>
          <w:szCs w:val="22"/>
          <w:rPrChange w:id="1146" w:author="Lasse Dauner" w:date="2025-02-06T00:38:00Z" w16du:dateUtc="2025-02-05T23:38:00Z">
            <w:rPr/>
          </w:rPrChange>
        </w:rPr>
        <w:br/>
      </w:r>
      <w:r w:rsidRPr="00D71E32">
        <w:rPr>
          <w:rStyle w:val="VerbatimChar"/>
          <w:sz w:val="20"/>
          <w:szCs w:val="22"/>
          <w:rPrChange w:id="1147" w:author="Lasse Dauner" w:date="2025-02-06T00:38:00Z" w16du:dateUtc="2025-02-05T23:38:00Z">
            <w:rPr>
              <w:rStyle w:val="VerbatimChar"/>
            </w:rPr>
          </w:rPrChange>
        </w:rPr>
        <w:t xml:space="preserve">##                                                        </w:t>
      </w:r>
      <w:r w:rsidRPr="00D71E32">
        <w:rPr>
          <w:sz w:val="22"/>
          <w:szCs w:val="22"/>
          <w:rPrChange w:id="1148" w:author="Lasse Dauner" w:date="2025-02-06T00:38:00Z" w16du:dateUtc="2025-02-05T23:38:00Z">
            <w:rPr/>
          </w:rPrChange>
        </w:rPr>
        <w:br/>
      </w:r>
      <w:r w:rsidRPr="00D71E32">
        <w:rPr>
          <w:rStyle w:val="VerbatimChar"/>
          <w:sz w:val="20"/>
          <w:szCs w:val="22"/>
          <w:rPrChange w:id="1149" w:author="Lasse Dauner" w:date="2025-02-06T00:38:00Z" w16du:dateUtc="2025-02-05T23:38:00Z">
            <w:rPr>
              <w:rStyle w:val="VerbatimChar"/>
            </w:rPr>
          </w:rPrChange>
        </w:rPr>
        <w:t>## -------------------------------------------------------</w:t>
      </w:r>
      <w:r w:rsidRPr="00D71E32">
        <w:rPr>
          <w:sz w:val="22"/>
          <w:szCs w:val="22"/>
          <w:rPrChange w:id="1150" w:author="Lasse Dauner" w:date="2025-02-06T00:38:00Z" w16du:dateUtc="2025-02-05T23:38:00Z">
            <w:rPr/>
          </w:rPrChange>
        </w:rPr>
        <w:br/>
      </w:r>
      <w:r w:rsidRPr="00D71E32">
        <w:rPr>
          <w:rStyle w:val="VerbatimChar"/>
          <w:sz w:val="20"/>
          <w:szCs w:val="22"/>
          <w:rPrChange w:id="1151" w:author="Lasse Dauner" w:date="2025-02-06T00:38:00Z" w16du:dateUtc="2025-02-05T23:38:00Z">
            <w:rPr>
              <w:rStyle w:val="VerbatimChar"/>
            </w:rPr>
          </w:rPrChange>
        </w:rPr>
        <w:t xml:space="preserve">## Observations              4,112             4,112      </w:t>
      </w:r>
      <w:r w:rsidRPr="00D71E32">
        <w:rPr>
          <w:sz w:val="22"/>
          <w:szCs w:val="22"/>
          <w:rPrChange w:id="1152" w:author="Lasse Dauner" w:date="2025-02-06T00:38:00Z" w16du:dateUtc="2025-02-05T23:38:00Z">
            <w:rPr/>
          </w:rPrChange>
        </w:rPr>
        <w:br/>
      </w:r>
      <w:r w:rsidRPr="00D71E32">
        <w:rPr>
          <w:rStyle w:val="VerbatimChar"/>
          <w:sz w:val="20"/>
          <w:szCs w:val="22"/>
          <w:rPrChange w:id="1153" w:author="Lasse Dauner" w:date="2025-02-06T00:38:00Z" w16du:dateUtc="2025-02-05T23:38:00Z">
            <w:rPr>
              <w:rStyle w:val="VerbatimChar"/>
            </w:rPr>
          </w:rPrChange>
        </w:rPr>
        <w:t xml:space="preserve">## R2                        0.501             0.590      </w:t>
      </w:r>
      <w:r w:rsidRPr="00D71E32">
        <w:rPr>
          <w:sz w:val="22"/>
          <w:szCs w:val="22"/>
          <w:rPrChange w:id="1154" w:author="Lasse Dauner" w:date="2025-02-06T00:38:00Z" w16du:dateUtc="2025-02-05T23:38:00Z">
            <w:rPr/>
          </w:rPrChange>
        </w:rPr>
        <w:br/>
      </w:r>
      <w:r w:rsidRPr="00D71E32">
        <w:rPr>
          <w:rStyle w:val="VerbatimChar"/>
          <w:sz w:val="20"/>
          <w:szCs w:val="22"/>
          <w:rPrChange w:id="1155" w:author="Lasse Dauner" w:date="2025-02-06T00:38:00Z" w16du:dateUtc="2025-02-05T23:38:00Z">
            <w:rPr>
              <w:rStyle w:val="VerbatimChar"/>
            </w:rPr>
          </w:rPrChange>
        </w:rPr>
        <w:t xml:space="preserve">## Adjusted R2               0.500             0.582      </w:t>
      </w:r>
      <w:r w:rsidRPr="00D71E32">
        <w:rPr>
          <w:sz w:val="22"/>
          <w:szCs w:val="22"/>
          <w:rPrChange w:id="1156" w:author="Lasse Dauner" w:date="2025-02-06T00:38:00Z" w16du:dateUtc="2025-02-05T23:38:00Z">
            <w:rPr/>
          </w:rPrChange>
        </w:rPr>
        <w:br/>
      </w:r>
      <w:r w:rsidRPr="00D71E32">
        <w:rPr>
          <w:rStyle w:val="VerbatimChar"/>
          <w:sz w:val="20"/>
          <w:szCs w:val="22"/>
          <w:rPrChange w:id="1157" w:author="Lasse Dauner" w:date="2025-02-06T00:38:00Z" w16du:dateUtc="2025-02-05T23:38:00Z">
            <w:rPr>
              <w:rStyle w:val="VerbatimChar"/>
            </w:rPr>
          </w:rPrChange>
        </w:rPr>
        <w:t>## Residual Std. Error 0.253 (df = 4108) 0.232 (df = 4035)</w:t>
      </w:r>
      <w:r w:rsidRPr="00D71E32">
        <w:rPr>
          <w:sz w:val="22"/>
          <w:szCs w:val="22"/>
          <w:rPrChange w:id="1158" w:author="Lasse Dauner" w:date="2025-02-06T00:38:00Z" w16du:dateUtc="2025-02-05T23:38:00Z">
            <w:rPr/>
          </w:rPrChange>
        </w:rPr>
        <w:br/>
      </w:r>
      <w:r w:rsidRPr="00D71E32">
        <w:rPr>
          <w:rStyle w:val="VerbatimChar"/>
          <w:sz w:val="20"/>
          <w:szCs w:val="22"/>
          <w:rPrChange w:id="1159" w:author="Lasse Dauner" w:date="2025-02-06T00:38:00Z" w16du:dateUtc="2025-02-05T23:38:00Z">
            <w:rPr>
              <w:rStyle w:val="VerbatimChar"/>
            </w:rPr>
          </w:rPrChange>
        </w:rPr>
        <w:t>## =======================================================</w:t>
      </w:r>
      <w:r w:rsidRPr="00D71E32">
        <w:rPr>
          <w:sz w:val="22"/>
          <w:szCs w:val="22"/>
          <w:rPrChange w:id="1160" w:author="Lasse Dauner" w:date="2025-02-06T00:38:00Z" w16du:dateUtc="2025-02-05T23:38:00Z">
            <w:rPr/>
          </w:rPrChange>
        </w:rPr>
        <w:br/>
      </w:r>
      <w:r w:rsidRPr="00D71E32">
        <w:rPr>
          <w:rStyle w:val="VerbatimChar"/>
          <w:sz w:val="20"/>
          <w:szCs w:val="22"/>
          <w:rPrChange w:id="1161" w:author="Lasse Dauner" w:date="2025-02-06T00:38:00Z" w16du:dateUtc="2025-02-05T23:38:00Z">
            <w:rPr>
              <w:rStyle w:val="VerbatimChar"/>
            </w:rPr>
          </w:rPrChange>
        </w:rPr>
        <w:t>## Note:                       *p&lt;0.1; **p&lt;0.05; ***p&lt;0.01</w:t>
      </w:r>
    </w:p>
    <w:p w14:paraId="53E7478F" w14:textId="77777777" w:rsidR="002B6076" w:rsidRPr="00D71E32" w:rsidRDefault="00000000" w:rsidP="0023645B">
      <w:pPr>
        <w:pStyle w:val="berschrift3"/>
        <w:spacing w:afterLines="25" w:after="60" w:line="276" w:lineRule="auto"/>
        <w:rPr>
          <w:rFonts w:ascii="Times New Roman" w:hAnsi="Times New Roman" w:cs="Times New Roman"/>
          <w:color w:val="000000" w:themeColor="text1"/>
          <w:rPrChange w:id="1162" w:author="Lasse Dauner" w:date="2025-02-06T00:39:00Z" w16du:dateUtc="2025-02-05T23:39:00Z">
            <w:rPr/>
          </w:rPrChange>
        </w:rPr>
      </w:pPr>
      <w:bookmarkStart w:id="1163" w:name="anhang-2.2"/>
      <w:bookmarkEnd w:id="666"/>
      <w:r w:rsidRPr="00D71E32">
        <w:rPr>
          <w:rFonts w:ascii="Times New Roman" w:hAnsi="Times New Roman" w:cs="Times New Roman"/>
          <w:color w:val="000000" w:themeColor="text1"/>
          <w:rPrChange w:id="1164" w:author="Lasse Dauner" w:date="2025-02-06T00:39:00Z" w16du:dateUtc="2025-02-05T23:39:00Z">
            <w:rPr/>
          </w:rPrChange>
        </w:rPr>
        <w:t>Anhang 2.2</w:t>
      </w:r>
    </w:p>
    <w:p w14:paraId="6AB10DFE" w14:textId="77777777" w:rsidR="002B6076" w:rsidRDefault="00000000" w:rsidP="0023645B">
      <w:pPr>
        <w:pStyle w:val="FirstParagraph"/>
        <w:spacing w:afterLines="25" w:after="60" w:line="276" w:lineRule="auto"/>
      </w:pPr>
      <w:r>
        <w:t>Regressionsergebnisse zur Gewinnmarge:</w:t>
      </w:r>
    </w:p>
    <w:p w14:paraId="2572A955" w14:textId="77777777" w:rsidR="002B6076" w:rsidRDefault="00000000" w:rsidP="0023645B">
      <w:pPr>
        <w:pStyle w:val="SourceCode"/>
        <w:wordWrap/>
        <w:spacing w:afterLines="25" w:after="60" w:line="276" w:lineRule="auto"/>
      </w:pPr>
      <w:r>
        <w:rPr>
          <w:rStyle w:val="NormalTok"/>
        </w:rPr>
        <w:t xml:space="preserve">reg3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dat_pp)</w:t>
      </w:r>
      <w:r>
        <w:br/>
      </w:r>
      <w:r>
        <w:br/>
      </w:r>
      <w:r>
        <w:rPr>
          <w:rStyle w:val="NormalTok"/>
        </w:rPr>
        <w:t xml:space="preserve">reg5 </w:t>
      </w:r>
      <w:r>
        <w:rPr>
          <w:rStyle w:val="OtherTok"/>
        </w:rPr>
        <w:t>=</w:t>
      </w:r>
      <w:r>
        <w:rPr>
          <w:rStyle w:val="NormalTok"/>
        </w:rPr>
        <w:t xml:space="preserve"> </w:t>
      </w:r>
      <w:r>
        <w:rPr>
          <w:rStyle w:val="FunctionTok"/>
        </w:rPr>
        <w:t>felm</w:t>
      </w:r>
      <w:r>
        <w:rPr>
          <w:rStyle w:val="NormalTok"/>
        </w:rPr>
        <w:t xml:space="preserve">(net_pcm </w:t>
      </w:r>
      <w:r>
        <w:rPr>
          <w:rStyle w:val="SpecialCharTok"/>
        </w:rPr>
        <w:t>~</w:t>
      </w:r>
      <w:r>
        <w:rPr>
          <w:rStyle w:val="NormalTok"/>
        </w:rPr>
        <w:t xml:space="preserve"> ctreat1 </w:t>
      </w:r>
      <w:r>
        <w:rPr>
          <w:rStyle w:val="SpecialCharTok"/>
        </w:rPr>
        <w:t>+</w:t>
      </w:r>
      <w:r>
        <w:rPr>
          <w:rStyle w:val="NormalTok"/>
        </w:rPr>
        <w:t xml:space="preserve"> treat1_NMW </w:t>
      </w:r>
      <w:r>
        <w:rPr>
          <w:rStyle w:val="SpecialCharTok"/>
        </w:rPr>
        <w:t>+</w:t>
      </w:r>
      <w:r>
        <w:rPr>
          <w:rStyle w:val="NormalTok"/>
        </w:rPr>
        <w:t xml:space="preserve"> NMW </w:t>
      </w:r>
      <w:r>
        <w:rPr>
          <w:rStyle w:val="SpecialCharTok"/>
        </w:rPr>
        <w:t>+</w:t>
      </w:r>
      <w:r>
        <w:rPr>
          <w:rStyle w:val="NormalTok"/>
        </w:rPr>
        <w:t xml:space="preserve"> grad2 </w:t>
      </w:r>
      <w:r>
        <w:rPr>
          <w:rStyle w:val="SpecialCharTok"/>
        </w:rPr>
        <w:t>+</w:t>
      </w:r>
      <w:r>
        <w:rPr>
          <w:rStyle w:val="NormalTok"/>
        </w:rPr>
        <w:t xml:space="preserve"> unionmem </w:t>
      </w:r>
      <w:r>
        <w:rPr>
          <w:rStyle w:val="SpecialCharTok"/>
        </w:rPr>
        <w:t>+</w:t>
      </w:r>
      <w:r>
        <w:rPr>
          <w:rStyle w:val="NormalTok"/>
        </w:rPr>
        <w:t xml:space="preserve"> ptwk </w:t>
      </w:r>
      <w:r>
        <w:rPr>
          <w:rStyle w:val="SpecialCharTok"/>
        </w:rPr>
        <w:t>+</w:t>
      </w:r>
      <w:r>
        <w:rPr>
          <w:rStyle w:val="NormalTok"/>
        </w:rPr>
        <w:t xml:space="preserve"> female </w:t>
      </w:r>
      <w:r>
        <w:rPr>
          <w:rStyle w:val="SpecialCharTok"/>
        </w:rPr>
        <w:t>+</w:t>
      </w:r>
      <w:r>
        <w:rPr>
          <w:rStyle w:val="NormalTok"/>
        </w:rPr>
        <w:t xml:space="preserve"> </w:t>
      </w:r>
      <w:r>
        <w:br/>
      </w:r>
      <w:r>
        <w:rPr>
          <w:rStyle w:val="NormalTok"/>
        </w:rPr>
        <w:t xml:space="preserve">                </w:t>
      </w:r>
      <w:r>
        <w:rPr>
          <w:rStyle w:val="FunctionTok"/>
        </w:rPr>
        <w:t>factor</w:t>
      </w:r>
      <w:r>
        <w:rPr>
          <w:rStyle w:val="NormalTok"/>
        </w:rPr>
        <w:t xml:space="preserve">(sic2) </w:t>
      </w:r>
      <w:r>
        <w:rPr>
          <w:rStyle w:val="SpecialCharTok"/>
        </w:rPr>
        <w:t>+</w:t>
      </w:r>
      <w:r>
        <w:rPr>
          <w:rStyle w:val="NormalTok"/>
        </w:rPr>
        <w:t xml:space="preserve"> </w:t>
      </w:r>
      <w:r>
        <w:rPr>
          <w:rStyle w:val="FunctionTok"/>
        </w:rPr>
        <w:t>factor</w:t>
      </w:r>
      <w:r>
        <w:rPr>
          <w:rStyle w:val="NormalTok"/>
        </w:rPr>
        <w:t xml:space="preserve">(year) </w:t>
      </w:r>
      <w:r>
        <w:rPr>
          <w:rStyle w:val="SpecialCharTok"/>
        </w:rPr>
        <w:t>+</w:t>
      </w:r>
      <w:r>
        <w:rPr>
          <w:rStyle w:val="NormalTok"/>
        </w:rPr>
        <w:t xml:space="preserve"> </w:t>
      </w:r>
      <w:r>
        <w:rPr>
          <w:rStyle w:val="FunctionTok"/>
        </w:rPr>
        <w:t>factor</w:t>
      </w:r>
      <w:r>
        <w:rPr>
          <w:rStyle w:val="NormalTok"/>
        </w:rPr>
        <w:t>(gorwk)</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regno, </w:t>
      </w:r>
      <w:r>
        <w:rPr>
          <w:rStyle w:val="AttributeTok"/>
        </w:rPr>
        <w:t>data =</w:t>
      </w:r>
      <w:r>
        <w:rPr>
          <w:rStyle w:val="NormalTok"/>
        </w:rPr>
        <w:t xml:space="preserve"> dat_pp)</w:t>
      </w:r>
    </w:p>
    <w:p w14:paraId="3AD6F679" w14:textId="77777777" w:rsidR="002B6076" w:rsidRDefault="00000000" w:rsidP="0023645B">
      <w:pPr>
        <w:pStyle w:val="SourceCode"/>
        <w:wordWrap/>
        <w:spacing w:afterLines="25" w:after="60" w:line="276" w:lineRule="auto"/>
      </w:pPr>
      <w:r>
        <w:rPr>
          <w:rStyle w:val="VerbatimChar"/>
        </w:rPr>
        <w:t>## Warning in chol.default(mat, pivot = TRUE, tol = tol): die Matrix hat entweder</w:t>
      </w:r>
      <w:r>
        <w:br/>
      </w:r>
      <w:r>
        <w:rPr>
          <w:rStyle w:val="VerbatimChar"/>
        </w:rPr>
        <w:t>## nicht vollen Rang oder ist indefinit</w:t>
      </w:r>
    </w:p>
    <w:p w14:paraId="63BA5C91" w14:textId="77777777" w:rsidR="002B6076" w:rsidDel="00D71E32" w:rsidRDefault="00000000" w:rsidP="0023645B">
      <w:pPr>
        <w:pStyle w:val="SourceCode"/>
        <w:wordWrap/>
        <w:spacing w:afterLines="25" w:after="60" w:line="276" w:lineRule="auto"/>
        <w:rPr>
          <w:del w:id="1165" w:author="Lasse Dauner" w:date="2025-02-06T00:40:00Z" w16du:dateUtc="2025-02-05T23:40:00Z"/>
          <w:rStyle w:val="VerbatimChar"/>
        </w:rPr>
      </w:pPr>
      <w:r>
        <w:rPr>
          <w:rStyle w:val="FunctionTok"/>
        </w:rPr>
        <w:t>stargazer</w:t>
      </w:r>
      <w:r>
        <w:rPr>
          <w:rStyle w:val="NormalTok"/>
        </w:rPr>
        <w:t xml:space="preserve">(reg3, reg5, </w:t>
      </w:r>
      <w:r>
        <w:rPr>
          <w:rStyle w:val="AttributeTok"/>
        </w:rPr>
        <w:t>type =</w:t>
      </w:r>
      <w:r>
        <w:rPr>
          <w:rStyle w:val="NormalTok"/>
        </w:rPr>
        <w:t xml:space="preserve"> </w:t>
      </w:r>
      <w:r>
        <w:rPr>
          <w:rStyle w:val="StringTok"/>
        </w:rPr>
        <w:t>"text"</w:t>
      </w:r>
      <w:r>
        <w:rPr>
          <w:rStyle w:val="NormalTok"/>
        </w:rPr>
        <w:t>)</w:t>
      </w:r>
    </w:p>
    <w:p w14:paraId="32881F25" w14:textId="77777777" w:rsidR="00D71E32" w:rsidRDefault="00D71E32" w:rsidP="0023645B">
      <w:pPr>
        <w:pStyle w:val="SourceCode"/>
        <w:wordWrap/>
        <w:spacing w:afterLines="25" w:after="60" w:line="276" w:lineRule="auto"/>
        <w:rPr>
          <w:ins w:id="1166" w:author="Lasse Dauner" w:date="2025-02-06T00:40:00Z" w16du:dateUtc="2025-02-05T23:40:00Z"/>
          <w:rStyle w:val="VerbatimChar"/>
        </w:rPr>
      </w:pPr>
    </w:p>
    <w:p w14:paraId="48AB347C" w14:textId="77777777" w:rsidR="00D71E32" w:rsidRDefault="00D71E32" w:rsidP="0023645B">
      <w:pPr>
        <w:pStyle w:val="SourceCode"/>
        <w:wordWrap/>
        <w:spacing w:afterLines="25" w:after="60" w:line="276" w:lineRule="auto"/>
        <w:rPr>
          <w:ins w:id="1167" w:author="Lasse Dauner" w:date="2025-02-06T00:40:00Z" w16du:dateUtc="2025-02-05T23:40:00Z"/>
          <w:rStyle w:val="VerbatimChar"/>
        </w:rPr>
      </w:pPr>
    </w:p>
    <w:p w14:paraId="5785141C" w14:textId="77777777" w:rsidR="00D71E32" w:rsidRDefault="00D71E32" w:rsidP="0023645B">
      <w:pPr>
        <w:pStyle w:val="SourceCode"/>
        <w:wordWrap/>
        <w:spacing w:afterLines="25" w:after="60" w:line="276" w:lineRule="auto"/>
        <w:rPr>
          <w:ins w:id="1168" w:author="Lasse Dauner" w:date="2025-02-06T00:40:00Z" w16du:dateUtc="2025-02-05T23:40:00Z"/>
          <w:rStyle w:val="VerbatimChar"/>
        </w:rPr>
      </w:pPr>
    </w:p>
    <w:p w14:paraId="6C0BDFAE" w14:textId="77777777" w:rsidR="00D71E32" w:rsidRDefault="00D71E32" w:rsidP="0023645B">
      <w:pPr>
        <w:pStyle w:val="SourceCode"/>
        <w:wordWrap/>
        <w:spacing w:afterLines="25" w:after="60" w:line="276" w:lineRule="auto"/>
        <w:rPr>
          <w:ins w:id="1169" w:author="Lasse Dauner" w:date="2025-02-06T00:40:00Z" w16du:dateUtc="2025-02-05T23:40:00Z"/>
          <w:rStyle w:val="VerbatimChar"/>
        </w:rPr>
      </w:pPr>
    </w:p>
    <w:p w14:paraId="38839A2F" w14:textId="77777777" w:rsidR="00D71E32" w:rsidRDefault="00D71E32" w:rsidP="0023645B">
      <w:pPr>
        <w:pStyle w:val="SourceCode"/>
        <w:wordWrap/>
        <w:spacing w:afterLines="25" w:after="60" w:line="276" w:lineRule="auto"/>
        <w:rPr>
          <w:ins w:id="1170" w:author="Lasse Dauner" w:date="2025-02-06T00:40:00Z" w16du:dateUtc="2025-02-05T23:40:00Z"/>
        </w:rPr>
      </w:pPr>
    </w:p>
    <w:p w14:paraId="7F7E13FE" w14:textId="4B07B428" w:rsidR="002B6076" w:rsidRDefault="00000000" w:rsidP="0023645B">
      <w:pPr>
        <w:pStyle w:val="SourceCode"/>
        <w:wordWrap/>
        <w:spacing w:afterLines="25" w:after="60" w:line="276" w:lineRule="auto"/>
        <w:rPr>
          <w:ins w:id="1171" w:author="Lasse Dauner" w:date="2025-02-06T00:40:00Z" w16du:dateUtc="2025-02-05T23:40:00Z"/>
          <w:rStyle w:val="VerbatimChar"/>
          <w:sz w:val="18"/>
          <w:szCs w:val="20"/>
        </w:rPr>
      </w:pPr>
      <w:del w:id="1172" w:author="Lasse Dauner" w:date="2025-02-06T00:40:00Z" w16du:dateUtc="2025-02-05T23:40:00Z">
        <w:r w:rsidDel="00D71E32">
          <w:rPr>
            <w:rStyle w:val="VerbatimChar"/>
          </w:rPr>
          <w:lastRenderedPageBreak/>
          <w:delText xml:space="preserve">## </w:delText>
        </w:r>
      </w:del>
      <w:r>
        <w:br/>
      </w:r>
      <w:r w:rsidRPr="00D71E32">
        <w:rPr>
          <w:rStyle w:val="VerbatimChar"/>
          <w:sz w:val="18"/>
          <w:szCs w:val="20"/>
          <w:rPrChange w:id="1173" w:author="Lasse Dauner" w:date="2025-02-06T00:40:00Z" w16du:dateUtc="2025-02-05T23:40:00Z">
            <w:rPr>
              <w:rStyle w:val="VerbatimChar"/>
            </w:rPr>
          </w:rPrChange>
        </w:rPr>
        <w:t>## =======================================================</w:t>
      </w:r>
      <w:r w:rsidRPr="00D71E32">
        <w:rPr>
          <w:sz w:val="20"/>
          <w:szCs w:val="20"/>
          <w:rPrChange w:id="1174" w:author="Lasse Dauner" w:date="2025-02-06T00:40:00Z" w16du:dateUtc="2025-02-05T23:40:00Z">
            <w:rPr/>
          </w:rPrChange>
        </w:rPr>
        <w:br/>
      </w:r>
      <w:r w:rsidRPr="00D71E32">
        <w:rPr>
          <w:rStyle w:val="VerbatimChar"/>
          <w:sz w:val="18"/>
          <w:szCs w:val="20"/>
          <w:rPrChange w:id="1175" w:author="Lasse Dauner" w:date="2025-02-06T00:40:00Z" w16du:dateUtc="2025-02-05T23:40:00Z">
            <w:rPr>
              <w:rStyle w:val="VerbatimChar"/>
            </w:rPr>
          </w:rPrChange>
        </w:rPr>
        <w:t xml:space="preserve">##                             Dependent variable:        </w:t>
      </w:r>
      <w:r w:rsidRPr="00D71E32">
        <w:rPr>
          <w:sz w:val="20"/>
          <w:szCs w:val="20"/>
          <w:rPrChange w:id="1176" w:author="Lasse Dauner" w:date="2025-02-06T00:40:00Z" w16du:dateUtc="2025-02-05T23:40:00Z">
            <w:rPr/>
          </w:rPrChange>
        </w:rPr>
        <w:br/>
      </w:r>
      <w:r w:rsidRPr="00D71E32">
        <w:rPr>
          <w:rStyle w:val="VerbatimChar"/>
          <w:sz w:val="18"/>
          <w:szCs w:val="20"/>
          <w:rPrChange w:id="1177" w:author="Lasse Dauner" w:date="2025-02-06T00:40:00Z" w16du:dateUtc="2025-02-05T23:40:00Z">
            <w:rPr>
              <w:rStyle w:val="VerbatimChar"/>
            </w:rPr>
          </w:rPrChange>
        </w:rPr>
        <w:t>##                     -----------------------------------</w:t>
      </w:r>
      <w:r w:rsidRPr="00D71E32">
        <w:rPr>
          <w:sz w:val="20"/>
          <w:szCs w:val="20"/>
          <w:rPrChange w:id="1178" w:author="Lasse Dauner" w:date="2025-02-06T00:40:00Z" w16du:dateUtc="2025-02-05T23:40:00Z">
            <w:rPr/>
          </w:rPrChange>
        </w:rPr>
        <w:br/>
      </w:r>
      <w:r w:rsidRPr="00D71E32">
        <w:rPr>
          <w:rStyle w:val="VerbatimChar"/>
          <w:sz w:val="18"/>
          <w:szCs w:val="20"/>
          <w:rPrChange w:id="1179" w:author="Lasse Dauner" w:date="2025-02-06T00:40:00Z" w16du:dateUtc="2025-02-05T23:40:00Z">
            <w:rPr>
              <w:rStyle w:val="VerbatimChar"/>
            </w:rPr>
          </w:rPrChange>
        </w:rPr>
        <w:t xml:space="preserve">##                                   net_pcm              </w:t>
      </w:r>
      <w:r w:rsidRPr="00D71E32">
        <w:rPr>
          <w:sz w:val="20"/>
          <w:szCs w:val="20"/>
          <w:rPrChange w:id="1180" w:author="Lasse Dauner" w:date="2025-02-06T00:40:00Z" w16du:dateUtc="2025-02-05T23:40:00Z">
            <w:rPr/>
          </w:rPrChange>
        </w:rPr>
        <w:br/>
      </w:r>
      <w:r w:rsidRPr="00D71E32">
        <w:rPr>
          <w:rStyle w:val="VerbatimChar"/>
          <w:sz w:val="18"/>
          <w:szCs w:val="20"/>
          <w:rPrChange w:id="1181" w:author="Lasse Dauner" w:date="2025-02-06T00:40:00Z" w16du:dateUtc="2025-02-05T23:40:00Z">
            <w:rPr>
              <w:rStyle w:val="VerbatimChar"/>
            </w:rPr>
          </w:rPrChange>
        </w:rPr>
        <w:t xml:space="preserve">##                            (1)               (2)       </w:t>
      </w:r>
      <w:r w:rsidRPr="00D71E32">
        <w:rPr>
          <w:sz w:val="20"/>
          <w:szCs w:val="20"/>
          <w:rPrChange w:id="1182" w:author="Lasse Dauner" w:date="2025-02-06T00:40:00Z" w16du:dateUtc="2025-02-05T23:40:00Z">
            <w:rPr/>
          </w:rPrChange>
        </w:rPr>
        <w:br/>
      </w:r>
      <w:r w:rsidRPr="00D71E32">
        <w:rPr>
          <w:rStyle w:val="VerbatimChar"/>
          <w:sz w:val="18"/>
          <w:szCs w:val="20"/>
          <w:rPrChange w:id="1183" w:author="Lasse Dauner" w:date="2025-02-06T00:40:00Z" w16du:dateUtc="2025-02-05T23:40:00Z">
            <w:rPr>
              <w:rStyle w:val="VerbatimChar"/>
            </w:rPr>
          </w:rPrChange>
        </w:rPr>
        <w:t>## -------------------------------------------------------</w:t>
      </w:r>
      <w:r w:rsidRPr="00D71E32">
        <w:rPr>
          <w:sz w:val="20"/>
          <w:szCs w:val="20"/>
          <w:rPrChange w:id="1184" w:author="Lasse Dauner" w:date="2025-02-06T00:40:00Z" w16du:dateUtc="2025-02-05T23:40:00Z">
            <w:rPr/>
          </w:rPrChange>
        </w:rPr>
        <w:br/>
      </w:r>
      <w:r w:rsidRPr="00D71E32">
        <w:rPr>
          <w:rStyle w:val="VerbatimChar"/>
          <w:sz w:val="18"/>
          <w:szCs w:val="20"/>
          <w:rPrChange w:id="1185" w:author="Lasse Dauner" w:date="2025-02-06T00:40:00Z" w16du:dateUtc="2025-02-05T23:40:00Z">
            <w:rPr>
              <w:rStyle w:val="VerbatimChar"/>
            </w:rPr>
          </w:rPrChange>
        </w:rPr>
        <w:t xml:space="preserve">## ctreat1                 0.058***          0.037***     </w:t>
      </w:r>
      <w:r w:rsidRPr="00D71E32">
        <w:rPr>
          <w:sz w:val="20"/>
          <w:szCs w:val="20"/>
          <w:rPrChange w:id="1186" w:author="Lasse Dauner" w:date="2025-02-06T00:40:00Z" w16du:dateUtc="2025-02-05T23:40:00Z">
            <w:rPr/>
          </w:rPrChange>
        </w:rPr>
        <w:br/>
      </w:r>
      <w:r w:rsidRPr="00D71E32">
        <w:rPr>
          <w:rStyle w:val="VerbatimChar"/>
          <w:sz w:val="18"/>
          <w:szCs w:val="20"/>
          <w:rPrChange w:id="1187" w:author="Lasse Dauner" w:date="2025-02-06T00:40:00Z" w16du:dateUtc="2025-02-05T23:40:00Z">
            <w:rPr>
              <w:rStyle w:val="VerbatimChar"/>
            </w:rPr>
          </w:rPrChange>
        </w:rPr>
        <w:t xml:space="preserve">##                          (0.014)           (0.013)     </w:t>
      </w:r>
      <w:r w:rsidRPr="00D71E32">
        <w:rPr>
          <w:sz w:val="20"/>
          <w:szCs w:val="20"/>
          <w:rPrChange w:id="1188" w:author="Lasse Dauner" w:date="2025-02-06T00:40:00Z" w16du:dateUtc="2025-02-05T23:40:00Z">
            <w:rPr/>
          </w:rPrChange>
        </w:rPr>
        <w:br/>
      </w:r>
      <w:r w:rsidRPr="00D71E32">
        <w:rPr>
          <w:rStyle w:val="VerbatimChar"/>
          <w:sz w:val="18"/>
          <w:szCs w:val="20"/>
          <w:rPrChange w:id="1189" w:author="Lasse Dauner" w:date="2025-02-06T00:40:00Z" w16du:dateUtc="2025-02-05T23:40:00Z">
            <w:rPr>
              <w:rStyle w:val="VerbatimChar"/>
            </w:rPr>
          </w:rPrChange>
        </w:rPr>
        <w:t xml:space="preserve">##                                                        </w:t>
      </w:r>
      <w:r w:rsidRPr="00D71E32">
        <w:rPr>
          <w:sz w:val="20"/>
          <w:szCs w:val="20"/>
          <w:rPrChange w:id="1190" w:author="Lasse Dauner" w:date="2025-02-06T00:40:00Z" w16du:dateUtc="2025-02-05T23:40:00Z">
            <w:rPr/>
          </w:rPrChange>
        </w:rPr>
        <w:br/>
      </w:r>
      <w:r w:rsidRPr="00D71E32">
        <w:rPr>
          <w:rStyle w:val="VerbatimChar"/>
          <w:sz w:val="18"/>
          <w:szCs w:val="20"/>
          <w:rPrChange w:id="1191" w:author="Lasse Dauner" w:date="2025-02-06T00:40:00Z" w16du:dateUtc="2025-02-05T23:40:00Z">
            <w:rPr>
              <w:rStyle w:val="VerbatimChar"/>
            </w:rPr>
          </w:rPrChange>
        </w:rPr>
        <w:t xml:space="preserve">## treat1_NMW              -0.027**          -0.029**     </w:t>
      </w:r>
      <w:r w:rsidRPr="00D71E32">
        <w:rPr>
          <w:sz w:val="20"/>
          <w:szCs w:val="20"/>
          <w:rPrChange w:id="1192" w:author="Lasse Dauner" w:date="2025-02-06T00:40:00Z" w16du:dateUtc="2025-02-05T23:40:00Z">
            <w:rPr/>
          </w:rPrChange>
        </w:rPr>
        <w:br/>
      </w:r>
      <w:r w:rsidRPr="00D71E32">
        <w:rPr>
          <w:rStyle w:val="VerbatimChar"/>
          <w:sz w:val="18"/>
          <w:szCs w:val="20"/>
          <w:rPrChange w:id="1193" w:author="Lasse Dauner" w:date="2025-02-06T00:40:00Z" w16du:dateUtc="2025-02-05T23:40:00Z">
            <w:rPr>
              <w:rStyle w:val="VerbatimChar"/>
            </w:rPr>
          </w:rPrChange>
        </w:rPr>
        <w:t xml:space="preserve">##                          (0.014)           (0.012)     </w:t>
      </w:r>
      <w:r w:rsidRPr="00D71E32">
        <w:rPr>
          <w:sz w:val="20"/>
          <w:szCs w:val="20"/>
          <w:rPrChange w:id="1194" w:author="Lasse Dauner" w:date="2025-02-06T00:40:00Z" w16du:dateUtc="2025-02-05T23:40:00Z">
            <w:rPr/>
          </w:rPrChange>
        </w:rPr>
        <w:br/>
      </w:r>
      <w:r w:rsidRPr="00D71E32">
        <w:rPr>
          <w:rStyle w:val="VerbatimChar"/>
          <w:sz w:val="18"/>
          <w:szCs w:val="20"/>
          <w:rPrChange w:id="1195" w:author="Lasse Dauner" w:date="2025-02-06T00:40:00Z" w16du:dateUtc="2025-02-05T23:40:00Z">
            <w:rPr>
              <w:rStyle w:val="VerbatimChar"/>
            </w:rPr>
          </w:rPrChange>
        </w:rPr>
        <w:t xml:space="preserve">##                                                        </w:t>
      </w:r>
      <w:r w:rsidRPr="00D71E32">
        <w:rPr>
          <w:sz w:val="20"/>
          <w:szCs w:val="20"/>
          <w:rPrChange w:id="1196" w:author="Lasse Dauner" w:date="2025-02-06T00:40:00Z" w16du:dateUtc="2025-02-05T23:40:00Z">
            <w:rPr/>
          </w:rPrChange>
        </w:rPr>
        <w:br/>
      </w:r>
      <w:r w:rsidRPr="00D71E32">
        <w:rPr>
          <w:rStyle w:val="VerbatimChar"/>
          <w:sz w:val="18"/>
          <w:szCs w:val="20"/>
          <w:rPrChange w:id="1197" w:author="Lasse Dauner" w:date="2025-02-06T00:40:00Z" w16du:dateUtc="2025-02-05T23:40:00Z">
            <w:rPr>
              <w:rStyle w:val="VerbatimChar"/>
            </w:rPr>
          </w:rPrChange>
        </w:rPr>
        <w:t xml:space="preserve">## NMW                     -0.012***          -0.012      </w:t>
      </w:r>
      <w:r w:rsidRPr="00D71E32">
        <w:rPr>
          <w:sz w:val="20"/>
          <w:szCs w:val="20"/>
          <w:rPrChange w:id="1198" w:author="Lasse Dauner" w:date="2025-02-06T00:40:00Z" w16du:dateUtc="2025-02-05T23:40:00Z">
            <w:rPr/>
          </w:rPrChange>
        </w:rPr>
        <w:br/>
      </w:r>
      <w:r w:rsidRPr="00D71E32">
        <w:rPr>
          <w:rStyle w:val="VerbatimChar"/>
          <w:sz w:val="18"/>
          <w:szCs w:val="20"/>
          <w:rPrChange w:id="1199" w:author="Lasse Dauner" w:date="2025-02-06T00:40:00Z" w16du:dateUtc="2025-02-05T23:40:00Z">
            <w:rPr>
              <w:rStyle w:val="VerbatimChar"/>
            </w:rPr>
          </w:rPrChange>
        </w:rPr>
        <w:t xml:space="preserve">##                          (0.004)           (0.007)     </w:t>
      </w:r>
      <w:r w:rsidRPr="00D71E32">
        <w:rPr>
          <w:sz w:val="20"/>
          <w:szCs w:val="20"/>
          <w:rPrChange w:id="1200" w:author="Lasse Dauner" w:date="2025-02-06T00:40:00Z" w16du:dateUtc="2025-02-05T23:40:00Z">
            <w:rPr/>
          </w:rPrChange>
        </w:rPr>
        <w:br/>
      </w:r>
      <w:r w:rsidRPr="00D71E32">
        <w:rPr>
          <w:rStyle w:val="VerbatimChar"/>
          <w:sz w:val="18"/>
          <w:szCs w:val="20"/>
          <w:rPrChange w:id="1201" w:author="Lasse Dauner" w:date="2025-02-06T00:40:00Z" w16du:dateUtc="2025-02-05T23:40:00Z">
            <w:rPr>
              <w:rStyle w:val="VerbatimChar"/>
            </w:rPr>
          </w:rPrChange>
        </w:rPr>
        <w:t xml:space="preserve">##                                                        </w:t>
      </w:r>
      <w:r w:rsidRPr="00D71E32">
        <w:rPr>
          <w:sz w:val="20"/>
          <w:szCs w:val="20"/>
          <w:rPrChange w:id="1202" w:author="Lasse Dauner" w:date="2025-02-06T00:40:00Z" w16du:dateUtc="2025-02-05T23:40:00Z">
            <w:rPr/>
          </w:rPrChange>
        </w:rPr>
        <w:br/>
      </w:r>
      <w:r w:rsidRPr="00D71E32">
        <w:rPr>
          <w:rStyle w:val="VerbatimChar"/>
          <w:sz w:val="18"/>
          <w:szCs w:val="20"/>
          <w:rPrChange w:id="1203" w:author="Lasse Dauner" w:date="2025-02-06T00:40:00Z" w16du:dateUtc="2025-02-05T23:40:00Z">
            <w:rPr>
              <w:rStyle w:val="VerbatimChar"/>
            </w:rPr>
          </w:rPrChange>
        </w:rPr>
        <w:t xml:space="preserve">## grad2                                      -0.024      </w:t>
      </w:r>
      <w:r w:rsidRPr="00D71E32">
        <w:rPr>
          <w:sz w:val="20"/>
          <w:szCs w:val="20"/>
          <w:rPrChange w:id="1204" w:author="Lasse Dauner" w:date="2025-02-06T00:40:00Z" w16du:dateUtc="2025-02-05T23:40:00Z">
            <w:rPr/>
          </w:rPrChange>
        </w:rPr>
        <w:br/>
      </w:r>
      <w:r w:rsidRPr="00D71E32">
        <w:rPr>
          <w:rStyle w:val="VerbatimChar"/>
          <w:sz w:val="18"/>
          <w:szCs w:val="20"/>
          <w:rPrChange w:id="1205" w:author="Lasse Dauner" w:date="2025-02-06T00:40:00Z" w16du:dateUtc="2025-02-05T23:40:00Z">
            <w:rPr>
              <w:rStyle w:val="VerbatimChar"/>
            </w:rPr>
          </w:rPrChange>
        </w:rPr>
        <w:t xml:space="preserve">##                                            (0.063)     </w:t>
      </w:r>
      <w:r w:rsidRPr="00D71E32">
        <w:rPr>
          <w:sz w:val="20"/>
          <w:szCs w:val="20"/>
          <w:rPrChange w:id="1206" w:author="Lasse Dauner" w:date="2025-02-06T00:40:00Z" w16du:dateUtc="2025-02-05T23:40:00Z">
            <w:rPr/>
          </w:rPrChange>
        </w:rPr>
        <w:br/>
      </w:r>
      <w:r w:rsidRPr="00D71E32">
        <w:rPr>
          <w:rStyle w:val="VerbatimChar"/>
          <w:sz w:val="18"/>
          <w:szCs w:val="20"/>
          <w:rPrChange w:id="1207" w:author="Lasse Dauner" w:date="2025-02-06T00:40:00Z" w16du:dateUtc="2025-02-05T23:40:00Z">
            <w:rPr>
              <w:rStyle w:val="VerbatimChar"/>
            </w:rPr>
          </w:rPrChange>
        </w:rPr>
        <w:t xml:space="preserve">##                                                        </w:t>
      </w:r>
      <w:r w:rsidRPr="00D71E32">
        <w:rPr>
          <w:sz w:val="20"/>
          <w:szCs w:val="20"/>
          <w:rPrChange w:id="1208" w:author="Lasse Dauner" w:date="2025-02-06T00:40:00Z" w16du:dateUtc="2025-02-05T23:40:00Z">
            <w:rPr/>
          </w:rPrChange>
        </w:rPr>
        <w:br/>
      </w:r>
      <w:r w:rsidRPr="00D71E32">
        <w:rPr>
          <w:rStyle w:val="VerbatimChar"/>
          <w:sz w:val="18"/>
          <w:szCs w:val="20"/>
          <w:rPrChange w:id="1209" w:author="Lasse Dauner" w:date="2025-02-06T00:40:00Z" w16du:dateUtc="2025-02-05T23:40:00Z">
            <w:rPr>
              <w:rStyle w:val="VerbatimChar"/>
            </w:rPr>
          </w:rPrChange>
        </w:rPr>
        <w:t xml:space="preserve">## unionmem                                    0.115      </w:t>
      </w:r>
      <w:r w:rsidRPr="00D71E32">
        <w:rPr>
          <w:sz w:val="20"/>
          <w:szCs w:val="20"/>
          <w:rPrChange w:id="1210" w:author="Lasse Dauner" w:date="2025-02-06T00:40:00Z" w16du:dateUtc="2025-02-05T23:40:00Z">
            <w:rPr/>
          </w:rPrChange>
        </w:rPr>
        <w:br/>
      </w:r>
      <w:r w:rsidRPr="00D71E32">
        <w:rPr>
          <w:rStyle w:val="VerbatimChar"/>
          <w:sz w:val="18"/>
          <w:szCs w:val="20"/>
          <w:rPrChange w:id="1211" w:author="Lasse Dauner" w:date="2025-02-06T00:40:00Z" w16du:dateUtc="2025-02-05T23:40:00Z">
            <w:rPr>
              <w:rStyle w:val="VerbatimChar"/>
            </w:rPr>
          </w:rPrChange>
        </w:rPr>
        <w:t xml:space="preserve">##                                            (0.098)     </w:t>
      </w:r>
      <w:r w:rsidRPr="00D71E32">
        <w:rPr>
          <w:sz w:val="20"/>
          <w:szCs w:val="20"/>
          <w:rPrChange w:id="1212" w:author="Lasse Dauner" w:date="2025-02-06T00:40:00Z" w16du:dateUtc="2025-02-05T23:40:00Z">
            <w:rPr/>
          </w:rPrChange>
        </w:rPr>
        <w:br/>
      </w:r>
      <w:r w:rsidRPr="00D71E32">
        <w:rPr>
          <w:rStyle w:val="VerbatimChar"/>
          <w:sz w:val="18"/>
          <w:szCs w:val="20"/>
          <w:rPrChange w:id="1213" w:author="Lasse Dauner" w:date="2025-02-06T00:40:00Z" w16du:dateUtc="2025-02-05T23:40:00Z">
            <w:rPr>
              <w:rStyle w:val="VerbatimChar"/>
            </w:rPr>
          </w:rPrChange>
        </w:rPr>
        <w:t xml:space="preserve">##                                                        </w:t>
      </w:r>
      <w:r w:rsidRPr="00D71E32">
        <w:rPr>
          <w:sz w:val="20"/>
          <w:szCs w:val="20"/>
          <w:rPrChange w:id="1214" w:author="Lasse Dauner" w:date="2025-02-06T00:40:00Z" w16du:dateUtc="2025-02-05T23:40:00Z">
            <w:rPr/>
          </w:rPrChange>
        </w:rPr>
        <w:br/>
      </w:r>
      <w:r w:rsidRPr="00D71E32">
        <w:rPr>
          <w:rStyle w:val="VerbatimChar"/>
          <w:sz w:val="18"/>
          <w:szCs w:val="20"/>
          <w:rPrChange w:id="1215" w:author="Lasse Dauner" w:date="2025-02-06T00:40:00Z" w16du:dateUtc="2025-02-05T23:40:00Z">
            <w:rPr>
              <w:rStyle w:val="VerbatimChar"/>
            </w:rPr>
          </w:rPrChange>
        </w:rPr>
        <w:t xml:space="preserve">## ptwk                                      -0.129**     </w:t>
      </w:r>
      <w:r w:rsidRPr="00D71E32">
        <w:rPr>
          <w:sz w:val="20"/>
          <w:szCs w:val="20"/>
          <w:rPrChange w:id="1216" w:author="Lasse Dauner" w:date="2025-02-06T00:40:00Z" w16du:dateUtc="2025-02-05T23:40:00Z">
            <w:rPr/>
          </w:rPrChange>
        </w:rPr>
        <w:br/>
      </w:r>
      <w:r w:rsidRPr="00D71E32">
        <w:rPr>
          <w:rStyle w:val="VerbatimChar"/>
          <w:sz w:val="18"/>
          <w:szCs w:val="20"/>
          <w:rPrChange w:id="1217" w:author="Lasse Dauner" w:date="2025-02-06T00:40:00Z" w16du:dateUtc="2025-02-05T23:40:00Z">
            <w:rPr>
              <w:rStyle w:val="VerbatimChar"/>
            </w:rPr>
          </w:rPrChange>
        </w:rPr>
        <w:t xml:space="preserve">##                                            (0.054)     </w:t>
      </w:r>
      <w:r w:rsidRPr="00D71E32">
        <w:rPr>
          <w:sz w:val="20"/>
          <w:szCs w:val="20"/>
          <w:rPrChange w:id="1218" w:author="Lasse Dauner" w:date="2025-02-06T00:40:00Z" w16du:dateUtc="2025-02-05T23:40:00Z">
            <w:rPr/>
          </w:rPrChange>
        </w:rPr>
        <w:br/>
      </w:r>
      <w:r w:rsidRPr="00D71E32">
        <w:rPr>
          <w:rStyle w:val="VerbatimChar"/>
          <w:sz w:val="18"/>
          <w:szCs w:val="20"/>
          <w:rPrChange w:id="1219" w:author="Lasse Dauner" w:date="2025-02-06T00:40:00Z" w16du:dateUtc="2025-02-05T23:40:00Z">
            <w:rPr>
              <w:rStyle w:val="VerbatimChar"/>
            </w:rPr>
          </w:rPrChange>
        </w:rPr>
        <w:t xml:space="preserve">##                                                        </w:t>
      </w:r>
      <w:r w:rsidRPr="00D71E32">
        <w:rPr>
          <w:sz w:val="20"/>
          <w:szCs w:val="20"/>
          <w:rPrChange w:id="1220" w:author="Lasse Dauner" w:date="2025-02-06T00:40:00Z" w16du:dateUtc="2025-02-05T23:40:00Z">
            <w:rPr/>
          </w:rPrChange>
        </w:rPr>
        <w:br/>
      </w:r>
      <w:r w:rsidRPr="00D71E32">
        <w:rPr>
          <w:rStyle w:val="VerbatimChar"/>
          <w:sz w:val="18"/>
          <w:szCs w:val="20"/>
          <w:rPrChange w:id="1221" w:author="Lasse Dauner" w:date="2025-02-06T00:40:00Z" w16du:dateUtc="2025-02-05T23:40:00Z">
            <w:rPr>
              <w:rStyle w:val="VerbatimChar"/>
            </w:rPr>
          </w:rPrChange>
        </w:rPr>
        <w:t xml:space="preserve">## female                                      0.063      </w:t>
      </w:r>
      <w:r w:rsidRPr="00D71E32">
        <w:rPr>
          <w:sz w:val="20"/>
          <w:szCs w:val="20"/>
          <w:rPrChange w:id="1222" w:author="Lasse Dauner" w:date="2025-02-06T00:40:00Z" w16du:dateUtc="2025-02-05T23:40:00Z">
            <w:rPr/>
          </w:rPrChange>
        </w:rPr>
        <w:br/>
      </w:r>
      <w:r w:rsidRPr="00D71E32">
        <w:rPr>
          <w:rStyle w:val="VerbatimChar"/>
          <w:sz w:val="18"/>
          <w:szCs w:val="20"/>
          <w:rPrChange w:id="1223" w:author="Lasse Dauner" w:date="2025-02-06T00:40:00Z" w16du:dateUtc="2025-02-05T23:40:00Z">
            <w:rPr>
              <w:rStyle w:val="VerbatimChar"/>
            </w:rPr>
          </w:rPrChange>
        </w:rPr>
        <w:t xml:space="preserve">##                                            (0.051)     </w:t>
      </w:r>
      <w:r w:rsidRPr="00D71E32">
        <w:rPr>
          <w:sz w:val="20"/>
          <w:szCs w:val="20"/>
          <w:rPrChange w:id="1224" w:author="Lasse Dauner" w:date="2025-02-06T00:40:00Z" w16du:dateUtc="2025-02-05T23:40:00Z">
            <w:rPr/>
          </w:rPrChange>
        </w:rPr>
        <w:br/>
      </w:r>
      <w:r w:rsidRPr="00D71E32">
        <w:rPr>
          <w:rStyle w:val="VerbatimChar"/>
          <w:sz w:val="18"/>
          <w:szCs w:val="20"/>
          <w:rPrChange w:id="1225" w:author="Lasse Dauner" w:date="2025-02-06T00:40:00Z" w16du:dateUtc="2025-02-05T23:40:00Z">
            <w:rPr>
              <w:rStyle w:val="VerbatimChar"/>
            </w:rPr>
          </w:rPrChange>
        </w:rPr>
        <w:t xml:space="preserve">##                                                        </w:t>
      </w:r>
      <w:r w:rsidRPr="00D71E32">
        <w:rPr>
          <w:sz w:val="20"/>
          <w:szCs w:val="20"/>
          <w:rPrChange w:id="1226" w:author="Lasse Dauner" w:date="2025-02-06T00:40:00Z" w16du:dateUtc="2025-02-05T23:40:00Z">
            <w:rPr/>
          </w:rPrChange>
        </w:rPr>
        <w:br/>
      </w:r>
      <w:r w:rsidRPr="00D71E32">
        <w:rPr>
          <w:rStyle w:val="VerbatimChar"/>
          <w:sz w:val="18"/>
          <w:szCs w:val="20"/>
          <w:rPrChange w:id="1227" w:author="Lasse Dauner" w:date="2025-02-06T00:40:00Z" w16du:dateUtc="2025-02-05T23:40:00Z">
            <w:rPr>
              <w:rStyle w:val="VerbatimChar"/>
            </w:rPr>
          </w:rPrChange>
        </w:rPr>
        <w:t xml:space="preserve">## factor(sic2)5                             -0.219***    </w:t>
      </w:r>
      <w:r w:rsidRPr="00D71E32">
        <w:rPr>
          <w:sz w:val="20"/>
          <w:szCs w:val="20"/>
          <w:rPrChange w:id="1228" w:author="Lasse Dauner" w:date="2025-02-06T00:40:00Z" w16du:dateUtc="2025-02-05T23:40:00Z">
            <w:rPr/>
          </w:rPrChange>
        </w:rPr>
        <w:br/>
      </w:r>
      <w:r w:rsidRPr="00D71E32">
        <w:rPr>
          <w:rStyle w:val="VerbatimChar"/>
          <w:sz w:val="18"/>
          <w:szCs w:val="20"/>
          <w:rPrChange w:id="1229" w:author="Lasse Dauner" w:date="2025-02-06T00:40:00Z" w16du:dateUtc="2025-02-05T23:40:00Z">
            <w:rPr>
              <w:rStyle w:val="VerbatimChar"/>
            </w:rPr>
          </w:rPrChange>
        </w:rPr>
        <w:t xml:space="preserve">##                                            (0.013)     </w:t>
      </w:r>
      <w:r w:rsidRPr="00D71E32">
        <w:rPr>
          <w:sz w:val="20"/>
          <w:szCs w:val="20"/>
          <w:rPrChange w:id="1230" w:author="Lasse Dauner" w:date="2025-02-06T00:40:00Z" w16du:dateUtc="2025-02-05T23:40:00Z">
            <w:rPr/>
          </w:rPrChange>
        </w:rPr>
        <w:br/>
      </w:r>
      <w:r w:rsidRPr="00D71E32">
        <w:rPr>
          <w:rStyle w:val="VerbatimChar"/>
          <w:sz w:val="18"/>
          <w:szCs w:val="20"/>
          <w:rPrChange w:id="1231" w:author="Lasse Dauner" w:date="2025-02-06T00:40:00Z" w16du:dateUtc="2025-02-05T23:40:00Z">
            <w:rPr>
              <w:rStyle w:val="VerbatimChar"/>
            </w:rPr>
          </w:rPrChange>
        </w:rPr>
        <w:t xml:space="preserve">##                                                        </w:t>
      </w:r>
      <w:r w:rsidRPr="00D71E32">
        <w:rPr>
          <w:sz w:val="20"/>
          <w:szCs w:val="20"/>
          <w:rPrChange w:id="1232" w:author="Lasse Dauner" w:date="2025-02-06T00:40:00Z" w16du:dateUtc="2025-02-05T23:40:00Z">
            <w:rPr/>
          </w:rPrChange>
        </w:rPr>
        <w:br/>
      </w:r>
      <w:r w:rsidRPr="00D71E32">
        <w:rPr>
          <w:rStyle w:val="VerbatimChar"/>
          <w:sz w:val="18"/>
          <w:szCs w:val="20"/>
          <w:rPrChange w:id="1233" w:author="Lasse Dauner" w:date="2025-02-06T00:40:00Z" w16du:dateUtc="2025-02-05T23:40:00Z">
            <w:rPr>
              <w:rStyle w:val="VerbatimChar"/>
            </w:rPr>
          </w:rPrChange>
        </w:rPr>
        <w:t xml:space="preserve">## factor(sic2)10                             -0.074      </w:t>
      </w:r>
      <w:r w:rsidRPr="00D71E32">
        <w:rPr>
          <w:sz w:val="20"/>
          <w:szCs w:val="20"/>
          <w:rPrChange w:id="1234" w:author="Lasse Dauner" w:date="2025-02-06T00:40:00Z" w16du:dateUtc="2025-02-05T23:40:00Z">
            <w:rPr/>
          </w:rPrChange>
        </w:rPr>
        <w:br/>
      </w:r>
      <w:r w:rsidRPr="00D71E32">
        <w:rPr>
          <w:rStyle w:val="VerbatimChar"/>
          <w:sz w:val="18"/>
          <w:szCs w:val="20"/>
          <w:rPrChange w:id="1235" w:author="Lasse Dauner" w:date="2025-02-06T00:40:00Z" w16du:dateUtc="2025-02-05T23:40:00Z">
            <w:rPr>
              <w:rStyle w:val="VerbatimChar"/>
            </w:rPr>
          </w:rPrChange>
        </w:rPr>
        <w:t xml:space="preserve">##                                            (0.059)     </w:t>
      </w:r>
      <w:r w:rsidRPr="00D71E32">
        <w:rPr>
          <w:sz w:val="20"/>
          <w:szCs w:val="20"/>
          <w:rPrChange w:id="1236" w:author="Lasse Dauner" w:date="2025-02-06T00:40:00Z" w16du:dateUtc="2025-02-05T23:40:00Z">
            <w:rPr/>
          </w:rPrChange>
        </w:rPr>
        <w:br/>
      </w:r>
      <w:r w:rsidRPr="00D71E32">
        <w:rPr>
          <w:rStyle w:val="VerbatimChar"/>
          <w:sz w:val="18"/>
          <w:szCs w:val="20"/>
          <w:rPrChange w:id="1237" w:author="Lasse Dauner" w:date="2025-02-06T00:40:00Z" w16du:dateUtc="2025-02-05T23:40:00Z">
            <w:rPr>
              <w:rStyle w:val="VerbatimChar"/>
            </w:rPr>
          </w:rPrChange>
        </w:rPr>
        <w:t xml:space="preserve">##                                                        </w:t>
      </w:r>
      <w:r w:rsidRPr="00D71E32">
        <w:rPr>
          <w:sz w:val="20"/>
          <w:szCs w:val="20"/>
          <w:rPrChange w:id="1238" w:author="Lasse Dauner" w:date="2025-02-06T00:40:00Z" w16du:dateUtc="2025-02-05T23:40:00Z">
            <w:rPr/>
          </w:rPrChange>
        </w:rPr>
        <w:br/>
      </w:r>
      <w:r w:rsidRPr="00D71E32">
        <w:rPr>
          <w:rStyle w:val="VerbatimChar"/>
          <w:sz w:val="18"/>
          <w:szCs w:val="20"/>
          <w:rPrChange w:id="1239" w:author="Lasse Dauner" w:date="2025-02-06T00:40:00Z" w16du:dateUtc="2025-02-05T23:40:00Z">
            <w:rPr>
              <w:rStyle w:val="VerbatimChar"/>
            </w:rPr>
          </w:rPrChange>
        </w:rPr>
        <w:t xml:space="preserve">## factor(sic2)14                             -0.067      </w:t>
      </w:r>
      <w:r w:rsidRPr="00D71E32">
        <w:rPr>
          <w:sz w:val="20"/>
          <w:szCs w:val="20"/>
          <w:rPrChange w:id="1240" w:author="Lasse Dauner" w:date="2025-02-06T00:40:00Z" w16du:dateUtc="2025-02-05T23:40:00Z">
            <w:rPr/>
          </w:rPrChange>
        </w:rPr>
        <w:br/>
      </w:r>
      <w:r w:rsidRPr="00D71E32">
        <w:rPr>
          <w:rStyle w:val="VerbatimChar"/>
          <w:sz w:val="18"/>
          <w:szCs w:val="20"/>
          <w:rPrChange w:id="1241" w:author="Lasse Dauner" w:date="2025-02-06T00:40:00Z" w16du:dateUtc="2025-02-05T23:40:00Z">
            <w:rPr>
              <w:rStyle w:val="VerbatimChar"/>
            </w:rPr>
          </w:rPrChange>
        </w:rPr>
        <w:t xml:space="preserve">##                                            (0.092)     </w:t>
      </w:r>
      <w:r w:rsidRPr="00D71E32">
        <w:rPr>
          <w:sz w:val="20"/>
          <w:szCs w:val="20"/>
          <w:rPrChange w:id="1242" w:author="Lasse Dauner" w:date="2025-02-06T00:40:00Z" w16du:dateUtc="2025-02-05T23:40:00Z">
            <w:rPr/>
          </w:rPrChange>
        </w:rPr>
        <w:br/>
      </w:r>
      <w:r w:rsidRPr="00D71E32">
        <w:rPr>
          <w:rStyle w:val="VerbatimChar"/>
          <w:sz w:val="18"/>
          <w:szCs w:val="20"/>
          <w:rPrChange w:id="1243" w:author="Lasse Dauner" w:date="2025-02-06T00:40:00Z" w16du:dateUtc="2025-02-05T23:40:00Z">
            <w:rPr>
              <w:rStyle w:val="VerbatimChar"/>
            </w:rPr>
          </w:rPrChange>
        </w:rPr>
        <w:t xml:space="preserve">##                                                        </w:t>
      </w:r>
      <w:r w:rsidRPr="00D71E32">
        <w:rPr>
          <w:sz w:val="20"/>
          <w:szCs w:val="20"/>
          <w:rPrChange w:id="1244" w:author="Lasse Dauner" w:date="2025-02-06T00:40:00Z" w16du:dateUtc="2025-02-05T23:40:00Z">
            <w:rPr/>
          </w:rPrChange>
        </w:rPr>
        <w:br/>
      </w:r>
      <w:r w:rsidRPr="00D71E32">
        <w:rPr>
          <w:rStyle w:val="VerbatimChar"/>
          <w:sz w:val="18"/>
          <w:szCs w:val="20"/>
          <w:rPrChange w:id="1245" w:author="Lasse Dauner" w:date="2025-02-06T00:40:00Z" w16du:dateUtc="2025-02-05T23:40:00Z">
            <w:rPr>
              <w:rStyle w:val="VerbatimChar"/>
            </w:rPr>
          </w:rPrChange>
        </w:rPr>
        <w:t xml:space="preserve">## factor(sic2)15                             -0.020      </w:t>
      </w:r>
      <w:r w:rsidRPr="00D71E32">
        <w:rPr>
          <w:sz w:val="20"/>
          <w:szCs w:val="20"/>
          <w:rPrChange w:id="1246" w:author="Lasse Dauner" w:date="2025-02-06T00:40:00Z" w16du:dateUtc="2025-02-05T23:40:00Z">
            <w:rPr/>
          </w:rPrChange>
        </w:rPr>
        <w:br/>
      </w:r>
      <w:r w:rsidRPr="00D71E32">
        <w:rPr>
          <w:rStyle w:val="VerbatimChar"/>
          <w:sz w:val="18"/>
          <w:szCs w:val="20"/>
          <w:rPrChange w:id="1247" w:author="Lasse Dauner" w:date="2025-02-06T00:40:00Z" w16du:dateUtc="2025-02-05T23:40:00Z">
            <w:rPr>
              <w:rStyle w:val="VerbatimChar"/>
            </w:rPr>
          </w:rPrChange>
        </w:rPr>
        <w:t xml:space="preserve">##                                            (0.032)     </w:t>
      </w:r>
      <w:r w:rsidRPr="00D71E32">
        <w:rPr>
          <w:sz w:val="20"/>
          <w:szCs w:val="20"/>
          <w:rPrChange w:id="1248" w:author="Lasse Dauner" w:date="2025-02-06T00:40:00Z" w16du:dateUtc="2025-02-05T23:40:00Z">
            <w:rPr/>
          </w:rPrChange>
        </w:rPr>
        <w:br/>
      </w:r>
      <w:r w:rsidRPr="00D71E32">
        <w:rPr>
          <w:rStyle w:val="VerbatimChar"/>
          <w:sz w:val="18"/>
          <w:szCs w:val="20"/>
          <w:rPrChange w:id="1249" w:author="Lasse Dauner" w:date="2025-02-06T00:40:00Z" w16du:dateUtc="2025-02-05T23:40:00Z">
            <w:rPr>
              <w:rStyle w:val="VerbatimChar"/>
            </w:rPr>
          </w:rPrChange>
        </w:rPr>
        <w:t xml:space="preserve">##                                                        </w:t>
      </w:r>
      <w:r w:rsidRPr="00D71E32">
        <w:rPr>
          <w:sz w:val="20"/>
          <w:szCs w:val="20"/>
          <w:rPrChange w:id="1250" w:author="Lasse Dauner" w:date="2025-02-06T00:40:00Z" w16du:dateUtc="2025-02-05T23:40:00Z">
            <w:rPr/>
          </w:rPrChange>
        </w:rPr>
        <w:br/>
      </w:r>
      <w:r w:rsidRPr="00D71E32">
        <w:rPr>
          <w:rStyle w:val="VerbatimChar"/>
          <w:sz w:val="18"/>
          <w:szCs w:val="20"/>
          <w:rPrChange w:id="1251" w:author="Lasse Dauner" w:date="2025-02-06T00:40:00Z" w16du:dateUtc="2025-02-05T23:40:00Z">
            <w:rPr>
              <w:rStyle w:val="VerbatimChar"/>
            </w:rPr>
          </w:rPrChange>
        </w:rPr>
        <w:t xml:space="preserve">## factor(sic2)17                             -0.058*     </w:t>
      </w:r>
      <w:r w:rsidRPr="00D71E32">
        <w:rPr>
          <w:sz w:val="20"/>
          <w:szCs w:val="20"/>
          <w:rPrChange w:id="1252" w:author="Lasse Dauner" w:date="2025-02-06T00:40:00Z" w16du:dateUtc="2025-02-05T23:40:00Z">
            <w:rPr/>
          </w:rPrChange>
        </w:rPr>
        <w:br/>
      </w:r>
      <w:r w:rsidRPr="00D71E32">
        <w:rPr>
          <w:rStyle w:val="VerbatimChar"/>
          <w:sz w:val="18"/>
          <w:szCs w:val="20"/>
          <w:rPrChange w:id="1253" w:author="Lasse Dauner" w:date="2025-02-06T00:40:00Z" w16du:dateUtc="2025-02-05T23:40:00Z">
            <w:rPr>
              <w:rStyle w:val="VerbatimChar"/>
            </w:rPr>
          </w:rPrChange>
        </w:rPr>
        <w:t xml:space="preserve">##                                            (0.031)     </w:t>
      </w:r>
      <w:r w:rsidRPr="00D71E32">
        <w:rPr>
          <w:sz w:val="20"/>
          <w:szCs w:val="20"/>
          <w:rPrChange w:id="1254" w:author="Lasse Dauner" w:date="2025-02-06T00:40:00Z" w16du:dateUtc="2025-02-05T23:40:00Z">
            <w:rPr/>
          </w:rPrChange>
        </w:rPr>
        <w:br/>
      </w:r>
      <w:r w:rsidRPr="00D71E32">
        <w:rPr>
          <w:rStyle w:val="VerbatimChar"/>
          <w:sz w:val="18"/>
          <w:szCs w:val="20"/>
          <w:rPrChange w:id="1255" w:author="Lasse Dauner" w:date="2025-02-06T00:40:00Z" w16du:dateUtc="2025-02-05T23:40:00Z">
            <w:rPr>
              <w:rStyle w:val="VerbatimChar"/>
            </w:rPr>
          </w:rPrChange>
        </w:rPr>
        <w:t xml:space="preserve">##                                                        </w:t>
      </w:r>
      <w:r w:rsidRPr="00D71E32">
        <w:rPr>
          <w:sz w:val="20"/>
          <w:szCs w:val="20"/>
          <w:rPrChange w:id="1256" w:author="Lasse Dauner" w:date="2025-02-06T00:40:00Z" w16du:dateUtc="2025-02-05T23:40:00Z">
            <w:rPr/>
          </w:rPrChange>
        </w:rPr>
        <w:br/>
      </w:r>
      <w:r w:rsidRPr="00D71E32">
        <w:rPr>
          <w:rStyle w:val="VerbatimChar"/>
          <w:sz w:val="18"/>
          <w:szCs w:val="20"/>
          <w:rPrChange w:id="1257" w:author="Lasse Dauner" w:date="2025-02-06T00:40:00Z" w16du:dateUtc="2025-02-05T23:40:00Z">
            <w:rPr>
              <w:rStyle w:val="VerbatimChar"/>
            </w:rPr>
          </w:rPrChange>
        </w:rPr>
        <w:t xml:space="preserve">## factor(sic2)18                             -0.053      </w:t>
      </w:r>
      <w:r w:rsidRPr="00D71E32">
        <w:rPr>
          <w:sz w:val="20"/>
          <w:szCs w:val="20"/>
          <w:rPrChange w:id="1258" w:author="Lasse Dauner" w:date="2025-02-06T00:40:00Z" w16du:dateUtc="2025-02-05T23:40:00Z">
            <w:rPr/>
          </w:rPrChange>
        </w:rPr>
        <w:br/>
      </w:r>
      <w:r w:rsidRPr="00D71E32">
        <w:rPr>
          <w:rStyle w:val="VerbatimChar"/>
          <w:sz w:val="18"/>
          <w:szCs w:val="20"/>
          <w:rPrChange w:id="1259" w:author="Lasse Dauner" w:date="2025-02-06T00:40:00Z" w16du:dateUtc="2025-02-05T23:40:00Z">
            <w:rPr>
              <w:rStyle w:val="VerbatimChar"/>
            </w:rPr>
          </w:rPrChange>
        </w:rPr>
        <w:t xml:space="preserve">##                                            (0.040)     </w:t>
      </w:r>
      <w:r w:rsidRPr="00D71E32">
        <w:rPr>
          <w:sz w:val="20"/>
          <w:szCs w:val="20"/>
          <w:rPrChange w:id="1260" w:author="Lasse Dauner" w:date="2025-02-06T00:40:00Z" w16du:dateUtc="2025-02-05T23:40:00Z">
            <w:rPr/>
          </w:rPrChange>
        </w:rPr>
        <w:br/>
      </w:r>
      <w:r w:rsidRPr="00D71E32">
        <w:rPr>
          <w:rStyle w:val="VerbatimChar"/>
          <w:sz w:val="18"/>
          <w:szCs w:val="20"/>
          <w:rPrChange w:id="1261" w:author="Lasse Dauner" w:date="2025-02-06T00:40:00Z" w16du:dateUtc="2025-02-05T23:40:00Z">
            <w:rPr>
              <w:rStyle w:val="VerbatimChar"/>
            </w:rPr>
          </w:rPrChange>
        </w:rPr>
        <w:t xml:space="preserve">##                                                        </w:t>
      </w:r>
      <w:r w:rsidRPr="00D71E32">
        <w:rPr>
          <w:sz w:val="20"/>
          <w:szCs w:val="20"/>
          <w:rPrChange w:id="1262" w:author="Lasse Dauner" w:date="2025-02-06T00:40:00Z" w16du:dateUtc="2025-02-05T23:40:00Z">
            <w:rPr/>
          </w:rPrChange>
        </w:rPr>
        <w:br/>
      </w:r>
      <w:r w:rsidRPr="00D71E32">
        <w:rPr>
          <w:rStyle w:val="VerbatimChar"/>
          <w:sz w:val="18"/>
          <w:szCs w:val="20"/>
          <w:rPrChange w:id="1263" w:author="Lasse Dauner" w:date="2025-02-06T00:40:00Z" w16du:dateUtc="2025-02-05T23:40:00Z">
            <w:rPr>
              <w:rStyle w:val="VerbatimChar"/>
            </w:rPr>
          </w:rPrChange>
        </w:rPr>
        <w:t xml:space="preserve">## factor(sic2)20                              0.015      </w:t>
      </w:r>
      <w:r w:rsidRPr="00D71E32">
        <w:rPr>
          <w:sz w:val="20"/>
          <w:szCs w:val="20"/>
          <w:rPrChange w:id="1264" w:author="Lasse Dauner" w:date="2025-02-06T00:40:00Z" w16du:dateUtc="2025-02-05T23:40:00Z">
            <w:rPr/>
          </w:rPrChange>
        </w:rPr>
        <w:br/>
      </w:r>
      <w:r w:rsidRPr="00D71E32">
        <w:rPr>
          <w:rStyle w:val="VerbatimChar"/>
          <w:sz w:val="18"/>
          <w:szCs w:val="20"/>
          <w:rPrChange w:id="1265" w:author="Lasse Dauner" w:date="2025-02-06T00:40:00Z" w16du:dateUtc="2025-02-05T23:40:00Z">
            <w:rPr>
              <w:rStyle w:val="VerbatimChar"/>
            </w:rPr>
          </w:rPrChange>
        </w:rPr>
        <w:t xml:space="preserve">##                                            (0.020)     </w:t>
      </w:r>
      <w:r w:rsidRPr="00D71E32">
        <w:rPr>
          <w:sz w:val="20"/>
          <w:szCs w:val="20"/>
          <w:rPrChange w:id="1266" w:author="Lasse Dauner" w:date="2025-02-06T00:40:00Z" w16du:dateUtc="2025-02-05T23:40:00Z">
            <w:rPr/>
          </w:rPrChange>
        </w:rPr>
        <w:br/>
      </w:r>
      <w:r w:rsidRPr="00D71E32">
        <w:rPr>
          <w:rStyle w:val="VerbatimChar"/>
          <w:sz w:val="18"/>
          <w:szCs w:val="20"/>
          <w:rPrChange w:id="1267" w:author="Lasse Dauner" w:date="2025-02-06T00:40:00Z" w16du:dateUtc="2025-02-05T23:40:00Z">
            <w:rPr>
              <w:rStyle w:val="VerbatimChar"/>
            </w:rPr>
          </w:rPrChange>
        </w:rPr>
        <w:t xml:space="preserve">##                                                        </w:t>
      </w:r>
      <w:r w:rsidRPr="00D71E32">
        <w:rPr>
          <w:sz w:val="20"/>
          <w:szCs w:val="20"/>
          <w:rPrChange w:id="1268" w:author="Lasse Dauner" w:date="2025-02-06T00:40:00Z" w16du:dateUtc="2025-02-05T23:40:00Z">
            <w:rPr/>
          </w:rPrChange>
        </w:rPr>
        <w:br/>
      </w:r>
      <w:r w:rsidRPr="00D71E32">
        <w:rPr>
          <w:rStyle w:val="VerbatimChar"/>
          <w:sz w:val="18"/>
          <w:szCs w:val="20"/>
          <w:rPrChange w:id="1269" w:author="Lasse Dauner" w:date="2025-02-06T00:40:00Z" w16du:dateUtc="2025-02-05T23:40:00Z">
            <w:rPr>
              <w:rStyle w:val="VerbatimChar"/>
            </w:rPr>
          </w:rPrChange>
        </w:rPr>
        <w:t xml:space="preserve">## factor(sic2)21                              0.001      </w:t>
      </w:r>
      <w:r w:rsidRPr="00D71E32">
        <w:rPr>
          <w:sz w:val="20"/>
          <w:szCs w:val="20"/>
          <w:rPrChange w:id="1270" w:author="Lasse Dauner" w:date="2025-02-06T00:40:00Z" w16du:dateUtc="2025-02-05T23:40:00Z">
            <w:rPr/>
          </w:rPrChange>
        </w:rPr>
        <w:br/>
      </w:r>
      <w:r w:rsidRPr="00D71E32">
        <w:rPr>
          <w:rStyle w:val="VerbatimChar"/>
          <w:sz w:val="18"/>
          <w:szCs w:val="20"/>
          <w:rPrChange w:id="1271" w:author="Lasse Dauner" w:date="2025-02-06T00:40:00Z" w16du:dateUtc="2025-02-05T23:40:00Z">
            <w:rPr>
              <w:rStyle w:val="VerbatimChar"/>
            </w:rPr>
          </w:rPrChange>
        </w:rPr>
        <w:t xml:space="preserve">##                                            (0.042)     </w:t>
      </w:r>
      <w:r w:rsidRPr="00D71E32">
        <w:rPr>
          <w:sz w:val="20"/>
          <w:szCs w:val="20"/>
          <w:rPrChange w:id="1272" w:author="Lasse Dauner" w:date="2025-02-06T00:40:00Z" w16du:dateUtc="2025-02-05T23:40:00Z">
            <w:rPr/>
          </w:rPrChange>
        </w:rPr>
        <w:br/>
      </w:r>
      <w:r w:rsidRPr="00D71E32">
        <w:rPr>
          <w:rStyle w:val="VerbatimChar"/>
          <w:sz w:val="18"/>
          <w:szCs w:val="20"/>
          <w:rPrChange w:id="1273" w:author="Lasse Dauner" w:date="2025-02-06T00:40:00Z" w16du:dateUtc="2025-02-05T23:40:00Z">
            <w:rPr>
              <w:rStyle w:val="VerbatimChar"/>
            </w:rPr>
          </w:rPrChange>
        </w:rPr>
        <w:t xml:space="preserve">##                                                        </w:t>
      </w:r>
      <w:r w:rsidRPr="00D71E32">
        <w:rPr>
          <w:sz w:val="20"/>
          <w:szCs w:val="20"/>
          <w:rPrChange w:id="1274" w:author="Lasse Dauner" w:date="2025-02-06T00:40:00Z" w16du:dateUtc="2025-02-05T23:40:00Z">
            <w:rPr/>
          </w:rPrChange>
        </w:rPr>
        <w:br/>
      </w:r>
      <w:r w:rsidRPr="00D71E32">
        <w:rPr>
          <w:rStyle w:val="VerbatimChar"/>
          <w:sz w:val="18"/>
          <w:szCs w:val="20"/>
          <w:rPrChange w:id="1275" w:author="Lasse Dauner" w:date="2025-02-06T00:40:00Z" w16du:dateUtc="2025-02-05T23:40:00Z">
            <w:rPr>
              <w:rStyle w:val="VerbatimChar"/>
            </w:rPr>
          </w:rPrChange>
        </w:rPr>
        <w:t xml:space="preserve">## factor(sic2)22                              0.006      </w:t>
      </w:r>
      <w:r w:rsidRPr="00D71E32">
        <w:rPr>
          <w:sz w:val="20"/>
          <w:szCs w:val="20"/>
          <w:rPrChange w:id="1276" w:author="Lasse Dauner" w:date="2025-02-06T00:40:00Z" w16du:dateUtc="2025-02-05T23:40:00Z">
            <w:rPr/>
          </w:rPrChange>
        </w:rPr>
        <w:br/>
      </w:r>
      <w:r w:rsidRPr="00D71E32">
        <w:rPr>
          <w:rStyle w:val="VerbatimChar"/>
          <w:sz w:val="18"/>
          <w:szCs w:val="20"/>
          <w:rPrChange w:id="1277" w:author="Lasse Dauner" w:date="2025-02-06T00:40:00Z" w16du:dateUtc="2025-02-05T23:40:00Z">
            <w:rPr>
              <w:rStyle w:val="VerbatimChar"/>
            </w:rPr>
          </w:rPrChange>
        </w:rPr>
        <w:t xml:space="preserve">##                                            (0.036)     </w:t>
      </w:r>
      <w:r w:rsidRPr="00D71E32">
        <w:rPr>
          <w:sz w:val="20"/>
          <w:szCs w:val="20"/>
          <w:rPrChange w:id="1278" w:author="Lasse Dauner" w:date="2025-02-06T00:40:00Z" w16du:dateUtc="2025-02-05T23:40:00Z">
            <w:rPr/>
          </w:rPrChange>
        </w:rPr>
        <w:br/>
      </w:r>
      <w:r w:rsidRPr="00D71E32">
        <w:rPr>
          <w:rStyle w:val="VerbatimChar"/>
          <w:sz w:val="18"/>
          <w:szCs w:val="20"/>
          <w:rPrChange w:id="1279" w:author="Lasse Dauner" w:date="2025-02-06T00:40:00Z" w16du:dateUtc="2025-02-05T23:40:00Z">
            <w:rPr>
              <w:rStyle w:val="VerbatimChar"/>
            </w:rPr>
          </w:rPrChange>
        </w:rPr>
        <w:lastRenderedPageBreak/>
        <w:t xml:space="preserve">##                                                        </w:t>
      </w:r>
      <w:r w:rsidRPr="00D71E32">
        <w:rPr>
          <w:sz w:val="20"/>
          <w:szCs w:val="20"/>
          <w:rPrChange w:id="1280" w:author="Lasse Dauner" w:date="2025-02-06T00:40:00Z" w16du:dateUtc="2025-02-05T23:40:00Z">
            <w:rPr/>
          </w:rPrChange>
        </w:rPr>
        <w:br/>
      </w:r>
      <w:r w:rsidRPr="00D71E32">
        <w:rPr>
          <w:rStyle w:val="VerbatimChar"/>
          <w:sz w:val="18"/>
          <w:szCs w:val="20"/>
          <w:rPrChange w:id="1281" w:author="Lasse Dauner" w:date="2025-02-06T00:40:00Z" w16du:dateUtc="2025-02-05T23:40:00Z">
            <w:rPr>
              <w:rStyle w:val="VerbatimChar"/>
            </w:rPr>
          </w:rPrChange>
        </w:rPr>
        <w:t xml:space="preserve">## factor(sic2)23                              0.026      </w:t>
      </w:r>
      <w:r w:rsidRPr="00D71E32">
        <w:rPr>
          <w:sz w:val="20"/>
          <w:szCs w:val="20"/>
          <w:rPrChange w:id="1282" w:author="Lasse Dauner" w:date="2025-02-06T00:40:00Z" w16du:dateUtc="2025-02-05T23:40:00Z">
            <w:rPr/>
          </w:rPrChange>
        </w:rPr>
        <w:br/>
      </w:r>
      <w:r w:rsidRPr="00D71E32">
        <w:rPr>
          <w:rStyle w:val="VerbatimChar"/>
          <w:sz w:val="18"/>
          <w:szCs w:val="20"/>
          <w:rPrChange w:id="1283" w:author="Lasse Dauner" w:date="2025-02-06T00:40:00Z" w16du:dateUtc="2025-02-05T23:40:00Z">
            <w:rPr>
              <w:rStyle w:val="VerbatimChar"/>
            </w:rPr>
          </w:rPrChange>
        </w:rPr>
        <w:t xml:space="preserve">##                                            (0.051)     </w:t>
      </w:r>
      <w:r w:rsidRPr="00D71E32">
        <w:rPr>
          <w:sz w:val="20"/>
          <w:szCs w:val="20"/>
          <w:rPrChange w:id="1284" w:author="Lasse Dauner" w:date="2025-02-06T00:40:00Z" w16du:dateUtc="2025-02-05T23:40:00Z">
            <w:rPr/>
          </w:rPrChange>
        </w:rPr>
        <w:br/>
      </w:r>
      <w:r w:rsidRPr="00D71E32">
        <w:rPr>
          <w:rStyle w:val="VerbatimChar"/>
          <w:sz w:val="18"/>
          <w:szCs w:val="20"/>
          <w:rPrChange w:id="1285" w:author="Lasse Dauner" w:date="2025-02-06T00:40:00Z" w16du:dateUtc="2025-02-05T23:40:00Z">
            <w:rPr>
              <w:rStyle w:val="VerbatimChar"/>
            </w:rPr>
          </w:rPrChange>
        </w:rPr>
        <w:t xml:space="preserve">##                                                        </w:t>
      </w:r>
      <w:r w:rsidRPr="00D71E32">
        <w:rPr>
          <w:sz w:val="20"/>
          <w:szCs w:val="20"/>
          <w:rPrChange w:id="1286" w:author="Lasse Dauner" w:date="2025-02-06T00:40:00Z" w16du:dateUtc="2025-02-05T23:40:00Z">
            <w:rPr/>
          </w:rPrChange>
        </w:rPr>
        <w:br/>
      </w:r>
      <w:r w:rsidRPr="00D71E32">
        <w:rPr>
          <w:rStyle w:val="VerbatimChar"/>
          <w:sz w:val="18"/>
          <w:szCs w:val="20"/>
          <w:rPrChange w:id="1287" w:author="Lasse Dauner" w:date="2025-02-06T00:40:00Z" w16du:dateUtc="2025-02-05T23:40:00Z">
            <w:rPr>
              <w:rStyle w:val="VerbatimChar"/>
            </w:rPr>
          </w:rPrChange>
        </w:rPr>
        <w:t xml:space="preserve">## factor(sic2)24                             -0.043      </w:t>
      </w:r>
      <w:r w:rsidRPr="00D71E32">
        <w:rPr>
          <w:sz w:val="20"/>
          <w:szCs w:val="20"/>
          <w:rPrChange w:id="1288" w:author="Lasse Dauner" w:date="2025-02-06T00:40:00Z" w16du:dateUtc="2025-02-05T23:40:00Z">
            <w:rPr/>
          </w:rPrChange>
        </w:rPr>
        <w:br/>
      </w:r>
      <w:r w:rsidRPr="00D71E32">
        <w:rPr>
          <w:rStyle w:val="VerbatimChar"/>
          <w:sz w:val="18"/>
          <w:szCs w:val="20"/>
          <w:rPrChange w:id="1289" w:author="Lasse Dauner" w:date="2025-02-06T00:40:00Z" w16du:dateUtc="2025-02-05T23:40:00Z">
            <w:rPr>
              <w:rStyle w:val="VerbatimChar"/>
            </w:rPr>
          </w:rPrChange>
        </w:rPr>
        <w:t xml:space="preserve">##                                            (0.038)     </w:t>
      </w:r>
      <w:r w:rsidRPr="00D71E32">
        <w:rPr>
          <w:sz w:val="20"/>
          <w:szCs w:val="20"/>
          <w:rPrChange w:id="1290" w:author="Lasse Dauner" w:date="2025-02-06T00:40:00Z" w16du:dateUtc="2025-02-05T23:40:00Z">
            <w:rPr/>
          </w:rPrChange>
        </w:rPr>
        <w:br/>
      </w:r>
      <w:r w:rsidRPr="00D71E32">
        <w:rPr>
          <w:rStyle w:val="VerbatimChar"/>
          <w:sz w:val="18"/>
          <w:szCs w:val="20"/>
          <w:rPrChange w:id="1291" w:author="Lasse Dauner" w:date="2025-02-06T00:40:00Z" w16du:dateUtc="2025-02-05T23:40:00Z">
            <w:rPr>
              <w:rStyle w:val="VerbatimChar"/>
            </w:rPr>
          </w:rPrChange>
        </w:rPr>
        <w:t xml:space="preserve">##                                                        </w:t>
      </w:r>
      <w:r w:rsidRPr="00D71E32">
        <w:rPr>
          <w:sz w:val="20"/>
          <w:szCs w:val="20"/>
          <w:rPrChange w:id="1292" w:author="Lasse Dauner" w:date="2025-02-06T00:40:00Z" w16du:dateUtc="2025-02-05T23:40:00Z">
            <w:rPr/>
          </w:rPrChange>
        </w:rPr>
        <w:br/>
      </w:r>
      <w:r w:rsidRPr="00D71E32">
        <w:rPr>
          <w:rStyle w:val="VerbatimChar"/>
          <w:sz w:val="18"/>
          <w:szCs w:val="20"/>
          <w:rPrChange w:id="1293" w:author="Lasse Dauner" w:date="2025-02-06T00:40:00Z" w16du:dateUtc="2025-02-05T23:40:00Z">
            <w:rPr>
              <w:rStyle w:val="VerbatimChar"/>
            </w:rPr>
          </w:rPrChange>
        </w:rPr>
        <w:t xml:space="preserve">## factor(sic2)25                             -0.024      </w:t>
      </w:r>
      <w:r w:rsidRPr="00D71E32">
        <w:rPr>
          <w:sz w:val="20"/>
          <w:szCs w:val="20"/>
          <w:rPrChange w:id="1294" w:author="Lasse Dauner" w:date="2025-02-06T00:40:00Z" w16du:dateUtc="2025-02-05T23:40:00Z">
            <w:rPr/>
          </w:rPrChange>
        </w:rPr>
        <w:br/>
      </w:r>
      <w:r w:rsidRPr="00D71E32">
        <w:rPr>
          <w:rStyle w:val="VerbatimChar"/>
          <w:sz w:val="18"/>
          <w:szCs w:val="20"/>
          <w:rPrChange w:id="1295" w:author="Lasse Dauner" w:date="2025-02-06T00:40:00Z" w16du:dateUtc="2025-02-05T23:40:00Z">
            <w:rPr>
              <w:rStyle w:val="VerbatimChar"/>
            </w:rPr>
          </w:rPrChange>
        </w:rPr>
        <w:t xml:space="preserve">##                                            (0.022)     </w:t>
      </w:r>
      <w:r w:rsidRPr="00D71E32">
        <w:rPr>
          <w:sz w:val="20"/>
          <w:szCs w:val="20"/>
          <w:rPrChange w:id="1296" w:author="Lasse Dauner" w:date="2025-02-06T00:40:00Z" w16du:dateUtc="2025-02-05T23:40:00Z">
            <w:rPr/>
          </w:rPrChange>
        </w:rPr>
        <w:br/>
      </w:r>
      <w:r w:rsidRPr="00D71E32">
        <w:rPr>
          <w:rStyle w:val="VerbatimChar"/>
          <w:sz w:val="18"/>
          <w:szCs w:val="20"/>
          <w:rPrChange w:id="1297" w:author="Lasse Dauner" w:date="2025-02-06T00:40:00Z" w16du:dateUtc="2025-02-05T23:40:00Z">
            <w:rPr>
              <w:rStyle w:val="VerbatimChar"/>
            </w:rPr>
          </w:rPrChange>
        </w:rPr>
        <w:t xml:space="preserve">##                                                        </w:t>
      </w:r>
      <w:r w:rsidRPr="00D71E32">
        <w:rPr>
          <w:sz w:val="20"/>
          <w:szCs w:val="20"/>
          <w:rPrChange w:id="1298" w:author="Lasse Dauner" w:date="2025-02-06T00:40:00Z" w16du:dateUtc="2025-02-05T23:40:00Z">
            <w:rPr/>
          </w:rPrChange>
        </w:rPr>
        <w:br/>
      </w:r>
      <w:r w:rsidRPr="00D71E32">
        <w:rPr>
          <w:rStyle w:val="VerbatimChar"/>
          <w:sz w:val="18"/>
          <w:szCs w:val="20"/>
          <w:rPrChange w:id="1299" w:author="Lasse Dauner" w:date="2025-02-06T00:40:00Z" w16du:dateUtc="2025-02-05T23:40:00Z">
            <w:rPr>
              <w:rStyle w:val="VerbatimChar"/>
            </w:rPr>
          </w:rPrChange>
        </w:rPr>
        <w:t xml:space="preserve">## factor(sic2)26                             -0.010      </w:t>
      </w:r>
      <w:r w:rsidRPr="00D71E32">
        <w:rPr>
          <w:sz w:val="20"/>
          <w:szCs w:val="20"/>
          <w:rPrChange w:id="1300" w:author="Lasse Dauner" w:date="2025-02-06T00:40:00Z" w16du:dateUtc="2025-02-05T23:40:00Z">
            <w:rPr/>
          </w:rPrChange>
        </w:rPr>
        <w:br/>
      </w:r>
      <w:r w:rsidRPr="00D71E32">
        <w:rPr>
          <w:rStyle w:val="VerbatimChar"/>
          <w:sz w:val="18"/>
          <w:szCs w:val="20"/>
          <w:rPrChange w:id="1301" w:author="Lasse Dauner" w:date="2025-02-06T00:40:00Z" w16du:dateUtc="2025-02-05T23:40:00Z">
            <w:rPr>
              <w:rStyle w:val="VerbatimChar"/>
            </w:rPr>
          </w:rPrChange>
        </w:rPr>
        <w:t xml:space="preserve">##                                            (0.042)     </w:t>
      </w:r>
      <w:r w:rsidRPr="00D71E32">
        <w:rPr>
          <w:sz w:val="20"/>
          <w:szCs w:val="20"/>
          <w:rPrChange w:id="1302" w:author="Lasse Dauner" w:date="2025-02-06T00:40:00Z" w16du:dateUtc="2025-02-05T23:40:00Z">
            <w:rPr/>
          </w:rPrChange>
        </w:rPr>
        <w:br/>
      </w:r>
      <w:r w:rsidRPr="00D71E32">
        <w:rPr>
          <w:rStyle w:val="VerbatimChar"/>
          <w:sz w:val="18"/>
          <w:szCs w:val="20"/>
          <w:rPrChange w:id="1303" w:author="Lasse Dauner" w:date="2025-02-06T00:40:00Z" w16du:dateUtc="2025-02-05T23:40:00Z">
            <w:rPr>
              <w:rStyle w:val="VerbatimChar"/>
            </w:rPr>
          </w:rPrChange>
        </w:rPr>
        <w:t xml:space="preserve">##                                                        </w:t>
      </w:r>
      <w:r w:rsidRPr="00D71E32">
        <w:rPr>
          <w:sz w:val="20"/>
          <w:szCs w:val="20"/>
          <w:rPrChange w:id="1304" w:author="Lasse Dauner" w:date="2025-02-06T00:40:00Z" w16du:dateUtc="2025-02-05T23:40:00Z">
            <w:rPr/>
          </w:rPrChange>
        </w:rPr>
        <w:br/>
      </w:r>
      <w:r w:rsidRPr="00D71E32">
        <w:rPr>
          <w:rStyle w:val="VerbatimChar"/>
          <w:sz w:val="18"/>
          <w:szCs w:val="20"/>
          <w:rPrChange w:id="1305" w:author="Lasse Dauner" w:date="2025-02-06T00:40:00Z" w16du:dateUtc="2025-02-05T23:40:00Z">
            <w:rPr>
              <w:rStyle w:val="VerbatimChar"/>
            </w:rPr>
          </w:rPrChange>
        </w:rPr>
        <w:t xml:space="preserve">## factor(sic2)27                             -0.051      </w:t>
      </w:r>
      <w:r w:rsidRPr="00D71E32">
        <w:rPr>
          <w:sz w:val="20"/>
          <w:szCs w:val="20"/>
          <w:rPrChange w:id="1306" w:author="Lasse Dauner" w:date="2025-02-06T00:40:00Z" w16du:dateUtc="2025-02-05T23:40:00Z">
            <w:rPr/>
          </w:rPrChange>
        </w:rPr>
        <w:br/>
      </w:r>
      <w:r w:rsidRPr="00D71E32">
        <w:rPr>
          <w:rStyle w:val="VerbatimChar"/>
          <w:sz w:val="18"/>
          <w:szCs w:val="20"/>
          <w:rPrChange w:id="1307" w:author="Lasse Dauner" w:date="2025-02-06T00:40:00Z" w16du:dateUtc="2025-02-05T23:40:00Z">
            <w:rPr>
              <w:rStyle w:val="VerbatimChar"/>
            </w:rPr>
          </w:rPrChange>
        </w:rPr>
        <w:t xml:space="preserve">##                                            (0.045)     </w:t>
      </w:r>
      <w:r w:rsidRPr="00D71E32">
        <w:rPr>
          <w:sz w:val="20"/>
          <w:szCs w:val="20"/>
          <w:rPrChange w:id="1308" w:author="Lasse Dauner" w:date="2025-02-06T00:40:00Z" w16du:dateUtc="2025-02-05T23:40:00Z">
            <w:rPr/>
          </w:rPrChange>
        </w:rPr>
        <w:br/>
      </w:r>
      <w:r w:rsidRPr="00D71E32">
        <w:rPr>
          <w:rStyle w:val="VerbatimChar"/>
          <w:sz w:val="18"/>
          <w:szCs w:val="20"/>
          <w:rPrChange w:id="1309" w:author="Lasse Dauner" w:date="2025-02-06T00:40:00Z" w16du:dateUtc="2025-02-05T23:40:00Z">
            <w:rPr>
              <w:rStyle w:val="VerbatimChar"/>
            </w:rPr>
          </w:rPrChange>
        </w:rPr>
        <w:t xml:space="preserve">##                                                        </w:t>
      </w:r>
      <w:r w:rsidRPr="00D71E32">
        <w:rPr>
          <w:sz w:val="20"/>
          <w:szCs w:val="20"/>
          <w:rPrChange w:id="1310" w:author="Lasse Dauner" w:date="2025-02-06T00:40:00Z" w16du:dateUtc="2025-02-05T23:40:00Z">
            <w:rPr/>
          </w:rPrChange>
        </w:rPr>
        <w:br/>
      </w:r>
      <w:r w:rsidRPr="00D71E32">
        <w:rPr>
          <w:rStyle w:val="VerbatimChar"/>
          <w:sz w:val="18"/>
          <w:szCs w:val="20"/>
          <w:rPrChange w:id="1311" w:author="Lasse Dauner" w:date="2025-02-06T00:40:00Z" w16du:dateUtc="2025-02-05T23:40:00Z">
            <w:rPr>
              <w:rStyle w:val="VerbatimChar"/>
            </w:rPr>
          </w:rPrChange>
        </w:rPr>
        <w:t xml:space="preserve">## factor(sic2)28                             -0.024      </w:t>
      </w:r>
      <w:r w:rsidRPr="00D71E32">
        <w:rPr>
          <w:sz w:val="20"/>
          <w:szCs w:val="20"/>
          <w:rPrChange w:id="1312" w:author="Lasse Dauner" w:date="2025-02-06T00:40:00Z" w16du:dateUtc="2025-02-05T23:40:00Z">
            <w:rPr/>
          </w:rPrChange>
        </w:rPr>
        <w:br/>
      </w:r>
      <w:r w:rsidRPr="00D71E32">
        <w:rPr>
          <w:rStyle w:val="VerbatimChar"/>
          <w:sz w:val="18"/>
          <w:szCs w:val="20"/>
          <w:rPrChange w:id="1313" w:author="Lasse Dauner" w:date="2025-02-06T00:40:00Z" w16du:dateUtc="2025-02-05T23:40:00Z">
            <w:rPr>
              <w:rStyle w:val="VerbatimChar"/>
            </w:rPr>
          </w:rPrChange>
        </w:rPr>
        <w:t xml:space="preserve">##                                            (0.021)     </w:t>
      </w:r>
      <w:r w:rsidRPr="00D71E32">
        <w:rPr>
          <w:sz w:val="20"/>
          <w:szCs w:val="20"/>
          <w:rPrChange w:id="1314" w:author="Lasse Dauner" w:date="2025-02-06T00:40:00Z" w16du:dateUtc="2025-02-05T23:40:00Z">
            <w:rPr/>
          </w:rPrChange>
        </w:rPr>
        <w:br/>
      </w:r>
      <w:r w:rsidRPr="00D71E32">
        <w:rPr>
          <w:rStyle w:val="VerbatimChar"/>
          <w:sz w:val="18"/>
          <w:szCs w:val="20"/>
          <w:rPrChange w:id="1315" w:author="Lasse Dauner" w:date="2025-02-06T00:40:00Z" w16du:dateUtc="2025-02-05T23:40:00Z">
            <w:rPr>
              <w:rStyle w:val="VerbatimChar"/>
            </w:rPr>
          </w:rPrChange>
        </w:rPr>
        <w:t xml:space="preserve">##                                                        </w:t>
      </w:r>
      <w:r w:rsidRPr="00D71E32">
        <w:rPr>
          <w:sz w:val="20"/>
          <w:szCs w:val="20"/>
          <w:rPrChange w:id="1316" w:author="Lasse Dauner" w:date="2025-02-06T00:40:00Z" w16du:dateUtc="2025-02-05T23:40:00Z">
            <w:rPr/>
          </w:rPrChange>
        </w:rPr>
        <w:br/>
      </w:r>
      <w:r w:rsidRPr="00D71E32">
        <w:rPr>
          <w:rStyle w:val="VerbatimChar"/>
          <w:sz w:val="18"/>
          <w:szCs w:val="20"/>
          <w:rPrChange w:id="1317" w:author="Lasse Dauner" w:date="2025-02-06T00:40:00Z" w16du:dateUtc="2025-02-05T23:40:00Z">
            <w:rPr>
              <w:rStyle w:val="VerbatimChar"/>
            </w:rPr>
          </w:rPrChange>
        </w:rPr>
        <w:t xml:space="preserve">## factor(sic2)29                             -0.025      </w:t>
      </w:r>
      <w:r w:rsidRPr="00D71E32">
        <w:rPr>
          <w:sz w:val="20"/>
          <w:szCs w:val="20"/>
          <w:rPrChange w:id="1318" w:author="Lasse Dauner" w:date="2025-02-06T00:40:00Z" w16du:dateUtc="2025-02-05T23:40:00Z">
            <w:rPr/>
          </w:rPrChange>
        </w:rPr>
        <w:br/>
      </w:r>
      <w:r w:rsidRPr="00D71E32">
        <w:rPr>
          <w:rStyle w:val="VerbatimChar"/>
          <w:sz w:val="18"/>
          <w:szCs w:val="20"/>
          <w:rPrChange w:id="1319" w:author="Lasse Dauner" w:date="2025-02-06T00:40:00Z" w16du:dateUtc="2025-02-05T23:40:00Z">
            <w:rPr>
              <w:rStyle w:val="VerbatimChar"/>
            </w:rPr>
          </w:rPrChange>
        </w:rPr>
        <w:t xml:space="preserve">##                                            (0.028)     </w:t>
      </w:r>
      <w:r w:rsidRPr="00D71E32">
        <w:rPr>
          <w:sz w:val="20"/>
          <w:szCs w:val="20"/>
          <w:rPrChange w:id="1320" w:author="Lasse Dauner" w:date="2025-02-06T00:40:00Z" w16du:dateUtc="2025-02-05T23:40:00Z">
            <w:rPr/>
          </w:rPrChange>
        </w:rPr>
        <w:br/>
      </w:r>
      <w:r w:rsidRPr="00D71E32">
        <w:rPr>
          <w:rStyle w:val="VerbatimChar"/>
          <w:sz w:val="18"/>
          <w:szCs w:val="20"/>
          <w:rPrChange w:id="1321" w:author="Lasse Dauner" w:date="2025-02-06T00:40:00Z" w16du:dateUtc="2025-02-05T23:40:00Z">
            <w:rPr>
              <w:rStyle w:val="VerbatimChar"/>
            </w:rPr>
          </w:rPrChange>
        </w:rPr>
        <w:t xml:space="preserve">##                                                        </w:t>
      </w:r>
      <w:r w:rsidRPr="00D71E32">
        <w:rPr>
          <w:sz w:val="20"/>
          <w:szCs w:val="20"/>
          <w:rPrChange w:id="1322" w:author="Lasse Dauner" w:date="2025-02-06T00:40:00Z" w16du:dateUtc="2025-02-05T23:40:00Z">
            <w:rPr/>
          </w:rPrChange>
        </w:rPr>
        <w:br/>
      </w:r>
      <w:r w:rsidRPr="00D71E32">
        <w:rPr>
          <w:rStyle w:val="VerbatimChar"/>
          <w:sz w:val="18"/>
          <w:szCs w:val="20"/>
          <w:rPrChange w:id="1323" w:author="Lasse Dauner" w:date="2025-02-06T00:40:00Z" w16du:dateUtc="2025-02-05T23:40:00Z">
            <w:rPr>
              <w:rStyle w:val="VerbatimChar"/>
            </w:rPr>
          </w:rPrChange>
        </w:rPr>
        <w:t xml:space="preserve">## factor(sic2)30                            -0.085**     </w:t>
      </w:r>
      <w:r w:rsidRPr="00D71E32">
        <w:rPr>
          <w:sz w:val="20"/>
          <w:szCs w:val="20"/>
          <w:rPrChange w:id="1324" w:author="Lasse Dauner" w:date="2025-02-06T00:40:00Z" w16du:dateUtc="2025-02-05T23:40:00Z">
            <w:rPr/>
          </w:rPrChange>
        </w:rPr>
        <w:br/>
      </w:r>
      <w:r w:rsidRPr="00D71E32">
        <w:rPr>
          <w:rStyle w:val="VerbatimChar"/>
          <w:sz w:val="18"/>
          <w:szCs w:val="20"/>
          <w:rPrChange w:id="1325" w:author="Lasse Dauner" w:date="2025-02-06T00:40:00Z" w16du:dateUtc="2025-02-05T23:40:00Z">
            <w:rPr>
              <w:rStyle w:val="VerbatimChar"/>
            </w:rPr>
          </w:rPrChange>
        </w:rPr>
        <w:t xml:space="preserve">##                                            (0.034)     </w:t>
      </w:r>
      <w:r w:rsidRPr="00D71E32">
        <w:rPr>
          <w:sz w:val="20"/>
          <w:szCs w:val="20"/>
          <w:rPrChange w:id="1326" w:author="Lasse Dauner" w:date="2025-02-06T00:40:00Z" w16du:dateUtc="2025-02-05T23:40:00Z">
            <w:rPr/>
          </w:rPrChange>
        </w:rPr>
        <w:br/>
      </w:r>
      <w:r w:rsidRPr="00D71E32">
        <w:rPr>
          <w:rStyle w:val="VerbatimChar"/>
          <w:sz w:val="18"/>
          <w:szCs w:val="20"/>
          <w:rPrChange w:id="1327" w:author="Lasse Dauner" w:date="2025-02-06T00:40:00Z" w16du:dateUtc="2025-02-05T23:40:00Z">
            <w:rPr>
              <w:rStyle w:val="VerbatimChar"/>
            </w:rPr>
          </w:rPrChange>
        </w:rPr>
        <w:t xml:space="preserve">##                                                        </w:t>
      </w:r>
      <w:r w:rsidRPr="00D71E32">
        <w:rPr>
          <w:sz w:val="20"/>
          <w:szCs w:val="20"/>
          <w:rPrChange w:id="1328" w:author="Lasse Dauner" w:date="2025-02-06T00:40:00Z" w16du:dateUtc="2025-02-05T23:40:00Z">
            <w:rPr/>
          </w:rPrChange>
        </w:rPr>
        <w:br/>
      </w:r>
      <w:r w:rsidRPr="00D71E32">
        <w:rPr>
          <w:rStyle w:val="VerbatimChar"/>
          <w:sz w:val="18"/>
          <w:szCs w:val="20"/>
          <w:rPrChange w:id="1329" w:author="Lasse Dauner" w:date="2025-02-06T00:40:00Z" w16du:dateUtc="2025-02-05T23:40:00Z">
            <w:rPr>
              <w:rStyle w:val="VerbatimChar"/>
            </w:rPr>
          </w:rPrChange>
        </w:rPr>
        <w:t xml:space="preserve">## factor(sic2)31                             -0.037      </w:t>
      </w:r>
      <w:r w:rsidRPr="00D71E32">
        <w:rPr>
          <w:sz w:val="20"/>
          <w:szCs w:val="20"/>
          <w:rPrChange w:id="1330" w:author="Lasse Dauner" w:date="2025-02-06T00:40:00Z" w16du:dateUtc="2025-02-05T23:40:00Z">
            <w:rPr/>
          </w:rPrChange>
        </w:rPr>
        <w:br/>
      </w:r>
      <w:r w:rsidRPr="00D71E32">
        <w:rPr>
          <w:rStyle w:val="VerbatimChar"/>
          <w:sz w:val="18"/>
          <w:szCs w:val="20"/>
          <w:rPrChange w:id="1331" w:author="Lasse Dauner" w:date="2025-02-06T00:40:00Z" w16du:dateUtc="2025-02-05T23:40:00Z">
            <w:rPr>
              <w:rStyle w:val="VerbatimChar"/>
            </w:rPr>
          </w:rPrChange>
        </w:rPr>
        <w:t xml:space="preserve">##                                            (0.032)     </w:t>
      </w:r>
      <w:r w:rsidRPr="00D71E32">
        <w:rPr>
          <w:sz w:val="20"/>
          <w:szCs w:val="20"/>
          <w:rPrChange w:id="1332" w:author="Lasse Dauner" w:date="2025-02-06T00:40:00Z" w16du:dateUtc="2025-02-05T23:40:00Z">
            <w:rPr/>
          </w:rPrChange>
        </w:rPr>
        <w:br/>
      </w:r>
      <w:r w:rsidRPr="00D71E32">
        <w:rPr>
          <w:rStyle w:val="VerbatimChar"/>
          <w:sz w:val="18"/>
          <w:szCs w:val="20"/>
          <w:rPrChange w:id="1333" w:author="Lasse Dauner" w:date="2025-02-06T00:40:00Z" w16du:dateUtc="2025-02-05T23:40:00Z">
            <w:rPr>
              <w:rStyle w:val="VerbatimChar"/>
            </w:rPr>
          </w:rPrChange>
        </w:rPr>
        <w:t xml:space="preserve">##                                                        </w:t>
      </w:r>
      <w:r w:rsidRPr="00D71E32">
        <w:rPr>
          <w:sz w:val="20"/>
          <w:szCs w:val="20"/>
          <w:rPrChange w:id="1334" w:author="Lasse Dauner" w:date="2025-02-06T00:40:00Z" w16du:dateUtc="2025-02-05T23:40:00Z">
            <w:rPr/>
          </w:rPrChange>
        </w:rPr>
        <w:br/>
      </w:r>
      <w:r w:rsidRPr="00D71E32">
        <w:rPr>
          <w:rStyle w:val="VerbatimChar"/>
          <w:sz w:val="18"/>
          <w:szCs w:val="20"/>
          <w:rPrChange w:id="1335" w:author="Lasse Dauner" w:date="2025-02-06T00:40:00Z" w16du:dateUtc="2025-02-05T23:40:00Z">
            <w:rPr>
              <w:rStyle w:val="VerbatimChar"/>
            </w:rPr>
          </w:rPrChange>
        </w:rPr>
        <w:t xml:space="preserve">## factor(sic2)32                             -0.014      </w:t>
      </w:r>
      <w:r w:rsidRPr="00D71E32">
        <w:rPr>
          <w:sz w:val="20"/>
          <w:szCs w:val="20"/>
          <w:rPrChange w:id="1336" w:author="Lasse Dauner" w:date="2025-02-06T00:40:00Z" w16du:dateUtc="2025-02-05T23:40:00Z">
            <w:rPr/>
          </w:rPrChange>
        </w:rPr>
        <w:br/>
      </w:r>
      <w:r w:rsidRPr="00D71E32">
        <w:rPr>
          <w:rStyle w:val="VerbatimChar"/>
          <w:sz w:val="18"/>
          <w:szCs w:val="20"/>
          <w:rPrChange w:id="1337" w:author="Lasse Dauner" w:date="2025-02-06T00:40:00Z" w16du:dateUtc="2025-02-05T23:40:00Z">
            <w:rPr>
              <w:rStyle w:val="VerbatimChar"/>
            </w:rPr>
          </w:rPrChange>
        </w:rPr>
        <w:t xml:space="preserve">##                                            (0.026)     </w:t>
      </w:r>
      <w:r w:rsidRPr="00D71E32">
        <w:rPr>
          <w:sz w:val="20"/>
          <w:szCs w:val="20"/>
          <w:rPrChange w:id="1338" w:author="Lasse Dauner" w:date="2025-02-06T00:40:00Z" w16du:dateUtc="2025-02-05T23:40:00Z">
            <w:rPr/>
          </w:rPrChange>
        </w:rPr>
        <w:br/>
      </w:r>
      <w:r w:rsidRPr="00D71E32">
        <w:rPr>
          <w:rStyle w:val="VerbatimChar"/>
          <w:sz w:val="18"/>
          <w:szCs w:val="20"/>
          <w:rPrChange w:id="1339" w:author="Lasse Dauner" w:date="2025-02-06T00:40:00Z" w16du:dateUtc="2025-02-05T23:40:00Z">
            <w:rPr>
              <w:rStyle w:val="VerbatimChar"/>
            </w:rPr>
          </w:rPrChange>
        </w:rPr>
        <w:t xml:space="preserve">##                                                        </w:t>
      </w:r>
      <w:r w:rsidRPr="00D71E32">
        <w:rPr>
          <w:sz w:val="20"/>
          <w:szCs w:val="20"/>
          <w:rPrChange w:id="1340" w:author="Lasse Dauner" w:date="2025-02-06T00:40:00Z" w16du:dateUtc="2025-02-05T23:40:00Z">
            <w:rPr/>
          </w:rPrChange>
        </w:rPr>
        <w:br/>
      </w:r>
      <w:r w:rsidRPr="00D71E32">
        <w:rPr>
          <w:rStyle w:val="VerbatimChar"/>
          <w:sz w:val="18"/>
          <w:szCs w:val="20"/>
          <w:rPrChange w:id="1341" w:author="Lasse Dauner" w:date="2025-02-06T00:40:00Z" w16du:dateUtc="2025-02-05T23:40:00Z">
            <w:rPr>
              <w:rStyle w:val="VerbatimChar"/>
            </w:rPr>
          </w:rPrChange>
        </w:rPr>
        <w:t xml:space="preserve">## factor(sic2)33                             -0.014      </w:t>
      </w:r>
      <w:r w:rsidRPr="00D71E32">
        <w:rPr>
          <w:sz w:val="20"/>
          <w:szCs w:val="20"/>
          <w:rPrChange w:id="1342" w:author="Lasse Dauner" w:date="2025-02-06T00:40:00Z" w16du:dateUtc="2025-02-05T23:40:00Z">
            <w:rPr/>
          </w:rPrChange>
        </w:rPr>
        <w:br/>
      </w:r>
      <w:r w:rsidRPr="00D71E32">
        <w:rPr>
          <w:rStyle w:val="VerbatimChar"/>
          <w:sz w:val="18"/>
          <w:szCs w:val="20"/>
          <w:rPrChange w:id="1343" w:author="Lasse Dauner" w:date="2025-02-06T00:40:00Z" w16du:dateUtc="2025-02-05T23:40:00Z">
            <w:rPr>
              <w:rStyle w:val="VerbatimChar"/>
            </w:rPr>
          </w:rPrChange>
        </w:rPr>
        <w:t xml:space="preserve">##                                            (0.020)     </w:t>
      </w:r>
      <w:r w:rsidRPr="00D71E32">
        <w:rPr>
          <w:sz w:val="20"/>
          <w:szCs w:val="20"/>
          <w:rPrChange w:id="1344" w:author="Lasse Dauner" w:date="2025-02-06T00:40:00Z" w16du:dateUtc="2025-02-05T23:40:00Z">
            <w:rPr/>
          </w:rPrChange>
        </w:rPr>
        <w:br/>
      </w:r>
      <w:r w:rsidRPr="00D71E32">
        <w:rPr>
          <w:rStyle w:val="VerbatimChar"/>
          <w:sz w:val="18"/>
          <w:szCs w:val="20"/>
          <w:rPrChange w:id="1345" w:author="Lasse Dauner" w:date="2025-02-06T00:40:00Z" w16du:dateUtc="2025-02-05T23:40:00Z">
            <w:rPr>
              <w:rStyle w:val="VerbatimChar"/>
            </w:rPr>
          </w:rPrChange>
        </w:rPr>
        <w:t xml:space="preserve">##                                                        </w:t>
      </w:r>
      <w:r w:rsidRPr="00D71E32">
        <w:rPr>
          <w:sz w:val="20"/>
          <w:szCs w:val="20"/>
          <w:rPrChange w:id="1346" w:author="Lasse Dauner" w:date="2025-02-06T00:40:00Z" w16du:dateUtc="2025-02-05T23:40:00Z">
            <w:rPr/>
          </w:rPrChange>
        </w:rPr>
        <w:br/>
      </w:r>
      <w:r w:rsidRPr="00D71E32">
        <w:rPr>
          <w:rStyle w:val="VerbatimChar"/>
          <w:sz w:val="18"/>
          <w:szCs w:val="20"/>
          <w:rPrChange w:id="1347" w:author="Lasse Dauner" w:date="2025-02-06T00:40:00Z" w16du:dateUtc="2025-02-05T23:40:00Z">
            <w:rPr>
              <w:rStyle w:val="VerbatimChar"/>
            </w:rPr>
          </w:rPrChange>
        </w:rPr>
        <w:t xml:space="preserve">## factor(sic2)34                             -0.096*     </w:t>
      </w:r>
      <w:r w:rsidRPr="00D71E32">
        <w:rPr>
          <w:sz w:val="20"/>
          <w:szCs w:val="20"/>
          <w:rPrChange w:id="1348" w:author="Lasse Dauner" w:date="2025-02-06T00:40:00Z" w16du:dateUtc="2025-02-05T23:40:00Z">
            <w:rPr/>
          </w:rPrChange>
        </w:rPr>
        <w:br/>
      </w:r>
      <w:r w:rsidRPr="00D71E32">
        <w:rPr>
          <w:rStyle w:val="VerbatimChar"/>
          <w:sz w:val="18"/>
          <w:szCs w:val="20"/>
          <w:rPrChange w:id="1349" w:author="Lasse Dauner" w:date="2025-02-06T00:40:00Z" w16du:dateUtc="2025-02-05T23:40:00Z">
            <w:rPr>
              <w:rStyle w:val="VerbatimChar"/>
            </w:rPr>
          </w:rPrChange>
        </w:rPr>
        <w:t xml:space="preserve">##                                            (0.050)     </w:t>
      </w:r>
      <w:r w:rsidRPr="00D71E32">
        <w:rPr>
          <w:sz w:val="20"/>
          <w:szCs w:val="20"/>
          <w:rPrChange w:id="1350" w:author="Lasse Dauner" w:date="2025-02-06T00:40:00Z" w16du:dateUtc="2025-02-05T23:40:00Z">
            <w:rPr/>
          </w:rPrChange>
        </w:rPr>
        <w:br/>
      </w:r>
      <w:r w:rsidRPr="00D71E32">
        <w:rPr>
          <w:rStyle w:val="VerbatimChar"/>
          <w:sz w:val="18"/>
          <w:szCs w:val="20"/>
          <w:rPrChange w:id="1351" w:author="Lasse Dauner" w:date="2025-02-06T00:40:00Z" w16du:dateUtc="2025-02-05T23:40:00Z">
            <w:rPr>
              <w:rStyle w:val="VerbatimChar"/>
            </w:rPr>
          </w:rPrChange>
        </w:rPr>
        <w:t xml:space="preserve">##                                                        </w:t>
      </w:r>
      <w:r w:rsidRPr="00D71E32">
        <w:rPr>
          <w:sz w:val="20"/>
          <w:szCs w:val="20"/>
          <w:rPrChange w:id="1352" w:author="Lasse Dauner" w:date="2025-02-06T00:40:00Z" w16du:dateUtc="2025-02-05T23:40:00Z">
            <w:rPr/>
          </w:rPrChange>
        </w:rPr>
        <w:br/>
      </w:r>
      <w:r w:rsidRPr="00D71E32">
        <w:rPr>
          <w:rStyle w:val="VerbatimChar"/>
          <w:sz w:val="18"/>
          <w:szCs w:val="20"/>
          <w:rPrChange w:id="1353" w:author="Lasse Dauner" w:date="2025-02-06T00:40:00Z" w16du:dateUtc="2025-02-05T23:40:00Z">
            <w:rPr>
              <w:rStyle w:val="VerbatimChar"/>
            </w:rPr>
          </w:rPrChange>
        </w:rPr>
        <w:t xml:space="preserve">## factor(sic2)35                             -0.054      </w:t>
      </w:r>
      <w:r w:rsidRPr="00D71E32">
        <w:rPr>
          <w:sz w:val="20"/>
          <w:szCs w:val="20"/>
          <w:rPrChange w:id="1354" w:author="Lasse Dauner" w:date="2025-02-06T00:40:00Z" w16du:dateUtc="2025-02-05T23:40:00Z">
            <w:rPr/>
          </w:rPrChange>
        </w:rPr>
        <w:br/>
      </w:r>
      <w:r w:rsidRPr="00D71E32">
        <w:rPr>
          <w:rStyle w:val="VerbatimChar"/>
          <w:sz w:val="18"/>
          <w:szCs w:val="20"/>
          <w:rPrChange w:id="1355" w:author="Lasse Dauner" w:date="2025-02-06T00:40:00Z" w16du:dateUtc="2025-02-05T23:40:00Z">
            <w:rPr>
              <w:rStyle w:val="VerbatimChar"/>
            </w:rPr>
          </w:rPrChange>
        </w:rPr>
        <w:t xml:space="preserve">##                                            (0.051)     </w:t>
      </w:r>
      <w:r w:rsidRPr="00D71E32">
        <w:rPr>
          <w:sz w:val="20"/>
          <w:szCs w:val="20"/>
          <w:rPrChange w:id="1356" w:author="Lasse Dauner" w:date="2025-02-06T00:40:00Z" w16du:dateUtc="2025-02-05T23:40:00Z">
            <w:rPr/>
          </w:rPrChange>
        </w:rPr>
        <w:br/>
      </w:r>
      <w:r w:rsidRPr="00D71E32">
        <w:rPr>
          <w:rStyle w:val="VerbatimChar"/>
          <w:sz w:val="18"/>
          <w:szCs w:val="20"/>
          <w:rPrChange w:id="1357" w:author="Lasse Dauner" w:date="2025-02-06T00:40:00Z" w16du:dateUtc="2025-02-05T23:40:00Z">
            <w:rPr>
              <w:rStyle w:val="VerbatimChar"/>
            </w:rPr>
          </w:rPrChange>
        </w:rPr>
        <w:t xml:space="preserve">##                                                        </w:t>
      </w:r>
      <w:r w:rsidRPr="00D71E32">
        <w:rPr>
          <w:sz w:val="20"/>
          <w:szCs w:val="20"/>
          <w:rPrChange w:id="1358" w:author="Lasse Dauner" w:date="2025-02-06T00:40:00Z" w16du:dateUtc="2025-02-05T23:40:00Z">
            <w:rPr/>
          </w:rPrChange>
        </w:rPr>
        <w:br/>
      </w:r>
      <w:r w:rsidRPr="00D71E32">
        <w:rPr>
          <w:rStyle w:val="VerbatimChar"/>
          <w:sz w:val="18"/>
          <w:szCs w:val="20"/>
          <w:rPrChange w:id="1359" w:author="Lasse Dauner" w:date="2025-02-06T00:40:00Z" w16du:dateUtc="2025-02-05T23:40:00Z">
            <w:rPr>
              <w:rStyle w:val="VerbatimChar"/>
            </w:rPr>
          </w:rPrChange>
        </w:rPr>
        <w:t xml:space="preserve">## factor(sic2)36                             -0.003      </w:t>
      </w:r>
      <w:r w:rsidRPr="00D71E32">
        <w:rPr>
          <w:sz w:val="20"/>
          <w:szCs w:val="20"/>
          <w:rPrChange w:id="1360" w:author="Lasse Dauner" w:date="2025-02-06T00:40:00Z" w16du:dateUtc="2025-02-05T23:40:00Z">
            <w:rPr/>
          </w:rPrChange>
        </w:rPr>
        <w:br/>
      </w:r>
      <w:r w:rsidRPr="00D71E32">
        <w:rPr>
          <w:rStyle w:val="VerbatimChar"/>
          <w:sz w:val="18"/>
          <w:szCs w:val="20"/>
          <w:rPrChange w:id="1361" w:author="Lasse Dauner" w:date="2025-02-06T00:40:00Z" w16du:dateUtc="2025-02-05T23:40:00Z">
            <w:rPr>
              <w:rStyle w:val="VerbatimChar"/>
            </w:rPr>
          </w:rPrChange>
        </w:rPr>
        <w:t xml:space="preserve">##                                            (0.020)     </w:t>
      </w:r>
      <w:r w:rsidRPr="00D71E32">
        <w:rPr>
          <w:sz w:val="20"/>
          <w:szCs w:val="20"/>
          <w:rPrChange w:id="1362" w:author="Lasse Dauner" w:date="2025-02-06T00:40:00Z" w16du:dateUtc="2025-02-05T23:40:00Z">
            <w:rPr/>
          </w:rPrChange>
        </w:rPr>
        <w:br/>
      </w:r>
      <w:r w:rsidRPr="00D71E32">
        <w:rPr>
          <w:rStyle w:val="VerbatimChar"/>
          <w:sz w:val="18"/>
          <w:szCs w:val="20"/>
          <w:rPrChange w:id="1363" w:author="Lasse Dauner" w:date="2025-02-06T00:40:00Z" w16du:dateUtc="2025-02-05T23:40:00Z">
            <w:rPr>
              <w:rStyle w:val="VerbatimChar"/>
            </w:rPr>
          </w:rPrChange>
        </w:rPr>
        <w:t xml:space="preserve">##                                                        </w:t>
      </w:r>
      <w:r w:rsidRPr="00D71E32">
        <w:rPr>
          <w:sz w:val="20"/>
          <w:szCs w:val="20"/>
          <w:rPrChange w:id="1364" w:author="Lasse Dauner" w:date="2025-02-06T00:40:00Z" w16du:dateUtc="2025-02-05T23:40:00Z">
            <w:rPr/>
          </w:rPrChange>
        </w:rPr>
        <w:br/>
      </w:r>
      <w:r w:rsidRPr="00D71E32">
        <w:rPr>
          <w:rStyle w:val="VerbatimChar"/>
          <w:sz w:val="18"/>
          <w:szCs w:val="20"/>
          <w:rPrChange w:id="1365" w:author="Lasse Dauner" w:date="2025-02-06T00:40:00Z" w16du:dateUtc="2025-02-05T23:40:00Z">
            <w:rPr>
              <w:rStyle w:val="VerbatimChar"/>
            </w:rPr>
          </w:rPrChange>
        </w:rPr>
        <w:t xml:space="preserve">## factor(sic2)40                              0.216      </w:t>
      </w:r>
      <w:r w:rsidRPr="00D71E32">
        <w:rPr>
          <w:sz w:val="20"/>
          <w:szCs w:val="20"/>
          <w:rPrChange w:id="1366" w:author="Lasse Dauner" w:date="2025-02-06T00:40:00Z" w16du:dateUtc="2025-02-05T23:40:00Z">
            <w:rPr/>
          </w:rPrChange>
        </w:rPr>
        <w:br/>
      </w:r>
      <w:r w:rsidRPr="00D71E32">
        <w:rPr>
          <w:rStyle w:val="VerbatimChar"/>
          <w:sz w:val="18"/>
          <w:szCs w:val="20"/>
          <w:rPrChange w:id="1367" w:author="Lasse Dauner" w:date="2025-02-06T00:40:00Z" w16du:dateUtc="2025-02-05T23:40:00Z">
            <w:rPr>
              <w:rStyle w:val="VerbatimChar"/>
            </w:rPr>
          </w:rPrChange>
        </w:rPr>
        <w:t xml:space="preserve">##                                            (0.163)     </w:t>
      </w:r>
      <w:r w:rsidRPr="00D71E32">
        <w:rPr>
          <w:sz w:val="20"/>
          <w:szCs w:val="20"/>
          <w:rPrChange w:id="1368" w:author="Lasse Dauner" w:date="2025-02-06T00:40:00Z" w16du:dateUtc="2025-02-05T23:40:00Z">
            <w:rPr/>
          </w:rPrChange>
        </w:rPr>
        <w:br/>
      </w:r>
      <w:r w:rsidRPr="00D71E32">
        <w:rPr>
          <w:rStyle w:val="VerbatimChar"/>
          <w:sz w:val="18"/>
          <w:szCs w:val="20"/>
          <w:rPrChange w:id="1369" w:author="Lasse Dauner" w:date="2025-02-06T00:40:00Z" w16du:dateUtc="2025-02-05T23:40:00Z">
            <w:rPr>
              <w:rStyle w:val="VerbatimChar"/>
            </w:rPr>
          </w:rPrChange>
        </w:rPr>
        <w:t xml:space="preserve">##                                                        </w:t>
      </w:r>
      <w:r w:rsidRPr="00D71E32">
        <w:rPr>
          <w:sz w:val="20"/>
          <w:szCs w:val="20"/>
          <w:rPrChange w:id="1370" w:author="Lasse Dauner" w:date="2025-02-06T00:40:00Z" w16du:dateUtc="2025-02-05T23:40:00Z">
            <w:rPr/>
          </w:rPrChange>
        </w:rPr>
        <w:br/>
      </w:r>
      <w:r w:rsidRPr="00D71E32">
        <w:rPr>
          <w:rStyle w:val="VerbatimChar"/>
          <w:sz w:val="18"/>
          <w:szCs w:val="20"/>
          <w:rPrChange w:id="1371" w:author="Lasse Dauner" w:date="2025-02-06T00:40:00Z" w16du:dateUtc="2025-02-05T23:40:00Z">
            <w:rPr>
              <w:rStyle w:val="VerbatimChar"/>
            </w:rPr>
          </w:rPrChange>
        </w:rPr>
        <w:t xml:space="preserve">## factor(sic2)41                            0.184***     </w:t>
      </w:r>
      <w:r w:rsidRPr="00D71E32">
        <w:rPr>
          <w:sz w:val="20"/>
          <w:szCs w:val="20"/>
          <w:rPrChange w:id="1372" w:author="Lasse Dauner" w:date="2025-02-06T00:40:00Z" w16du:dateUtc="2025-02-05T23:40:00Z">
            <w:rPr/>
          </w:rPrChange>
        </w:rPr>
        <w:br/>
      </w:r>
      <w:r w:rsidRPr="00D71E32">
        <w:rPr>
          <w:rStyle w:val="VerbatimChar"/>
          <w:sz w:val="18"/>
          <w:szCs w:val="20"/>
          <w:rPrChange w:id="1373" w:author="Lasse Dauner" w:date="2025-02-06T00:40:00Z" w16du:dateUtc="2025-02-05T23:40:00Z">
            <w:rPr>
              <w:rStyle w:val="VerbatimChar"/>
            </w:rPr>
          </w:rPrChange>
        </w:rPr>
        <w:t xml:space="preserve">##                                            (0.065)     </w:t>
      </w:r>
      <w:r w:rsidRPr="00D71E32">
        <w:rPr>
          <w:sz w:val="20"/>
          <w:szCs w:val="20"/>
          <w:rPrChange w:id="1374" w:author="Lasse Dauner" w:date="2025-02-06T00:40:00Z" w16du:dateUtc="2025-02-05T23:40:00Z">
            <w:rPr/>
          </w:rPrChange>
        </w:rPr>
        <w:br/>
      </w:r>
      <w:r w:rsidRPr="00D71E32">
        <w:rPr>
          <w:rStyle w:val="VerbatimChar"/>
          <w:sz w:val="18"/>
          <w:szCs w:val="20"/>
          <w:rPrChange w:id="1375" w:author="Lasse Dauner" w:date="2025-02-06T00:40:00Z" w16du:dateUtc="2025-02-05T23:40:00Z">
            <w:rPr>
              <w:rStyle w:val="VerbatimChar"/>
            </w:rPr>
          </w:rPrChange>
        </w:rPr>
        <w:t xml:space="preserve">##                                                        </w:t>
      </w:r>
      <w:r w:rsidRPr="00D71E32">
        <w:rPr>
          <w:sz w:val="20"/>
          <w:szCs w:val="20"/>
          <w:rPrChange w:id="1376" w:author="Lasse Dauner" w:date="2025-02-06T00:40:00Z" w16du:dateUtc="2025-02-05T23:40:00Z">
            <w:rPr/>
          </w:rPrChange>
        </w:rPr>
        <w:br/>
      </w:r>
      <w:r w:rsidRPr="00D71E32">
        <w:rPr>
          <w:rStyle w:val="VerbatimChar"/>
          <w:sz w:val="18"/>
          <w:szCs w:val="20"/>
          <w:rPrChange w:id="1377" w:author="Lasse Dauner" w:date="2025-02-06T00:40:00Z" w16du:dateUtc="2025-02-05T23:40:00Z">
            <w:rPr>
              <w:rStyle w:val="VerbatimChar"/>
            </w:rPr>
          </w:rPrChange>
        </w:rPr>
        <w:t xml:space="preserve">## factor(sic2)45                             -0.009      </w:t>
      </w:r>
      <w:r w:rsidRPr="00D71E32">
        <w:rPr>
          <w:sz w:val="20"/>
          <w:szCs w:val="20"/>
          <w:rPrChange w:id="1378" w:author="Lasse Dauner" w:date="2025-02-06T00:40:00Z" w16du:dateUtc="2025-02-05T23:40:00Z">
            <w:rPr/>
          </w:rPrChange>
        </w:rPr>
        <w:br/>
      </w:r>
      <w:r w:rsidRPr="00D71E32">
        <w:rPr>
          <w:rStyle w:val="VerbatimChar"/>
          <w:sz w:val="18"/>
          <w:szCs w:val="20"/>
          <w:rPrChange w:id="1379" w:author="Lasse Dauner" w:date="2025-02-06T00:40:00Z" w16du:dateUtc="2025-02-05T23:40:00Z">
            <w:rPr>
              <w:rStyle w:val="VerbatimChar"/>
            </w:rPr>
          </w:rPrChange>
        </w:rPr>
        <w:t xml:space="preserve">##                                            (0.022)     </w:t>
      </w:r>
      <w:r w:rsidRPr="00D71E32">
        <w:rPr>
          <w:sz w:val="20"/>
          <w:szCs w:val="20"/>
          <w:rPrChange w:id="1380" w:author="Lasse Dauner" w:date="2025-02-06T00:40:00Z" w16du:dateUtc="2025-02-05T23:40:00Z">
            <w:rPr/>
          </w:rPrChange>
        </w:rPr>
        <w:br/>
      </w:r>
      <w:r w:rsidRPr="00D71E32">
        <w:rPr>
          <w:rStyle w:val="VerbatimChar"/>
          <w:sz w:val="18"/>
          <w:szCs w:val="20"/>
          <w:rPrChange w:id="1381" w:author="Lasse Dauner" w:date="2025-02-06T00:40:00Z" w16du:dateUtc="2025-02-05T23:40:00Z">
            <w:rPr>
              <w:rStyle w:val="VerbatimChar"/>
            </w:rPr>
          </w:rPrChange>
        </w:rPr>
        <w:t xml:space="preserve">##                                                        </w:t>
      </w:r>
      <w:r w:rsidRPr="00D71E32">
        <w:rPr>
          <w:sz w:val="20"/>
          <w:szCs w:val="20"/>
          <w:rPrChange w:id="1382" w:author="Lasse Dauner" w:date="2025-02-06T00:40:00Z" w16du:dateUtc="2025-02-05T23:40:00Z">
            <w:rPr/>
          </w:rPrChange>
        </w:rPr>
        <w:br/>
      </w:r>
      <w:r w:rsidRPr="00D71E32">
        <w:rPr>
          <w:rStyle w:val="VerbatimChar"/>
          <w:sz w:val="18"/>
          <w:szCs w:val="20"/>
          <w:rPrChange w:id="1383" w:author="Lasse Dauner" w:date="2025-02-06T00:40:00Z" w16du:dateUtc="2025-02-05T23:40:00Z">
            <w:rPr>
              <w:rStyle w:val="VerbatimChar"/>
            </w:rPr>
          </w:rPrChange>
        </w:rPr>
        <w:t xml:space="preserve">## factor(sic2)50                             -0.016      </w:t>
      </w:r>
      <w:r w:rsidRPr="00D71E32">
        <w:rPr>
          <w:sz w:val="20"/>
          <w:szCs w:val="20"/>
          <w:rPrChange w:id="1384" w:author="Lasse Dauner" w:date="2025-02-06T00:40:00Z" w16du:dateUtc="2025-02-05T23:40:00Z">
            <w:rPr/>
          </w:rPrChange>
        </w:rPr>
        <w:br/>
      </w:r>
      <w:r w:rsidRPr="00D71E32">
        <w:rPr>
          <w:rStyle w:val="VerbatimChar"/>
          <w:sz w:val="18"/>
          <w:szCs w:val="20"/>
          <w:rPrChange w:id="1385" w:author="Lasse Dauner" w:date="2025-02-06T00:40:00Z" w16du:dateUtc="2025-02-05T23:40:00Z">
            <w:rPr>
              <w:rStyle w:val="VerbatimChar"/>
            </w:rPr>
          </w:rPrChange>
        </w:rPr>
        <w:t xml:space="preserve">##                                            (0.012)     </w:t>
      </w:r>
      <w:r w:rsidRPr="00D71E32">
        <w:rPr>
          <w:sz w:val="20"/>
          <w:szCs w:val="20"/>
          <w:rPrChange w:id="1386" w:author="Lasse Dauner" w:date="2025-02-06T00:40:00Z" w16du:dateUtc="2025-02-05T23:40:00Z">
            <w:rPr/>
          </w:rPrChange>
        </w:rPr>
        <w:br/>
      </w:r>
      <w:r w:rsidRPr="00D71E32">
        <w:rPr>
          <w:rStyle w:val="VerbatimChar"/>
          <w:sz w:val="18"/>
          <w:szCs w:val="20"/>
          <w:rPrChange w:id="1387" w:author="Lasse Dauner" w:date="2025-02-06T00:40:00Z" w16du:dateUtc="2025-02-05T23:40:00Z">
            <w:rPr>
              <w:rStyle w:val="VerbatimChar"/>
            </w:rPr>
          </w:rPrChange>
        </w:rPr>
        <w:lastRenderedPageBreak/>
        <w:t xml:space="preserve">##                                                        </w:t>
      </w:r>
      <w:r w:rsidRPr="00D71E32">
        <w:rPr>
          <w:sz w:val="20"/>
          <w:szCs w:val="20"/>
          <w:rPrChange w:id="1388" w:author="Lasse Dauner" w:date="2025-02-06T00:40:00Z" w16du:dateUtc="2025-02-05T23:40:00Z">
            <w:rPr/>
          </w:rPrChange>
        </w:rPr>
        <w:br/>
      </w:r>
      <w:r w:rsidRPr="00D71E32">
        <w:rPr>
          <w:rStyle w:val="VerbatimChar"/>
          <w:sz w:val="18"/>
          <w:szCs w:val="20"/>
          <w:rPrChange w:id="1389" w:author="Lasse Dauner" w:date="2025-02-06T00:40:00Z" w16du:dateUtc="2025-02-05T23:40:00Z">
            <w:rPr>
              <w:rStyle w:val="VerbatimChar"/>
            </w:rPr>
          </w:rPrChange>
        </w:rPr>
        <w:t xml:space="preserve">## factor(sic2)51                             -0.008      </w:t>
      </w:r>
      <w:r w:rsidRPr="00D71E32">
        <w:rPr>
          <w:sz w:val="20"/>
          <w:szCs w:val="20"/>
          <w:rPrChange w:id="1390" w:author="Lasse Dauner" w:date="2025-02-06T00:40:00Z" w16du:dateUtc="2025-02-05T23:40:00Z">
            <w:rPr/>
          </w:rPrChange>
        </w:rPr>
        <w:br/>
      </w:r>
      <w:r w:rsidRPr="00D71E32">
        <w:rPr>
          <w:rStyle w:val="VerbatimChar"/>
          <w:sz w:val="18"/>
          <w:szCs w:val="20"/>
          <w:rPrChange w:id="1391" w:author="Lasse Dauner" w:date="2025-02-06T00:40:00Z" w16du:dateUtc="2025-02-05T23:40:00Z">
            <w:rPr>
              <w:rStyle w:val="VerbatimChar"/>
            </w:rPr>
          </w:rPrChange>
        </w:rPr>
        <w:t xml:space="preserve">##                                            (0.012)     </w:t>
      </w:r>
      <w:r w:rsidRPr="00D71E32">
        <w:rPr>
          <w:sz w:val="20"/>
          <w:szCs w:val="20"/>
          <w:rPrChange w:id="1392" w:author="Lasse Dauner" w:date="2025-02-06T00:40:00Z" w16du:dateUtc="2025-02-05T23:40:00Z">
            <w:rPr/>
          </w:rPrChange>
        </w:rPr>
        <w:br/>
      </w:r>
      <w:r w:rsidRPr="00D71E32">
        <w:rPr>
          <w:rStyle w:val="VerbatimChar"/>
          <w:sz w:val="18"/>
          <w:szCs w:val="20"/>
          <w:rPrChange w:id="1393" w:author="Lasse Dauner" w:date="2025-02-06T00:40:00Z" w16du:dateUtc="2025-02-05T23:40:00Z">
            <w:rPr>
              <w:rStyle w:val="VerbatimChar"/>
            </w:rPr>
          </w:rPrChange>
        </w:rPr>
        <w:t xml:space="preserve">##                                                        </w:t>
      </w:r>
      <w:r w:rsidRPr="00D71E32">
        <w:rPr>
          <w:sz w:val="20"/>
          <w:szCs w:val="20"/>
          <w:rPrChange w:id="1394" w:author="Lasse Dauner" w:date="2025-02-06T00:40:00Z" w16du:dateUtc="2025-02-05T23:40:00Z">
            <w:rPr/>
          </w:rPrChange>
        </w:rPr>
        <w:br/>
      </w:r>
      <w:r w:rsidRPr="00D71E32">
        <w:rPr>
          <w:rStyle w:val="VerbatimChar"/>
          <w:sz w:val="18"/>
          <w:szCs w:val="20"/>
          <w:rPrChange w:id="1395" w:author="Lasse Dauner" w:date="2025-02-06T00:40:00Z" w16du:dateUtc="2025-02-05T23:40:00Z">
            <w:rPr>
              <w:rStyle w:val="VerbatimChar"/>
            </w:rPr>
          </w:rPrChange>
        </w:rPr>
        <w:t xml:space="preserve">## factor(sic2)52                              0.024      </w:t>
      </w:r>
      <w:r w:rsidRPr="00D71E32">
        <w:rPr>
          <w:sz w:val="20"/>
          <w:szCs w:val="20"/>
          <w:rPrChange w:id="1396" w:author="Lasse Dauner" w:date="2025-02-06T00:40:00Z" w16du:dateUtc="2025-02-05T23:40:00Z">
            <w:rPr/>
          </w:rPrChange>
        </w:rPr>
        <w:br/>
      </w:r>
      <w:r w:rsidRPr="00D71E32">
        <w:rPr>
          <w:rStyle w:val="VerbatimChar"/>
          <w:sz w:val="18"/>
          <w:szCs w:val="20"/>
          <w:rPrChange w:id="1397" w:author="Lasse Dauner" w:date="2025-02-06T00:40:00Z" w16du:dateUtc="2025-02-05T23:40:00Z">
            <w:rPr>
              <w:rStyle w:val="VerbatimChar"/>
            </w:rPr>
          </w:rPrChange>
        </w:rPr>
        <w:t xml:space="preserve">##                                            (0.022)     </w:t>
      </w:r>
      <w:r w:rsidRPr="00D71E32">
        <w:rPr>
          <w:sz w:val="20"/>
          <w:szCs w:val="20"/>
          <w:rPrChange w:id="1398" w:author="Lasse Dauner" w:date="2025-02-06T00:40:00Z" w16du:dateUtc="2025-02-05T23:40:00Z">
            <w:rPr/>
          </w:rPrChange>
        </w:rPr>
        <w:br/>
      </w:r>
      <w:r w:rsidRPr="00D71E32">
        <w:rPr>
          <w:rStyle w:val="VerbatimChar"/>
          <w:sz w:val="18"/>
          <w:szCs w:val="20"/>
          <w:rPrChange w:id="1399" w:author="Lasse Dauner" w:date="2025-02-06T00:40:00Z" w16du:dateUtc="2025-02-05T23:40:00Z">
            <w:rPr>
              <w:rStyle w:val="VerbatimChar"/>
            </w:rPr>
          </w:rPrChange>
        </w:rPr>
        <w:t xml:space="preserve">##                                                        </w:t>
      </w:r>
      <w:r w:rsidRPr="00D71E32">
        <w:rPr>
          <w:sz w:val="20"/>
          <w:szCs w:val="20"/>
          <w:rPrChange w:id="1400" w:author="Lasse Dauner" w:date="2025-02-06T00:40:00Z" w16du:dateUtc="2025-02-05T23:40:00Z">
            <w:rPr/>
          </w:rPrChange>
        </w:rPr>
        <w:br/>
      </w:r>
      <w:r w:rsidRPr="00D71E32">
        <w:rPr>
          <w:rStyle w:val="VerbatimChar"/>
          <w:sz w:val="18"/>
          <w:szCs w:val="20"/>
          <w:rPrChange w:id="1401" w:author="Lasse Dauner" w:date="2025-02-06T00:40:00Z" w16du:dateUtc="2025-02-05T23:40:00Z">
            <w:rPr>
              <w:rStyle w:val="VerbatimChar"/>
            </w:rPr>
          </w:rPrChange>
        </w:rPr>
        <w:t xml:space="preserve">## factor(sic2)55                            0.092***     </w:t>
      </w:r>
      <w:r w:rsidRPr="00D71E32">
        <w:rPr>
          <w:sz w:val="20"/>
          <w:szCs w:val="20"/>
          <w:rPrChange w:id="1402" w:author="Lasse Dauner" w:date="2025-02-06T00:40:00Z" w16du:dateUtc="2025-02-05T23:40:00Z">
            <w:rPr/>
          </w:rPrChange>
        </w:rPr>
        <w:br/>
      </w:r>
      <w:r w:rsidRPr="00D71E32">
        <w:rPr>
          <w:rStyle w:val="VerbatimChar"/>
          <w:sz w:val="18"/>
          <w:szCs w:val="20"/>
          <w:rPrChange w:id="1403" w:author="Lasse Dauner" w:date="2025-02-06T00:40:00Z" w16du:dateUtc="2025-02-05T23:40:00Z">
            <w:rPr>
              <w:rStyle w:val="VerbatimChar"/>
            </w:rPr>
          </w:rPrChange>
        </w:rPr>
        <w:t xml:space="preserve">##                                            (0.022)     </w:t>
      </w:r>
      <w:r w:rsidRPr="00D71E32">
        <w:rPr>
          <w:sz w:val="20"/>
          <w:szCs w:val="20"/>
          <w:rPrChange w:id="1404" w:author="Lasse Dauner" w:date="2025-02-06T00:40:00Z" w16du:dateUtc="2025-02-05T23:40:00Z">
            <w:rPr/>
          </w:rPrChange>
        </w:rPr>
        <w:br/>
      </w:r>
      <w:r w:rsidRPr="00D71E32">
        <w:rPr>
          <w:rStyle w:val="VerbatimChar"/>
          <w:sz w:val="18"/>
          <w:szCs w:val="20"/>
          <w:rPrChange w:id="1405" w:author="Lasse Dauner" w:date="2025-02-06T00:40:00Z" w16du:dateUtc="2025-02-05T23:40:00Z">
            <w:rPr>
              <w:rStyle w:val="VerbatimChar"/>
            </w:rPr>
          </w:rPrChange>
        </w:rPr>
        <w:t xml:space="preserve">##                                                        </w:t>
      </w:r>
      <w:r w:rsidRPr="00D71E32">
        <w:rPr>
          <w:sz w:val="20"/>
          <w:szCs w:val="20"/>
          <w:rPrChange w:id="1406" w:author="Lasse Dauner" w:date="2025-02-06T00:40:00Z" w16du:dateUtc="2025-02-05T23:40:00Z">
            <w:rPr/>
          </w:rPrChange>
        </w:rPr>
        <w:br/>
      </w:r>
      <w:r w:rsidRPr="00D71E32">
        <w:rPr>
          <w:rStyle w:val="VerbatimChar"/>
          <w:sz w:val="18"/>
          <w:szCs w:val="20"/>
          <w:rPrChange w:id="1407" w:author="Lasse Dauner" w:date="2025-02-06T00:40:00Z" w16du:dateUtc="2025-02-05T23:40:00Z">
            <w:rPr>
              <w:rStyle w:val="VerbatimChar"/>
            </w:rPr>
          </w:rPrChange>
        </w:rPr>
        <w:t xml:space="preserve">## factor(sic2)60                             -0.036      </w:t>
      </w:r>
      <w:r w:rsidRPr="00D71E32">
        <w:rPr>
          <w:sz w:val="20"/>
          <w:szCs w:val="20"/>
          <w:rPrChange w:id="1408" w:author="Lasse Dauner" w:date="2025-02-06T00:40:00Z" w16du:dateUtc="2025-02-05T23:40:00Z">
            <w:rPr/>
          </w:rPrChange>
        </w:rPr>
        <w:br/>
      </w:r>
      <w:r w:rsidRPr="00D71E32">
        <w:rPr>
          <w:rStyle w:val="VerbatimChar"/>
          <w:sz w:val="18"/>
          <w:szCs w:val="20"/>
          <w:rPrChange w:id="1409" w:author="Lasse Dauner" w:date="2025-02-06T00:40:00Z" w16du:dateUtc="2025-02-05T23:40:00Z">
            <w:rPr>
              <w:rStyle w:val="VerbatimChar"/>
            </w:rPr>
          </w:rPrChange>
        </w:rPr>
        <w:t xml:space="preserve">##                                            (0.033)     </w:t>
      </w:r>
      <w:r w:rsidRPr="00D71E32">
        <w:rPr>
          <w:sz w:val="20"/>
          <w:szCs w:val="20"/>
          <w:rPrChange w:id="1410" w:author="Lasse Dauner" w:date="2025-02-06T00:40:00Z" w16du:dateUtc="2025-02-05T23:40:00Z">
            <w:rPr/>
          </w:rPrChange>
        </w:rPr>
        <w:br/>
      </w:r>
      <w:r w:rsidRPr="00D71E32">
        <w:rPr>
          <w:rStyle w:val="VerbatimChar"/>
          <w:sz w:val="18"/>
          <w:szCs w:val="20"/>
          <w:rPrChange w:id="1411" w:author="Lasse Dauner" w:date="2025-02-06T00:40:00Z" w16du:dateUtc="2025-02-05T23:40:00Z">
            <w:rPr>
              <w:rStyle w:val="VerbatimChar"/>
            </w:rPr>
          </w:rPrChange>
        </w:rPr>
        <w:t xml:space="preserve">##                                                        </w:t>
      </w:r>
      <w:r w:rsidRPr="00D71E32">
        <w:rPr>
          <w:sz w:val="20"/>
          <w:szCs w:val="20"/>
          <w:rPrChange w:id="1412" w:author="Lasse Dauner" w:date="2025-02-06T00:40:00Z" w16du:dateUtc="2025-02-05T23:40:00Z">
            <w:rPr/>
          </w:rPrChange>
        </w:rPr>
        <w:br/>
      </w:r>
      <w:r w:rsidRPr="00D71E32">
        <w:rPr>
          <w:rStyle w:val="VerbatimChar"/>
          <w:sz w:val="18"/>
          <w:szCs w:val="20"/>
          <w:rPrChange w:id="1413" w:author="Lasse Dauner" w:date="2025-02-06T00:40:00Z" w16du:dateUtc="2025-02-05T23:40:00Z">
            <w:rPr>
              <w:rStyle w:val="VerbatimChar"/>
            </w:rPr>
          </w:rPrChange>
        </w:rPr>
        <w:t xml:space="preserve">## factor(sic2)61                              0.041      </w:t>
      </w:r>
      <w:r w:rsidRPr="00D71E32">
        <w:rPr>
          <w:sz w:val="20"/>
          <w:szCs w:val="20"/>
          <w:rPrChange w:id="1414" w:author="Lasse Dauner" w:date="2025-02-06T00:40:00Z" w16du:dateUtc="2025-02-05T23:40:00Z">
            <w:rPr/>
          </w:rPrChange>
        </w:rPr>
        <w:br/>
      </w:r>
      <w:r w:rsidRPr="00D71E32">
        <w:rPr>
          <w:rStyle w:val="VerbatimChar"/>
          <w:sz w:val="18"/>
          <w:szCs w:val="20"/>
          <w:rPrChange w:id="1415" w:author="Lasse Dauner" w:date="2025-02-06T00:40:00Z" w16du:dateUtc="2025-02-05T23:40:00Z">
            <w:rPr>
              <w:rStyle w:val="VerbatimChar"/>
            </w:rPr>
          </w:rPrChange>
        </w:rPr>
        <w:t xml:space="preserve">##                                            (0.089)     </w:t>
      </w:r>
      <w:r w:rsidRPr="00D71E32">
        <w:rPr>
          <w:sz w:val="20"/>
          <w:szCs w:val="20"/>
          <w:rPrChange w:id="1416" w:author="Lasse Dauner" w:date="2025-02-06T00:40:00Z" w16du:dateUtc="2025-02-05T23:40:00Z">
            <w:rPr/>
          </w:rPrChange>
        </w:rPr>
        <w:br/>
      </w:r>
      <w:r w:rsidRPr="00D71E32">
        <w:rPr>
          <w:rStyle w:val="VerbatimChar"/>
          <w:sz w:val="18"/>
          <w:szCs w:val="20"/>
          <w:rPrChange w:id="1417" w:author="Lasse Dauner" w:date="2025-02-06T00:40:00Z" w16du:dateUtc="2025-02-05T23:40:00Z">
            <w:rPr>
              <w:rStyle w:val="VerbatimChar"/>
            </w:rPr>
          </w:rPrChange>
        </w:rPr>
        <w:t xml:space="preserve">##                                                        </w:t>
      </w:r>
      <w:r w:rsidRPr="00D71E32">
        <w:rPr>
          <w:sz w:val="20"/>
          <w:szCs w:val="20"/>
          <w:rPrChange w:id="1418" w:author="Lasse Dauner" w:date="2025-02-06T00:40:00Z" w16du:dateUtc="2025-02-05T23:40:00Z">
            <w:rPr/>
          </w:rPrChange>
        </w:rPr>
        <w:br/>
      </w:r>
      <w:r w:rsidRPr="00D71E32">
        <w:rPr>
          <w:rStyle w:val="VerbatimChar"/>
          <w:sz w:val="18"/>
          <w:szCs w:val="20"/>
          <w:rPrChange w:id="1419" w:author="Lasse Dauner" w:date="2025-02-06T00:40:00Z" w16du:dateUtc="2025-02-05T23:40:00Z">
            <w:rPr>
              <w:rStyle w:val="VerbatimChar"/>
            </w:rPr>
          </w:rPrChange>
        </w:rPr>
        <w:t xml:space="preserve">## factor(sic2)62                             -0.102      </w:t>
      </w:r>
      <w:r w:rsidRPr="00D71E32">
        <w:rPr>
          <w:sz w:val="20"/>
          <w:szCs w:val="20"/>
          <w:rPrChange w:id="1420" w:author="Lasse Dauner" w:date="2025-02-06T00:40:00Z" w16du:dateUtc="2025-02-05T23:40:00Z">
            <w:rPr/>
          </w:rPrChange>
        </w:rPr>
        <w:br/>
      </w:r>
      <w:r w:rsidRPr="00D71E32">
        <w:rPr>
          <w:rStyle w:val="VerbatimChar"/>
          <w:sz w:val="18"/>
          <w:szCs w:val="20"/>
          <w:rPrChange w:id="1421" w:author="Lasse Dauner" w:date="2025-02-06T00:40:00Z" w16du:dateUtc="2025-02-05T23:40:00Z">
            <w:rPr>
              <w:rStyle w:val="VerbatimChar"/>
            </w:rPr>
          </w:rPrChange>
        </w:rPr>
        <w:t xml:space="preserve">##                                            (0.065)     </w:t>
      </w:r>
      <w:r w:rsidRPr="00D71E32">
        <w:rPr>
          <w:sz w:val="20"/>
          <w:szCs w:val="20"/>
          <w:rPrChange w:id="1422" w:author="Lasse Dauner" w:date="2025-02-06T00:40:00Z" w16du:dateUtc="2025-02-05T23:40:00Z">
            <w:rPr/>
          </w:rPrChange>
        </w:rPr>
        <w:br/>
      </w:r>
      <w:r w:rsidRPr="00D71E32">
        <w:rPr>
          <w:rStyle w:val="VerbatimChar"/>
          <w:sz w:val="18"/>
          <w:szCs w:val="20"/>
          <w:rPrChange w:id="1423" w:author="Lasse Dauner" w:date="2025-02-06T00:40:00Z" w16du:dateUtc="2025-02-05T23:40:00Z">
            <w:rPr>
              <w:rStyle w:val="VerbatimChar"/>
            </w:rPr>
          </w:rPrChange>
        </w:rPr>
        <w:t xml:space="preserve">##                                                        </w:t>
      </w:r>
      <w:r w:rsidRPr="00D71E32">
        <w:rPr>
          <w:sz w:val="20"/>
          <w:szCs w:val="20"/>
          <w:rPrChange w:id="1424" w:author="Lasse Dauner" w:date="2025-02-06T00:40:00Z" w16du:dateUtc="2025-02-05T23:40:00Z">
            <w:rPr/>
          </w:rPrChange>
        </w:rPr>
        <w:br/>
      </w:r>
      <w:r w:rsidRPr="00D71E32">
        <w:rPr>
          <w:rStyle w:val="VerbatimChar"/>
          <w:sz w:val="18"/>
          <w:szCs w:val="20"/>
          <w:rPrChange w:id="1425" w:author="Lasse Dauner" w:date="2025-02-06T00:40:00Z" w16du:dateUtc="2025-02-05T23:40:00Z">
            <w:rPr>
              <w:rStyle w:val="VerbatimChar"/>
            </w:rPr>
          </w:rPrChange>
        </w:rPr>
        <w:t xml:space="preserve">## factor(sic2)63                             -0.010      </w:t>
      </w:r>
      <w:r w:rsidRPr="00D71E32">
        <w:rPr>
          <w:sz w:val="20"/>
          <w:szCs w:val="20"/>
          <w:rPrChange w:id="1426" w:author="Lasse Dauner" w:date="2025-02-06T00:40:00Z" w16du:dateUtc="2025-02-05T23:40:00Z">
            <w:rPr/>
          </w:rPrChange>
        </w:rPr>
        <w:br/>
      </w:r>
      <w:r w:rsidRPr="00D71E32">
        <w:rPr>
          <w:rStyle w:val="VerbatimChar"/>
          <w:sz w:val="18"/>
          <w:szCs w:val="20"/>
          <w:rPrChange w:id="1427" w:author="Lasse Dauner" w:date="2025-02-06T00:40:00Z" w16du:dateUtc="2025-02-05T23:40:00Z">
            <w:rPr>
              <w:rStyle w:val="VerbatimChar"/>
            </w:rPr>
          </w:rPrChange>
        </w:rPr>
        <w:t xml:space="preserve">##                                            (0.030)     </w:t>
      </w:r>
      <w:r w:rsidRPr="00D71E32">
        <w:rPr>
          <w:sz w:val="20"/>
          <w:szCs w:val="20"/>
          <w:rPrChange w:id="1428" w:author="Lasse Dauner" w:date="2025-02-06T00:40:00Z" w16du:dateUtc="2025-02-05T23:40:00Z">
            <w:rPr/>
          </w:rPrChange>
        </w:rPr>
        <w:br/>
      </w:r>
      <w:r w:rsidRPr="00D71E32">
        <w:rPr>
          <w:rStyle w:val="VerbatimChar"/>
          <w:sz w:val="18"/>
          <w:szCs w:val="20"/>
          <w:rPrChange w:id="1429" w:author="Lasse Dauner" w:date="2025-02-06T00:40:00Z" w16du:dateUtc="2025-02-05T23:40:00Z">
            <w:rPr>
              <w:rStyle w:val="VerbatimChar"/>
            </w:rPr>
          </w:rPrChange>
        </w:rPr>
        <w:t xml:space="preserve">##                                                        </w:t>
      </w:r>
      <w:r w:rsidRPr="00D71E32">
        <w:rPr>
          <w:sz w:val="20"/>
          <w:szCs w:val="20"/>
          <w:rPrChange w:id="1430" w:author="Lasse Dauner" w:date="2025-02-06T00:40:00Z" w16du:dateUtc="2025-02-05T23:40:00Z">
            <w:rPr/>
          </w:rPrChange>
        </w:rPr>
        <w:br/>
      </w:r>
      <w:r w:rsidRPr="00D71E32">
        <w:rPr>
          <w:rStyle w:val="VerbatimChar"/>
          <w:sz w:val="18"/>
          <w:szCs w:val="20"/>
          <w:rPrChange w:id="1431" w:author="Lasse Dauner" w:date="2025-02-06T00:40:00Z" w16du:dateUtc="2025-02-05T23:40:00Z">
            <w:rPr>
              <w:rStyle w:val="VerbatimChar"/>
            </w:rPr>
          </w:rPrChange>
        </w:rPr>
        <w:t xml:space="preserve">## factor(sic2)64                              0.010      </w:t>
      </w:r>
      <w:r w:rsidRPr="00D71E32">
        <w:rPr>
          <w:sz w:val="20"/>
          <w:szCs w:val="20"/>
          <w:rPrChange w:id="1432" w:author="Lasse Dauner" w:date="2025-02-06T00:40:00Z" w16du:dateUtc="2025-02-05T23:40:00Z">
            <w:rPr/>
          </w:rPrChange>
        </w:rPr>
        <w:br/>
      </w:r>
      <w:r w:rsidRPr="00D71E32">
        <w:rPr>
          <w:rStyle w:val="VerbatimChar"/>
          <w:sz w:val="18"/>
          <w:szCs w:val="20"/>
          <w:rPrChange w:id="1433" w:author="Lasse Dauner" w:date="2025-02-06T00:40:00Z" w16du:dateUtc="2025-02-05T23:40:00Z">
            <w:rPr>
              <w:rStyle w:val="VerbatimChar"/>
            </w:rPr>
          </w:rPrChange>
        </w:rPr>
        <w:t xml:space="preserve">##                                            (0.057)     </w:t>
      </w:r>
      <w:r w:rsidRPr="00D71E32">
        <w:rPr>
          <w:sz w:val="20"/>
          <w:szCs w:val="20"/>
          <w:rPrChange w:id="1434" w:author="Lasse Dauner" w:date="2025-02-06T00:40:00Z" w16du:dateUtc="2025-02-05T23:40:00Z">
            <w:rPr/>
          </w:rPrChange>
        </w:rPr>
        <w:br/>
      </w:r>
      <w:r w:rsidRPr="00D71E32">
        <w:rPr>
          <w:rStyle w:val="VerbatimChar"/>
          <w:sz w:val="18"/>
          <w:szCs w:val="20"/>
          <w:rPrChange w:id="1435" w:author="Lasse Dauner" w:date="2025-02-06T00:40:00Z" w16du:dateUtc="2025-02-05T23:40:00Z">
            <w:rPr>
              <w:rStyle w:val="VerbatimChar"/>
            </w:rPr>
          </w:rPrChange>
        </w:rPr>
        <w:t xml:space="preserve">##                                                        </w:t>
      </w:r>
      <w:r w:rsidRPr="00D71E32">
        <w:rPr>
          <w:sz w:val="20"/>
          <w:szCs w:val="20"/>
          <w:rPrChange w:id="1436" w:author="Lasse Dauner" w:date="2025-02-06T00:40:00Z" w16du:dateUtc="2025-02-05T23:40:00Z">
            <w:rPr/>
          </w:rPrChange>
        </w:rPr>
        <w:br/>
      </w:r>
      <w:r w:rsidRPr="00D71E32">
        <w:rPr>
          <w:rStyle w:val="VerbatimChar"/>
          <w:sz w:val="18"/>
          <w:szCs w:val="20"/>
          <w:rPrChange w:id="1437" w:author="Lasse Dauner" w:date="2025-02-06T00:40:00Z" w16du:dateUtc="2025-02-05T23:40:00Z">
            <w:rPr>
              <w:rStyle w:val="VerbatimChar"/>
            </w:rPr>
          </w:rPrChange>
        </w:rPr>
        <w:t xml:space="preserve">## factor(sic2)65                              0.056      </w:t>
      </w:r>
      <w:r w:rsidRPr="00D71E32">
        <w:rPr>
          <w:sz w:val="20"/>
          <w:szCs w:val="20"/>
          <w:rPrChange w:id="1438" w:author="Lasse Dauner" w:date="2025-02-06T00:40:00Z" w16du:dateUtc="2025-02-05T23:40:00Z">
            <w:rPr/>
          </w:rPrChange>
        </w:rPr>
        <w:br/>
      </w:r>
      <w:r w:rsidRPr="00D71E32">
        <w:rPr>
          <w:rStyle w:val="VerbatimChar"/>
          <w:sz w:val="18"/>
          <w:szCs w:val="20"/>
          <w:rPrChange w:id="1439" w:author="Lasse Dauner" w:date="2025-02-06T00:40:00Z" w16du:dateUtc="2025-02-05T23:40:00Z">
            <w:rPr>
              <w:rStyle w:val="VerbatimChar"/>
            </w:rPr>
          </w:rPrChange>
        </w:rPr>
        <w:t xml:space="preserve">##                                            (0.041)     </w:t>
      </w:r>
      <w:r w:rsidRPr="00D71E32">
        <w:rPr>
          <w:sz w:val="20"/>
          <w:szCs w:val="20"/>
          <w:rPrChange w:id="1440" w:author="Lasse Dauner" w:date="2025-02-06T00:40:00Z" w16du:dateUtc="2025-02-05T23:40:00Z">
            <w:rPr/>
          </w:rPrChange>
        </w:rPr>
        <w:br/>
      </w:r>
      <w:r w:rsidRPr="00D71E32">
        <w:rPr>
          <w:rStyle w:val="VerbatimChar"/>
          <w:sz w:val="18"/>
          <w:szCs w:val="20"/>
          <w:rPrChange w:id="1441" w:author="Lasse Dauner" w:date="2025-02-06T00:40:00Z" w16du:dateUtc="2025-02-05T23:40:00Z">
            <w:rPr>
              <w:rStyle w:val="VerbatimChar"/>
            </w:rPr>
          </w:rPrChange>
        </w:rPr>
        <w:t xml:space="preserve">##                                                        </w:t>
      </w:r>
      <w:r w:rsidRPr="00D71E32">
        <w:rPr>
          <w:sz w:val="20"/>
          <w:szCs w:val="20"/>
          <w:rPrChange w:id="1442" w:author="Lasse Dauner" w:date="2025-02-06T00:40:00Z" w16du:dateUtc="2025-02-05T23:40:00Z">
            <w:rPr/>
          </w:rPrChange>
        </w:rPr>
        <w:br/>
      </w:r>
      <w:r w:rsidRPr="00D71E32">
        <w:rPr>
          <w:rStyle w:val="VerbatimChar"/>
          <w:sz w:val="18"/>
          <w:szCs w:val="20"/>
          <w:rPrChange w:id="1443" w:author="Lasse Dauner" w:date="2025-02-06T00:40:00Z" w16du:dateUtc="2025-02-05T23:40:00Z">
            <w:rPr>
              <w:rStyle w:val="VerbatimChar"/>
            </w:rPr>
          </w:rPrChange>
        </w:rPr>
        <w:t xml:space="preserve">## factor(sic2)66                              0.063      </w:t>
      </w:r>
      <w:r w:rsidRPr="00D71E32">
        <w:rPr>
          <w:sz w:val="20"/>
          <w:szCs w:val="20"/>
          <w:rPrChange w:id="1444" w:author="Lasse Dauner" w:date="2025-02-06T00:40:00Z" w16du:dateUtc="2025-02-05T23:40:00Z">
            <w:rPr/>
          </w:rPrChange>
        </w:rPr>
        <w:br/>
      </w:r>
      <w:r w:rsidRPr="00D71E32">
        <w:rPr>
          <w:rStyle w:val="VerbatimChar"/>
          <w:sz w:val="18"/>
          <w:szCs w:val="20"/>
          <w:rPrChange w:id="1445" w:author="Lasse Dauner" w:date="2025-02-06T00:40:00Z" w16du:dateUtc="2025-02-05T23:40:00Z">
            <w:rPr>
              <w:rStyle w:val="VerbatimChar"/>
            </w:rPr>
          </w:rPrChange>
        </w:rPr>
        <w:t xml:space="preserve">##                                            (0.049)     </w:t>
      </w:r>
      <w:r w:rsidRPr="00D71E32">
        <w:rPr>
          <w:sz w:val="20"/>
          <w:szCs w:val="20"/>
          <w:rPrChange w:id="1446" w:author="Lasse Dauner" w:date="2025-02-06T00:40:00Z" w16du:dateUtc="2025-02-05T23:40:00Z">
            <w:rPr/>
          </w:rPrChange>
        </w:rPr>
        <w:br/>
      </w:r>
      <w:r w:rsidRPr="00D71E32">
        <w:rPr>
          <w:rStyle w:val="VerbatimChar"/>
          <w:sz w:val="18"/>
          <w:szCs w:val="20"/>
          <w:rPrChange w:id="1447" w:author="Lasse Dauner" w:date="2025-02-06T00:40:00Z" w16du:dateUtc="2025-02-05T23:40:00Z">
            <w:rPr>
              <w:rStyle w:val="VerbatimChar"/>
            </w:rPr>
          </w:rPrChange>
        </w:rPr>
        <w:t xml:space="preserve">##                                                        </w:t>
      </w:r>
      <w:r w:rsidRPr="00D71E32">
        <w:rPr>
          <w:sz w:val="20"/>
          <w:szCs w:val="20"/>
          <w:rPrChange w:id="1448" w:author="Lasse Dauner" w:date="2025-02-06T00:40:00Z" w16du:dateUtc="2025-02-05T23:40:00Z">
            <w:rPr/>
          </w:rPrChange>
        </w:rPr>
        <w:br/>
      </w:r>
      <w:r w:rsidRPr="00D71E32">
        <w:rPr>
          <w:rStyle w:val="VerbatimChar"/>
          <w:sz w:val="18"/>
          <w:szCs w:val="20"/>
          <w:rPrChange w:id="1449" w:author="Lasse Dauner" w:date="2025-02-06T00:40:00Z" w16du:dateUtc="2025-02-05T23:40:00Z">
            <w:rPr>
              <w:rStyle w:val="VerbatimChar"/>
            </w:rPr>
          </w:rPrChange>
        </w:rPr>
        <w:t xml:space="preserve">## factor(sic2)67                             -0.056*     </w:t>
      </w:r>
      <w:r w:rsidRPr="00D71E32">
        <w:rPr>
          <w:sz w:val="20"/>
          <w:szCs w:val="20"/>
          <w:rPrChange w:id="1450" w:author="Lasse Dauner" w:date="2025-02-06T00:40:00Z" w16du:dateUtc="2025-02-05T23:40:00Z">
            <w:rPr/>
          </w:rPrChange>
        </w:rPr>
        <w:br/>
      </w:r>
      <w:r w:rsidRPr="00D71E32">
        <w:rPr>
          <w:rStyle w:val="VerbatimChar"/>
          <w:sz w:val="18"/>
          <w:szCs w:val="20"/>
          <w:rPrChange w:id="1451" w:author="Lasse Dauner" w:date="2025-02-06T00:40:00Z" w16du:dateUtc="2025-02-05T23:40:00Z">
            <w:rPr>
              <w:rStyle w:val="VerbatimChar"/>
            </w:rPr>
          </w:rPrChange>
        </w:rPr>
        <w:t xml:space="preserve">##                                            (0.033)     </w:t>
      </w:r>
      <w:r w:rsidRPr="00D71E32">
        <w:rPr>
          <w:sz w:val="20"/>
          <w:szCs w:val="20"/>
          <w:rPrChange w:id="1452" w:author="Lasse Dauner" w:date="2025-02-06T00:40:00Z" w16du:dateUtc="2025-02-05T23:40:00Z">
            <w:rPr/>
          </w:rPrChange>
        </w:rPr>
        <w:br/>
      </w:r>
      <w:r w:rsidRPr="00D71E32">
        <w:rPr>
          <w:rStyle w:val="VerbatimChar"/>
          <w:sz w:val="18"/>
          <w:szCs w:val="20"/>
          <w:rPrChange w:id="1453" w:author="Lasse Dauner" w:date="2025-02-06T00:40:00Z" w16du:dateUtc="2025-02-05T23:40:00Z">
            <w:rPr>
              <w:rStyle w:val="VerbatimChar"/>
            </w:rPr>
          </w:rPrChange>
        </w:rPr>
        <w:t xml:space="preserve">##                                                        </w:t>
      </w:r>
      <w:r w:rsidRPr="00D71E32">
        <w:rPr>
          <w:sz w:val="20"/>
          <w:szCs w:val="20"/>
          <w:rPrChange w:id="1454" w:author="Lasse Dauner" w:date="2025-02-06T00:40:00Z" w16du:dateUtc="2025-02-05T23:40:00Z">
            <w:rPr/>
          </w:rPrChange>
        </w:rPr>
        <w:br/>
      </w:r>
      <w:r w:rsidRPr="00D71E32">
        <w:rPr>
          <w:rStyle w:val="VerbatimChar"/>
          <w:sz w:val="18"/>
          <w:szCs w:val="20"/>
          <w:rPrChange w:id="1455" w:author="Lasse Dauner" w:date="2025-02-06T00:40:00Z" w16du:dateUtc="2025-02-05T23:40:00Z">
            <w:rPr>
              <w:rStyle w:val="VerbatimChar"/>
            </w:rPr>
          </w:rPrChange>
        </w:rPr>
        <w:t xml:space="preserve">## factor(sic2)70                            0.262***     </w:t>
      </w:r>
      <w:r w:rsidRPr="00D71E32">
        <w:rPr>
          <w:sz w:val="20"/>
          <w:szCs w:val="20"/>
          <w:rPrChange w:id="1456" w:author="Lasse Dauner" w:date="2025-02-06T00:40:00Z" w16du:dateUtc="2025-02-05T23:40:00Z">
            <w:rPr/>
          </w:rPrChange>
        </w:rPr>
        <w:br/>
      </w:r>
      <w:r w:rsidRPr="00D71E32">
        <w:rPr>
          <w:rStyle w:val="VerbatimChar"/>
          <w:sz w:val="18"/>
          <w:szCs w:val="20"/>
          <w:rPrChange w:id="1457" w:author="Lasse Dauner" w:date="2025-02-06T00:40:00Z" w16du:dateUtc="2025-02-05T23:40:00Z">
            <w:rPr>
              <w:rStyle w:val="VerbatimChar"/>
            </w:rPr>
          </w:rPrChange>
        </w:rPr>
        <w:t xml:space="preserve">##                                            (0.056)     </w:t>
      </w:r>
      <w:r w:rsidRPr="00D71E32">
        <w:rPr>
          <w:sz w:val="20"/>
          <w:szCs w:val="20"/>
          <w:rPrChange w:id="1458" w:author="Lasse Dauner" w:date="2025-02-06T00:40:00Z" w16du:dateUtc="2025-02-05T23:40:00Z">
            <w:rPr/>
          </w:rPrChange>
        </w:rPr>
        <w:br/>
      </w:r>
      <w:r w:rsidRPr="00D71E32">
        <w:rPr>
          <w:rStyle w:val="VerbatimChar"/>
          <w:sz w:val="18"/>
          <w:szCs w:val="20"/>
          <w:rPrChange w:id="1459" w:author="Lasse Dauner" w:date="2025-02-06T00:40:00Z" w16du:dateUtc="2025-02-05T23:40:00Z">
            <w:rPr>
              <w:rStyle w:val="VerbatimChar"/>
            </w:rPr>
          </w:rPrChange>
        </w:rPr>
        <w:t xml:space="preserve">##                                                        </w:t>
      </w:r>
      <w:r w:rsidRPr="00D71E32">
        <w:rPr>
          <w:sz w:val="20"/>
          <w:szCs w:val="20"/>
          <w:rPrChange w:id="1460" w:author="Lasse Dauner" w:date="2025-02-06T00:40:00Z" w16du:dateUtc="2025-02-05T23:40:00Z">
            <w:rPr/>
          </w:rPrChange>
        </w:rPr>
        <w:br/>
      </w:r>
      <w:r w:rsidRPr="00D71E32">
        <w:rPr>
          <w:rStyle w:val="VerbatimChar"/>
          <w:sz w:val="18"/>
          <w:szCs w:val="20"/>
          <w:rPrChange w:id="1461" w:author="Lasse Dauner" w:date="2025-02-06T00:40:00Z" w16du:dateUtc="2025-02-05T23:40:00Z">
            <w:rPr>
              <w:rStyle w:val="VerbatimChar"/>
            </w:rPr>
          </w:rPrChange>
        </w:rPr>
        <w:t xml:space="preserve">## factor(sic2)71                             0.068*      </w:t>
      </w:r>
      <w:r w:rsidRPr="00D71E32">
        <w:rPr>
          <w:sz w:val="20"/>
          <w:szCs w:val="20"/>
          <w:rPrChange w:id="1462" w:author="Lasse Dauner" w:date="2025-02-06T00:40:00Z" w16du:dateUtc="2025-02-05T23:40:00Z">
            <w:rPr/>
          </w:rPrChange>
        </w:rPr>
        <w:br/>
      </w:r>
      <w:r w:rsidRPr="00D71E32">
        <w:rPr>
          <w:rStyle w:val="VerbatimChar"/>
          <w:sz w:val="18"/>
          <w:szCs w:val="20"/>
          <w:rPrChange w:id="1463" w:author="Lasse Dauner" w:date="2025-02-06T00:40:00Z" w16du:dateUtc="2025-02-05T23:40:00Z">
            <w:rPr>
              <w:rStyle w:val="VerbatimChar"/>
            </w:rPr>
          </w:rPrChange>
        </w:rPr>
        <w:t xml:space="preserve">##                                            (0.039)     </w:t>
      </w:r>
      <w:r w:rsidRPr="00D71E32">
        <w:rPr>
          <w:sz w:val="20"/>
          <w:szCs w:val="20"/>
          <w:rPrChange w:id="1464" w:author="Lasse Dauner" w:date="2025-02-06T00:40:00Z" w16du:dateUtc="2025-02-05T23:40:00Z">
            <w:rPr/>
          </w:rPrChange>
        </w:rPr>
        <w:br/>
      </w:r>
      <w:r w:rsidRPr="00D71E32">
        <w:rPr>
          <w:rStyle w:val="VerbatimChar"/>
          <w:sz w:val="18"/>
          <w:szCs w:val="20"/>
          <w:rPrChange w:id="1465" w:author="Lasse Dauner" w:date="2025-02-06T00:40:00Z" w16du:dateUtc="2025-02-05T23:40:00Z">
            <w:rPr>
              <w:rStyle w:val="VerbatimChar"/>
            </w:rPr>
          </w:rPrChange>
        </w:rPr>
        <w:t xml:space="preserve">##                                                        </w:t>
      </w:r>
      <w:r w:rsidRPr="00D71E32">
        <w:rPr>
          <w:sz w:val="20"/>
          <w:szCs w:val="20"/>
          <w:rPrChange w:id="1466" w:author="Lasse Dauner" w:date="2025-02-06T00:40:00Z" w16du:dateUtc="2025-02-05T23:40:00Z">
            <w:rPr/>
          </w:rPrChange>
        </w:rPr>
        <w:br/>
      </w:r>
      <w:r w:rsidRPr="00D71E32">
        <w:rPr>
          <w:rStyle w:val="VerbatimChar"/>
          <w:sz w:val="18"/>
          <w:szCs w:val="20"/>
          <w:rPrChange w:id="1467" w:author="Lasse Dauner" w:date="2025-02-06T00:40:00Z" w16du:dateUtc="2025-02-05T23:40:00Z">
            <w:rPr>
              <w:rStyle w:val="VerbatimChar"/>
            </w:rPr>
          </w:rPrChange>
        </w:rPr>
        <w:t xml:space="preserve">## factor(sic2)72                             -0.112      </w:t>
      </w:r>
      <w:r w:rsidRPr="00D71E32">
        <w:rPr>
          <w:sz w:val="20"/>
          <w:szCs w:val="20"/>
          <w:rPrChange w:id="1468" w:author="Lasse Dauner" w:date="2025-02-06T00:40:00Z" w16du:dateUtc="2025-02-05T23:40:00Z">
            <w:rPr/>
          </w:rPrChange>
        </w:rPr>
        <w:br/>
      </w:r>
      <w:r w:rsidRPr="00D71E32">
        <w:rPr>
          <w:rStyle w:val="VerbatimChar"/>
          <w:sz w:val="18"/>
          <w:szCs w:val="20"/>
          <w:rPrChange w:id="1469" w:author="Lasse Dauner" w:date="2025-02-06T00:40:00Z" w16du:dateUtc="2025-02-05T23:40:00Z">
            <w:rPr>
              <w:rStyle w:val="VerbatimChar"/>
            </w:rPr>
          </w:rPrChange>
        </w:rPr>
        <w:t xml:space="preserve">##                                            (0.124)     </w:t>
      </w:r>
      <w:r w:rsidRPr="00D71E32">
        <w:rPr>
          <w:sz w:val="20"/>
          <w:szCs w:val="20"/>
          <w:rPrChange w:id="1470" w:author="Lasse Dauner" w:date="2025-02-06T00:40:00Z" w16du:dateUtc="2025-02-05T23:40:00Z">
            <w:rPr/>
          </w:rPrChange>
        </w:rPr>
        <w:br/>
      </w:r>
      <w:r w:rsidRPr="00D71E32">
        <w:rPr>
          <w:rStyle w:val="VerbatimChar"/>
          <w:sz w:val="18"/>
          <w:szCs w:val="20"/>
          <w:rPrChange w:id="1471" w:author="Lasse Dauner" w:date="2025-02-06T00:40:00Z" w16du:dateUtc="2025-02-05T23:40:00Z">
            <w:rPr>
              <w:rStyle w:val="VerbatimChar"/>
            </w:rPr>
          </w:rPrChange>
        </w:rPr>
        <w:t xml:space="preserve">##                                                        </w:t>
      </w:r>
      <w:r w:rsidRPr="00D71E32">
        <w:rPr>
          <w:sz w:val="20"/>
          <w:szCs w:val="20"/>
          <w:rPrChange w:id="1472" w:author="Lasse Dauner" w:date="2025-02-06T00:40:00Z" w16du:dateUtc="2025-02-05T23:40:00Z">
            <w:rPr/>
          </w:rPrChange>
        </w:rPr>
        <w:br/>
      </w:r>
      <w:r w:rsidRPr="00D71E32">
        <w:rPr>
          <w:rStyle w:val="VerbatimChar"/>
          <w:sz w:val="18"/>
          <w:szCs w:val="20"/>
          <w:rPrChange w:id="1473" w:author="Lasse Dauner" w:date="2025-02-06T00:40:00Z" w16du:dateUtc="2025-02-05T23:40:00Z">
            <w:rPr>
              <w:rStyle w:val="VerbatimChar"/>
            </w:rPr>
          </w:rPrChange>
        </w:rPr>
        <w:t xml:space="preserve">## factor(sic2)74                              0.005      </w:t>
      </w:r>
      <w:r w:rsidRPr="00D71E32">
        <w:rPr>
          <w:sz w:val="20"/>
          <w:szCs w:val="20"/>
          <w:rPrChange w:id="1474" w:author="Lasse Dauner" w:date="2025-02-06T00:40:00Z" w16du:dateUtc="2025-02-05T23:40:00Z">
            <w:rPr/>
          </w:rPrChange>
        </w:rPr>
        <w:br/>
      </w:r>
      <w:r w:rsidRPr="00D71E32">
        <w:rPr>
          <w:rStyle w:val="VerbatimChar"/>
          <w:sz w:val="18"/>
          <w:szCs w:val="20"/>
          <w:rPrChange w:id="1475" w:author="Lasse Dauner" w:date="2025-02-06T00:40:00Z" w16du:dateUtc="2025-02-05T23:40:00Z">
            <w:rPr>
              <w:rStyle w:val="VerbatimChar"/>
            </w:rPr>
          </w:rPrChange>
        </w:rPr>
        <w:t xml:space="preserve">##                                            (0.023)     </w:t>
      </w:r>
      <w:r w:rsidRPr="00D71E32">
        <w:rPr>
          <w:sz w:val="20"/>
          <w:szCs w:val="20"/>
          <w:rPrChange w:id="1476" w:author="Lasse Dauner" w:date="2025-02-06T00:40:00Z" w16du:dateUtc="2025-02-05T23:40:00Z">
            <w:rPr/>
          </w:rPrChange>
        </w:rPr>
        <w:br/>
      </w:r>
      <w:r w:rsidRPr="00D71E32">
        <w:rPr>
          <w:rStyle w:val="VerbatimChar"/>
          <w:sz w:val="18"/>
          <w:szCs w:val="20"/>
          <w:rPrChange w:id="1477" w:author="Lasse Dauner" w:date="2025-02-06T00:40:00Z" w16du:dateUtc="2025-02-05T23:40:00Z">
            <w:rPr>
              <w:rStyle w:val="VerbatimChar"/>
            </w:rPr>
          </w:rPrChange>
        </w:rPr>
        <w:t xml:space="preserve">##                                                        </w:t>
      </w:r>
      <w:r w:rsidRPr="00D71E32">
        <w:rPr>
          <w:sz w:val="20"/>
          <w:szCs w:val="20"/>
          <w:rPrChange w:id="1478" w:author="Lasse Dauner" w:date="2025-02-06T00:40:00Z" w16du:dateUtc="2025-02-05T23:40:00Z">
            <w:rPr/>
          </w:rPrChange>
        </w:rPr>
        <w:br/>
      </w:r>
      <w:r w:rsidRPr="00D71E32">
        <w:rPr>
          <w:rStyle w:val="VerbatimChar"/>
          <w:sz w:val="18"/>
          <w:szCs w:val="20"/>
          <w:rPrChange w:id="1479" w:author="Lasse Dauner" w:date="2025-02-06T00:40:00Z" w16du:dateUtc="2025-02-05T23:40:00Z">
            <w:rPr>
              <w:rStyle w:val="VerbatimChar"/>
            </w:rPr>
          </w:rPrChange>
        </w:rPr>
        <w:t xml:space="preserve">## factor(sic2)80                             -0.063      </w:t>
      </w:r>
      <w:r w:rsidRPr="00D71E32">
        <w:rPr>
          <w:sz w:val="20"/>
          <w:szCs w:val="20"/>
          <w:rPrChange w:id="1480" w:author="Lasse Dauner" w:date="2025-02-06T00:40:00Z" w16du:dateUtc="2025-02-05T23:40:00Z">
            <w:rPr/>
          </w:rPrChange>
        </w:rPr>
        <w:br/>
      </w:r>
      <w:r w:rsidRPr="00D71E32">
        <w:rPr>
          <w:rStyle w:val="VerbatimChar"/>
          <w:sz w:val="18"/>
          <w:szCs w:val="20"/>
          <w:rPrChange w:id="1481" w:author="Lasse Dauner" w:date="2025-02-06T00:40:00Z" w16du:dateUtc="2025-02-05T23:40:00Z">
            <w:rPr>
              <w:rStyle w:val="VerbatimChar"/>
            </w:rPr>
          </w:rPrChange>
        </w:rPr>
        <w:t xml:space="preserve">##                                            (0.067)     </w:t>
      </w:r>
      <w:r w:rsidRPr="00D71E32">
        <w:rPr>
          <w:sz w:val="20"/>
          <w:szCs w:val="20"/>
          <w:rPrChange w:id="1482" w:author="Lasse Dauner" w:date="2025-02-06T00:40:00Z" w16du:dateUtc="2025-02-05T23:40:00Z">
            <w:rPr/>
          </w:rPrChange>
        </w:rPr>
        <w:br/>
      </w:r>
      <w:r w:rsidRPr="00D71E32">
        <w:rPr>
          <w:rStyle w:val="VerbatimChar"/>
          <w:sz w:val="18"/>
          <w:szCs w:val="20"/>
          <w:rPrChange w:id="1483" w:author="Lasse Dauner" w:date="2025-02-06T00:40:00Z" w16du:dateUtc="2025-02-05T23:40:00Z">
            <w:rPr>
              <w:rStyle w:val="VerbatimChar"/>
            </w:rPr>
          </w:rPrChange>
        </w:rPr>
        <w:t xml:space="preserve">##                                                        </w:t>
      </w:r>
      <w:r w:rsidRPr="00D71E32">
        <w:rPr>
          <w:sz w:val="20"/>
          <w:szCs w:val="20"/>
          <w:rPrChange w:id="1484" w:author="Lasse Dauner" w:date="2025-02-06T00:40:00Z" w16du:dateUtc="2025-02-05T23:40:00Z">
            <w:rPr/>
          </w:rPrChange>
        </w:rPr>
        <w:br/>
      </w:r>
      <w:r w:rsidRPr="00D71E32">
        <w:rPr>
          <w:rStyle w:val="VerbatimChar"/>
          <w:sz w:val="18"/>
          <w:szCs w:val="20"/>
          <w:rPrChange w:id="1485" w:author="Lasse Dauner" w:date="2025-02-06T00:40:00Z" w16du:dateUtc="2025-02-05T23:40:00Z">
            <w:rPr>
              <w:rStyle w:val="VerbatimChar"/>
            </w:rPr>
          </w:rPrChange>
        </w:rPr>
        <w:t xml:space="preserve">## factor(sic2)85                             -0.055      </w:t>
      </w:r>
      <w:r w:rsidRPr="00D71E32">
        <w:rPr>
          <w:sz w:val="20"/>
          <w:szCs w:val="20"/>
          <w:rPrChange w:id="1486" w:author="Lasse Dauner" w:date="2025-02-06T00:40:00Z" w16du:dateUtc="2025-02-05T23:40:00Z">
            <w:rPr/>
          </w:rPrChange>
        </w:rPr>
        <w:br/>
      </w:r>
      <w:r w:rsidRPr="00D71E32">
        <w:rPr>
          <w:rStyle w:val="VerbatimChar"/>
          <w:sz w:val="18"/>
          <w:szCs w:val="20"/>
          <w:rPrChange w:id="1487" w:author="Lasse Dauner" w:date="2025-02-06T00:40:00Z" w16du:dateUtc="2025-02-05T23:40:00Z">
            <w:rPr>
              <w:rStyle w:val="VerbatimChar"/>
            </w:rPr>
          </w:rPrChange>
        </w:rPr>
        <w:t xml:space="preserve">##                                            (0.063)     </w:t>
      </w:r>
      <w:r w:rsidRPr="00D71E32">
        <w:rPr>
          <w:sz w:val="20"/>
          <w:szCs w:val="20"/>
          <w:rPrChange w:id="1488" w:author="Lasse Dauner" w:date="2025-02-06T00:40:00Z" w16du:dateUtc="2025-02-05T23:40:00Z">
            <w:rPr/>
          </w:rPrChange>
        </w:rPr>
        <w:br/>
      </w:r>
      <w:r w:rsidRPr="00D71E32">
        <w:rPr>
          <w:rStyle w:val="VerbatimChar"/>
          <w:sz w:val="18"/>
          <w:szCs w:val="20"/>
          <w:rPrChange w:id="1489" w:author="Lasse Dauner" w:date="2025-02-06T00:40:00Z" w16du:dateUtc="2025-02-05T23:40:00Z">
            <w:rPr>
              <w:rStyle w:val="VerbatimChar"/>
            </w:rPr>
          </w:rPrChange>
        </w:rPr>
        <w:t xml:space="preserve">##                                                        </w:t>
      </w:r>
      <w:r w:rsidRPr="00D71E32">
        <w:rPr>
          <w:sz w:val="20"/>
          <w:szCs w:val="20"/>
          <w:rPrChange w:id="1490" w:author="Lasse Dauner" w:date="2025-02-06T00:40:00Z" w16du:dateUtc="2025-02-05T23:40:00Z">
            <w:rPr/>
          </w:rPrChange>
        </w:rPr>
        <w:br/>
      </w:r>
      <w:r w:rsidRPr="00D71E32">
        <w:rPr>
          <w:rStyle w:val="VerbatimChar"/>
          <w:sz w:val="18"/>
          <w:szCs w:val="20"/>
          <w:rPrChange w:id="1491" w:author="Lasse Dauner" w:date="2025-02-06T00:40:00Z" w16du:dateUtc="2025-02-05T23:40:00Z">
            <w:rPr>
              <w:rStyle w:val="VerbatimChar"/>
            </w:rPr>
          </w:rPrChange>
        </w:rPr>
        <w:t xml:space="preserve">## factor(sic2)91                             -0.022      </w:t>
      </w:r>
      <w:r w:rsidRPr="00D71E32">
        <w:rPr>
          <w:sz w:val="20"/>
          <w:szCs w:val="20"/>
          <w:rPrChange w:id="1492" w:author="Lasse Dauner" w:date="2025-02-06T00:40:00Z" w16du:dateUtc="2025-02-05T23:40:00Z">
            <w:rPr/>
          </w:rPrChange>
        </w:rPr>
        <w:br/>
      </w:r>
      <w:r w:rsidRPr="00D71E32">
        <w:rPr>
          <w:rStyle w:val="VerbatimChar"/>
          <w:sz w:val="18"/>
          <w:szCs w:val="20"/>
          <w:rPrChange w:id="1493" w:author="Lasse Dauner" w:date="2025-02-06T00:40:00Z" w16du:dateUtc="2025-02-05T23:40:00Z">
            <w:rPr>
              <w:rStyle w:val="VerbatimChar"/>
            </w:rPr>
          </w:rPrChange>
        </w:rPr>
        <w:t xml:space="preserve">##                                            (0.029)     </w:t>
      </w:r>
      <w:r w:rsidRPr="00D71E32">
        <w:rPr>
          <w:sz w:val="20"/>
          <w:szCs w:val="20"/>
          <w:rPrChange w:id="1494" w:author="Lasse Dauner" w:date="2025-02-06T00:40:00Z" w16du:dateUtc="2025-02-05T23:40:00Z">
            <w:rPr/>
          </w:rPrChange>
        </w:rPr>
        <w:br/>
      </w:r>
      <w:r w:rsidRPr="00D71E32">
        <w:rPr>
          <w:rStyle w:val="VerbatimChar"/>
          <w:sz w:val="18"/>
          <w:szCs w:val="20"/>
          <w:rPrChange w:id="1495" w:author="Lasse Dauner" w:date="2025-02-06T00:40:00Z" w16du:dateUtc="2025-02-05T23:40:00Z">
            <w:rPr>
              <w:rStyle w:val="VerbatimChar"/>
            </w:rPr>
          </w:rPrChange>
        </w:rPr>
        <w:lastRenderedPageBreak/>
        <w:t xml:space="preserve">##                                                        </w:t>
      </w:r>
      <w:r w:rsidRPr="00D71E32">
        <w:rPr>
          <w:sz w:val="20"/>
          <w:szCs w:val="20"/>
          <w:rPrChange w:id="1496" w:author="Lasse Dauner" w:date="2025-02-06T00:40:00Z" w16du:dateUtc="2025-02-05T23:40:00Z">
            <w:rPr/>
          </w:rPrChange>
        </w:rPr>
        <w:br/>
      </w:r>
      <w:r w:rsidRPr="00D71E32">
        <w:rPr>
          <w:rStyle w:val="VerbatimChar"/>
          <w:sz w:val="18"/>
          <w:szCs w:val="20"/>
          <w:rPrChange w:id="1497" w:author="Lasse Dauner" w:date="2025-02-06T00:40:00Z" w16du:dateUtc="2025-02-05T23:40:00Z">
            <w:rPr>
              <w:rStyle w:val="VerbatimChar"/>
            </w:rPr>
          </w:rPrChange>
        </w:rPr>
        <w:t xml:space="preserve">## factor(sic2)92                              0.019      </w:t>
      </w:r>
      <w:r w:rsidRPr="00D71E32">
        <w:rPr>
          <w:sz w:val="20"/>
          <w:szCs w:val="20"/>
          <w:rPrChange w:id="1498" w:author="Lasse Dauner" w:date="2025-02-06T00:40:00Z" w16du:dateUtc="2025-02-05T23:40:00Z">
            <w:rPr/>
          </w:rPrChange>
        </w:rPr>
        <w:br/>
      </w:r>
      <w:r w:rsidRPr="00D71E32">
        <w:rPr>
          <w:rStyle w:val="VerbatimChar"/>
          <w:sz w:val="18"/>
          <w:szCs w:val="20"/>
          <w:rPrChange w:id="1499" w:author="Lasse Dauner" w:date="2025-02-06T00:40:00Z" w16du:dateUtc="2025-02-05T23:40:00Z">
            <w:rPr>
              <w:rStyle w:val="VerbatimChar"/>
            </w:rPr>
          </w:rPrChange>
        </w:rPr>
        <w:t xml:space="preserve">##                                            (0.029)     </w:t>
      </w:r>
      <w:r w:rsidRPr="00D71E32">
        <w:rPr>
          <w:sz w:val="20"/>
          <w:szCs w:val="20"/>
          <w:rPrChange w:id="1500" w:author="Lasse Dauner" w:date="2025-02-06T00:40:00Z" w16du:dateUtc="2025-02-05T23:40:00Z">
            <w:rPr/>
          </w:rPrChange>
        </w:rPr>
        <w:br/>
      </w:r>
      <w:r w:rsidRPr="00D71E32">
        <w:rPr>
          <w:rStyle w:val="VerbatimChar"/>
          <w:sz w:val="18"/>
          <w:szCs w:val="20"/>
          <w:rPrChange w:id="1501" w:author="Lasse Dauner" w:date="2025-02-06T00:40:00Z" w16du:dateUtc="2025-02-05T23:40:00Z">
            <w:rPr>
              <w:rStyle w:val="VerbatimChar"/>
            </w:rPr>
          </w:rPrChange>
        </w:rPr>
        <w:t xml:space="preserve">##                                                        </w:t>
      </w:r>
      <w:r w:rsidRPr="00D71E32">
        <w:rPr>
          <w:sz w:val="20"/>
          <w:szCs w:val="20"/>
          <w:rPrChange w:id="1502" w:author="Lasse Dauner" w:date="2025-02-06T00:40:00Z" w16du:dateUtc="2025-02-05T23:40:00Z">
            <w:rPr/>
          </w:rPrChange>
        </w:rPr>
        <w:br/>
      </w:r>
      <w:r w:rsidRPr="00D71E32">
        <w:rPr>
          <w:rStyle w:val="VerbatimChar"/>
          <w:sz w:val="18"/>
          <w:szCs w:val="20"/>
          <w:rPrChange w:id="1503" w:author="Lasse Dauner" w:date="2025-02-06T00:40:00Z" w16du:dateUtc="2025-02-05T23:40:00Z">
            <w:rPr>
              <w:rStyle w:val="VerbatimChar"/>
            </w:rPr>
          </w:rPrChange>
        </w:rPr>
        <w:t xml:space="preserve">## factor(sic2)93                              0.033      </w:t>
      </w:r>
      <w:r w:rsidRPr="00D71E32">
        <w:rPr>
          <w:sz w:val="20"/>
          <w:szCs w:val="20"/>
          <w:rPrChange w:id="1504" w:author="Lasse Dauner" w:date="2025-02-06T00:40:00Z" w16du:dateUtc="2025-02-05T23:40:00Z">
            <w:rPr/>
          </w:rPrChange>
        </w:rPr>
        <w:br/>
      </w:r>
      <w:r w:rsidRPr="00D71E32">
        <w:rPr>
          <w:rStyle w:val="VerbatimChar"/>
          <w:sz w:val="18"/>
          <w:szCs w:val="20"/>
          <w:rPrChange w:id="1505" w:author="Lasse Dauner" w:date="2025-02-06T00:40:00Z" w16du:dateUtc="2025-02-05T23:40:00Z">
            <w:rPr>
              <w:rStyle w:val="VerbatimChar"/>
            </w:rPr>
          </w:rPrChange>
        </w:rPr>
        <w:t xml:space="preserve">##                                            (0.026)     </w:t>
      </w:r>
      <w:r w:rsidRPr="00D71E32">
        <w:rPr>
          <w:sz w:val="20"/>
          <w:szCs w:val="20"/>
          <w:rPrChange w:id="1506" w:author="Lasse Dauner" w:date="2025-02-06T00:40:00Z" w16du:dateUtc="2025-02-05T23:40:00Z">
            <w:rPr/>
          </w:rPrChange>
        </w:rPr>
        <w:br/>
      </w:r>
      <w:r w:rsidRPr="00D71E32">
        <w:rPr>
          <w:rStyle w:val="VerbatimChar"/>
          <w:sz w:val="18"/>
          <w:szCs w:val="20"/>
          <w:rPrChange w:id="1507" w:author="Lasse Dauner" w:date="2025-02-06T00:40:00Z" w16du:dateUtc="2025-02-05T23:40:00Z">
            <w:rPr>
              <w:rStyle w:val="VerbatimChar"/>
            </w:rPr>
          </w:rPrChange>
        </w:rPr>
        <w:t xml:space="preserve">##                                                        </w:t>
      </w:r>
      <w:r w:rsidRPr="00D71E32">
        <w:rPr>
          <w:sz w:val="20"/>
          <w:szCs w:val="20"/>
          <w:rPrChange w:id="1508" w:author="Lasse Dauner" w:date="2025-02-06T00:40:00Z" w16du:dateUtc="2025-02-05T23:40:00Z">
            <w:rPr/>
          </w:rPrChange>
        </w:rPr>
        <w:br/>
      </w:r>
      <w:r w:rsidRPr="00D71E32">
        <w:rPr>
          <w:rStyle w:val="VerbatimChar"/>
          <w:sz w:val="18"/>
          <w:szCs w:val="20"/>
          <w:rPrChange w:id="1509" w:author="Lasse Dauner" w:date="2025-02-06T00:40:00Z" w16du:dateUtc="2025-02-05T23:40:00Z">
            <w:rPr>
              <w:rStyle w:val="VerbatimChar"/>
            </w:rPr>
          </w:rPrChange>
        </w:rPr>
        <w:t xml:space="preserve">## factor(sic2)95                             0.074**     </w:t>
      </w:r>
      <w:r w:rsidRPr="00D71E32">
        <w:rPr>
          <w:sz w:val="20"/>
          <w:szCs w:val="20"/>
          <w:rPrChange w:id="1510" w:author="Lasse Dauner" w:date="2025-02-06T00:40:00Z" w16du:dateUtc="2025-02-05T23:40:00Z">
            <w:rPr/>
          </w:rPrChange>
        </w:rPr>
        <w:br/>
      </w:r>
      <w:r w:rsidRPr="00D71E32">
        <w:rPr>
          <w:rStyle w:val="VerbatimChar"/>
          <w:sz w:val="18"/>
          <w:szCs w:val="20"/>
          <w:rPrChange w:id="1511" w:author="Lasse Dauner" w:date="2025-02-06T00:40:00Z" w16du:dateUtc="2025-02-05T23:40:00Z">
            <w:rPr>
              <w:rStyle w:val="VerbatimChar"/>
            </w:rPr>
          </w:rPrChange>
        </w:rPr>
        <w:t xml:space="preserve">##                                            (0.034)     </w:t>
      </w:r>
      <w:r w:rsidRPr="00D71E32">
        <w:rPr>
          <w:sz w:val="20"/>
          <w:szCs w:val="20"/>
          <w:rPrChange w:id="1512" w:author="Lasse Dauner" w:date="2025-02-06T00:40:00Z" w16du:dateUtc="2025-02-05T23:40:00Z">
            <w:rPr/>
          </w:rPrChange>
        </w:rPr>
        <w:br/>
      </w:r>
      <w:r w:rsidRPr="00D71E32">
        <w:rPr>
          <w:rStyle w:val="VerbatimChar"/>
          <w:sz w:val="18"/>
          <w:szCs w:val="20"/>
          <w:rPrChange w:id="1513" w:author="Lasse Dauner" w:date="2025-02-06T00:40:00Z" w16du:dateUtc="2025-02-05T23:40:00Z">
            <w:rPr>
              <w:rStyle w:val="VerbatimChar"/>
            </w:rPr>
          </w:rPrChange>
        </w:rPr>
        <w:t xml:space="preserve">##                                                        </w:t>
      </w:r>
      <w:r w:rsidRPr="00D71E32">
        <w:rPr>
          <w:sz w:val="20"/>
          <w:szCs w:val="20"/>
          <w:rPrChange w:id="1514" w:author="Lasse Dauner" w:date="2025-02-06T00:40:00Z" w16du:dateUtc="2025-02-05T23:40:00Z">
            <w:rPr/>
          </w:rPrChange>
        </w:rPr>
        <w:br/>
      </w:r>
      <w:r w:rsidRPr="00D71E32">
        <w:rPr>
          <w:rStyle w:val="VerbatimChar"/>
          <w:sz w:val="18"/>
          <w:szCs w:val="20"/>
          <w:rPrChange w:id="1515" w:author="Lasse Dauner" w:date="2025-02-06T00:40:00Z" w16du:dateUtc="2025-02-05T23:40:00Z">
            <w:rPr>
              <w:rStyle w:val="VerbatimChar"/>
            </w:rPr>
          </w:rPrChange>
        </w:rPr>
        <w:t xml:space="preserve">## factor(year)1998                           0.008*      </w:t>
      </w:r>
      <w:r w:rsidRPr="00D71E32">
        <w:rPr>
          <w:sz w:val="20"/>
          <w:szCs w:val="20"/>
          <w:rPrChange w:id="1516" w:author="Lasse Dauner" w:date="2025-02-06T00:40:00Z" w16du:dateUtc="2025-02-05T23:40:00Z">
            <w:rPr/>
          </w:rPrChange>
        </w:rPr>
        <w:br/>
      </w:r>
      <w:r w:rsidRPr="00D71E32">
        <w:rPr>
          <w:rStyle w:val="VerbatimChar"/>
          <w:sz w:val="18"/>
          <w:szCs w:val="20"/>
          <w:rPrChange w:id="1517" w:author="Lasse Dauner" w:date="2025-02-06T00:40:00Z" w16du:dateUtc="2025-02-05T23:40:00Z">
            <w:rPr>
              <w:rStyle w:val="VerbatimChar"/>
            </w:rPr>
          </w:rPrChange>
        </w:rPr>
        <w:t xml:space="preserve">##                                            (0.004)     </w:t>
      </w:r>
      <w:r w:rsidRPr="00D71E32">
        <w:rPr>
          <w:sz w:val="20"/>
          <w:szCs w:val="20"/>
          <w:rPrChange w:id="1518" w:author="Lasse Dauner" w:date="2025-02-06T00:40:00Z" w16du:dateUtc="2025-02-05T23:40:00Z">
            <w:rPr/>
          </w:rPrChange>
        </w:rPr>
        <w:br/>
      </w:r>
      <w:r w:rsidRPr="00D71E32">
        <w:rPr>
          <w:rStyle w:val="VerbatimChar"/>
          <w:sz w:val="18"/>
          <w:szCs w:val="20"/>
          <w:rPrChange w:id="1519" w:author="Lasse Dauner" w:date="2025-02-06T00:40:00Z" w16du:dateUtc="2025-02-05T23:40:00Z">
            <w:rPr>
              <w:rStyle w:val="VerbatimChar"/>
            </w:rPr>
          </w:rPrChange>
        </w:rPr>
        <w:t xml:space="preserve">##                                                        </w:t>
      </w:r>
      <w:r w:rsidRPr="00D71E32">
        <w:rPr>
          <w:sz w:val="20"/>
          <w:szCs w:val="20"/>
          <w:rPrChange w:id="1520" w:author="Lasse Dauner" w:date="2025-02-06T00:40:00Z" w16du:dateUtc="2025-02-05T23:40:00Z">
            <w:rPr/>
          </w:rPrChange>
        </w:rPr>
        <w:br/>
      </w:r>
      <w:r w:rsidRPr="00D71E32">
        <w:rPr>
          <w:rStyle w:val="VerbatimChar"/>
          <w:sz w:val="18"/>
          <w:szCs w:val="20"/>
          <w:rPrChange w:id="1521" w:author="Lasse Dauner" w:date="2025-02-06T00:40:00Z" w16du:dateUtc="2025-02-05T23:40:00Z">
            <w:rPr>
              <w:rStyle w:val="VerbatimChar"/>
            </w:rPr>
          </w:rPrChange>
        </w:rPr>
        <w:t xml:space="preserve">## factor(year)1999                           -0.004      </w:t>
      </w:r>
      <w:r w:rsidRPr="00D71E32">
        <w:rPr>
          <w:sz w:val="20"/>
          <w:szCs w:val="20"/>
          <w:rPrChange w:id="1522" w:author="Lasse Dauner" w:date="2025-02-06T00:40:00Z" w16du:dateUtc="2025-02-05T23:40:00Z">
            <w:rPr/>
          </w:rPrChange>
        </w:rPr>
        <w:br/>
      </w:r>
      <w:r w:rsidRPr="00D71E32">
        <w:rPr>
          <w:rStyle w:val="VerbatimChar"/>
          <w:sz w:val="18"/>
          <w:szCs w:val="20"/>
          <w:rPrChange w:id="1523" w:author="Lasse Dauner" w:date="2025-02-06T00:40:00Z" w16du:dateUtc="2025-02-05T23:40:00Z">
            <w:rPr>
              <w:rStyle w:val="VerbatimChar"/>
            </w:rPr>
          </w:rPrChange>
        </w:rPr>
        <w:t xml:space="preserve">##                                            (0.006)     </w:t>
      </w:r>
      <w:r w:rsidRPr="00D71E32">
        <w:rPr>
          <w:sz w:val="20"/>
          <w:szCs w:val="20"/>
          <w:rPrChange w:id="1524" w:author="Lasse Dauner" w:date="2025-02-06T00:40:00Z" w16du:dateUtc="2025-02-05T23:40:00Z">
            <w:rPr/>
          </w:rPrChange>
        </w:rPr>
        <w:br/>
      </w:r>
      <w:r w:rsidRPr="00D71E32">
        <w:rPr>
          <w:rStyle w:val="VerbatimChar"/>
          <w:sz w:val="18"/>
          <w:szCs w:val="20"/>
          <w:rPrChange w:id="1525" w:author="Lasse Dauner" w:date="2025-02-06T00:40:00Z" w16du:dateUtc="2025-02-05T23:40:00Z">
            <w:rPr>
              <w:rStyle w:val="VerbatimChar"/>
            </w:rPr>
          </w:rPrChange>
        </w:rPr>
        <w:t xml:space="preserve">##                                                        </w:t>
      </w:r>
      <w:r w:rsidRPr="00D71E32">
        <w:rPr>
          <w:sz w:val="20"/>
          <w:szCs w:val="20"/>
          <w:rPrChange w:id="1526" w:author="Lasse Dauner" w:date="2025-02-06T00:40:00Z" w16du:dateUtc="2025-02-05T23:40:00Z">
            <w:rPr/>
          </w:rPrChange>
        </w:rPr>
        <w:br/>
      </w:r>
      <w:r w:rsidRPr="00D71E32">
        <w:rPr>
          <w:rStyle w:val="VerbatimChar"/>
          <w:sz w:val="18"/>
          <w:szCs w:val="20"/>
          <w:rPrChange w:id="1527" w:author="Lasse Dauner" w:date="2025-02-06T00:40:00Z" w16du:dateUtc="2025-02-05T23:40:00Z">
            <w:rPr>
              <w:rStyle w:val="VerbatimChar"/>
            </w:rPr>
          </w:rPrChange>
        </w:rPr>
        <w:t xml:space="preserve">## factor(year)2000                            0.008      </w:t>
      </w:r>
      <w:r w:rsidRPr="00D71E32">
        <w:rPr>
          <w:sz w:val="20"/>
          <w:szCs w:val="20"/>
          <w:rPrChange w:id="1528" w:author="Lasse Dauner" w:date="2025-02-06T00:40:00Z" w16du:dateUtc="2025-02-05T23:40:00Z">
            <w:rPr/>
          </w:rPrChange>
        </w:rPr>
        <w:br/>
      </w:r>
      <w:r w:rsidRPr="00D71E32">
        <w:rPr>
          <w:rStyle w:val="VerbatimChar"/>
          <w:sz w:val="18"/>
          <w:szCs w:val="20"/>
          <w:rPrChange w:id="1529" w:author="Lasse Dauner" w:date="2025-02-06T00:40:00Z" w16du:dateUtc="2025-02-05T23:40:00Z">
            <w:rPr>
              <w:rStyle w:val="VerbatimChar"/>
            </w:rPr>
          </w:rPrChange>
        </w:rPr>
        <w:t xml:space="preserve">##                                            (0.006)     </w:t>
      </w:r>
      <w:r w:rsidRPr="00D71E32">
        <w:rPr>
          <w:sz w:val="20"/>
          <w:szCs w:val="20"/>
          <w:rPrChange w:id="1530" w:author="Lasse Dauner" w:date="2025-02-06T00:40:00Z" w16du:dateUtc="2025-02-05T23:40:00Z">
            <w:rPr/>
          </w:rPrChange>
        </w:rPr>
        <w:br/>
      </w:r>
      <w:r w:rsidRPr="00D71E32">
        <w:rPr>
          <w:rStyle w:val="VerbatimChar"/>
          <w:sz w:val="18"/>
          <w:szCs w:val="20"/>
          <w:rPrChange w:id="1531" w:author="Lasse Dauner" w:date="2025-02-06T00:40:00Z" w16du:dateUtc="2025-02-05T23:40:00Z">
            <w:rPr>
              <w:rStyle w:val="VerbatimChar"/>
            </w:rPr>
          </w:rPrChange>
        </w:rPr>
        <w:t xml:space="preserve">##                                                        </w:t>
      </w:r>
      <w:r w:rsidRPr="00D71E32">
        <w:rPr>
          <w:sz w:val="20"/>
          <w:szCs w:val="20"/>
          <w:rPrChange w:id="1532" w:author="Lasse Dauner" w:date="2025-02-06T00:40:00Z" w16du:dateUtc="2025-02-05T23:40:00Z">
            <w:rPr/>
          </w:rPrChange>
        </w:rPr>
        <w:br/>
      </w:r>
      <w:r w:rsidRPr="00D71E32">
        <w:rPr>
          <w:rStyle w:val="VerbatimChar"/>
          <w:sz w:val="18"/>
          <w:szCs w:val="20"/>
          <w:rPrChange w:id="1533" w:author="Lasse Dauner" w:date="2025-02-06T00:40:00Z" w16du:dateUtc="2025-02-05T23:40:00Z">
            <w:rPr>
              <w:rStyle w:val="VerbatimChar"/>
            </w:rPr>
          </w:rPrChange>
        </w:rPr>
        <w:t xml:space="preserve">## factor(year)2001                            0.002      </w:t>
      </w:r>
      <w:r w:rsidRPr="00D71E32">
        <w:rPr>
          <w:sz w:val="20"/>
          <w:szCs w:val="20"/>
          <w:rPrChange w:id="1534" w:author="Lasse Dauner" w:date="2025-02-06T00:40:00Z" w16du:dateUtc="2025-02-05T23:40:00Z">
            <w:rPr/>
          </w:rPrChange>
        </w:rPr>
        <w:br/>
      </w:r>
      <w:r w:rsidRPr="00D71E32">
        <w:rPr>
          <w:rStyle w:val="VerbatimChar"/>
          <w:sz w:val="18"/>
          <w:szCs w:val="20"/>
          <w:rPrChange w:id="1535" w:author="Lasse Dauner" w:date="2025-02-06T00:40:00Z" w16du:dateUtc="2025-02-05T23:40:00Z">
            <w:rPr>
              <w:rStyle w:val="VerbatimChar"/>
            </w:rPr>
          </w:rPrChange>
        </w:rPr>
        <w:t xml:space="preserve">##                                            (0.005)     </w:t>
      </w:r>
      <w:r w:rsidRPr="00D71E32">
        <w:rPr>
          <w:sz w:val="20"/>
          <w:szCs w:val="20"/>
          <w:rPrChange w:id="1536" w:author="Lasse Dauner" w:date="2025-02-06T00:40:00Z" w16du:dateUtc="2025-02-05T23:40:00Z">
            <w:rPr/>
          </w:rPrChange>
        </w:rPr>
        <w:br/>
      </w:r>
      <w:r w:rsidRPr="00D71E32">
        <w:rPr>
          <w:rStyle w:val="VerbatimChar"/>
          <w:sz w:val="18"/>
          <w:szCs w:val="20"/>
          <w:rPrChange w:id="1537" w:author="Lasse Dauner" w:date="2025-02-06T00:40:00Z" w16du:dateUtc="2025-02-05T23:40:00Z">
            <w:rPr>
              <w:rStyle w:val="VerbatimChar"/>
            </w:rPr>
          </w:rPrChange>
        </w:rPr>
        <w:t xml:space="preserve">##                                                        </w:t>
      </w:r>
      <w:r w:rsidRPr="00D71E32">
        <w:rPr>
          <w:sz w:val="20"/>
          <w:szCs w:val="20"/>
          <w:rPrChange w:id="1538" w:author="Lasse Dauner" w:date="2025-02-06T00:40:00Z" w16du:dateUtc="2025-02-05T23:40:00Z">
            <w:rPr/>
          </w:rPrChange>
        </w:rPr>
        <w:br/>
      </w:r>
      <w:r w:rsidRPr="00D71E32">
        <w:rPr>
          <w:rStyle w:val="VerbatimChar"/>
          <w:sz w:val="18"/>
          <w:szCs w:val="20"/>
          <w:rPrChange w:id="1539" w:author="Lasse Dauner" w:date="2025-02-06T00:40:00Z" w16du:dateUtc="2025-02-05T23:40:00Z">
            <w:rPr>
              <w:rStyle w:val="VerbatimChar"/>
            </w:rPr>
          </w:rPrChange>
        </w:rPr>
        <w:t xml:space="preserve">## factor(year)2002                                       </w:t>
      </w:r>
      <w:r w:rsidRPr="00D71E32">
        <w:rPr>
          <w:sz w:val="20"/>
          <w:szCs w:val="20"/>
          <w:rPrChange w:id="1540" w:author="Lasse Dauner" w:date="2025-02-06T00:40:00Z" w16du:dateUtc="2025-02-05T23:40:00Z">
            <w:rPr/>
          </w:rPrChange>
        </w:rPr>
        <w:br/>
      </w:r>
      <w:r w:rsidRPr="00D71E32">
        <w:rPr>
          <w:rStyle w:val="VerbatimChar"/>
          <w:sz w:val="18"/>
          <w:szCs w:val="20"/>
          <w:rPrChange w:id="1541" w:author="Lasse Dauner" w:date="2025-02-06T00:40:00Z" w16du:dateUtc="2025-02-05T23:40:00Z">
            <w:rPr>
              <w:rStyle w:val="VerbatimChar"/>
            </w:rPr>
          </w:rPrChange>
        </w:rPr>
        <w:t xml:space="preserve">##                                            (0.000)     </w:t>
      </w:r>
      <w:r w:rsidRPr="00D71E32">
        <w:rPr>
          <w:sz w:val="20"/>
          <w:szCs w:val="20"/>
          <w:rPrChange w:id="1542" w:author="Lasse Dauner" w:date="2025-02-06T00:40:00Z" w16du:dateUtc="2025-02-05T23:40:00Z">
            <w:rPr/>
          </w:rPrChange>
        </w:rPr>
        <w:br/>
      </w:r>
      <w:r w:rsidRPr="00D71E32">
        <w:rPr>
          <w:rStyle w:val="VerbatimChar"/>
          <w:sz w:val="18"/>
          <w:szCs w:val="20"/>
          <w:rPrChange w:id="1543" w:author="Lasse Dauner" w:date="2025-02-06T00:40:00Z" w16du:dateUtc="2025-02-05T23:40:00Z">
            <w:rPr>
              <w:rStyle w:val="VerbatimChar"/>
            </w:rPr>
          </w:rPrChange>
        </w:rPr>
        <w:t xml:space="preserve">##                                                        </w:t>
      </w:r>
      <w:r w:rsidRPr="00D71E32">
        <w:rPr>
          <w:sz w:val="20"/>
          <w:szCs w:val="20"/>
          <w:rPrChange w:id="1544" w:author="Lasse Dauner" w:date="2025-02-06T00:40:00Z" w16du:dateUtc="2025-02-05T23:40:00Z">
            <w:rPr/>
          </w:rPrChange>
        </w:rPr>
        <w:br/>
      </w:r>
      <w:r w:rsidRPr="00D71E32">
        <w:rPr>
          <w:rStyle w:val="VerbatimChar"/>
          <w:sz w:val="18"/>
          <w:szCs w:val="20"/>
          <w:rPrChange w:id="1545" w:author="Lasse Dauner" w:date="2025-02-06T00:40:00Z" w16du:dateUtc="2025-02-05T23:40:00Z">
            <w:rPr>
              <w:rStyle w:val="VerbatimChar"/>
            </w:rPr>
          </w:rPrChange>
        </w:rPr>
        <w:t xml:space="preserve">## factor(gorwk)2                             -0.004      </w:t>
      </w:r>
      <w:r w:rsidRPr="00D71E32">
        <w:rPr>
          <w:sz w:val="20"/>
          <w:szCs w:val="20"/>
          <w:rPrChange w:id="1546" w:author="Lasse Dauner" w:date="2025-02-06T00:40:00Z" w16du:dateUtc="2025-02-05T23:40:00Z">
            <w:rPr/>
          </w:rPrChange>
        </w:rPr>
        <w:br/>
      </w:r>
      <w:r w:rsidRPr="00D71E32">
        <w:rPr>
          <w:rStyle w:val="VerbatimChar"/>
          <w:sz w:val="18"/>
          <w:szCs w:val="20"/>
          <w:rPrChange w:id="1547" w:author="Lasse Dauner" w:date="2025-02-06T00:40:00Z" w16du:dateUtc="2025-02-05T23:40:00Z">
            <w:rPr>
              <w:rStyle w:val="VerbatimChar"/>
            </w:rPr>
          </w:rPrChange>
        </w:rPr>
        <w:t xml:space="preserve">##                                            (0.028)     </w:t>
      </w:r>
      <w:r w:rsidRPr="00D71E32">
        <w:rPr>
          <w:sz w:val="20"/>
          <w:szCs w:val="20"/>
          <w:rPrChange w:id="1548" w:author="Lasse Dauner" w:date="2025-02-06T00:40:00Z" w16du:dateUtc="2025-02-05T23:40:00Z">
            <w:rPr/>
          </w:rPrChange>
        </w:rPr>
        <w:br/>
      </w:r>
      <w:r w:rsidRPr="00D71E32">
        <w:rPr>
          <w:rStyle w:val="VerbatimChar"/>
          <w:sz w:val="18"/>
          <w:szCs w:val="20"/>
          <w:rPrChange w:id="1549" w:author="Lasse Dauner" w:date="2025-02-06T00:40:00Z" w16du:dateUtc="2025-02-05T23:40:00Z">
            <w:rPr>
              <w:rStyle w:val="VerbatimChar"/>
            </w:rPr>
          </w:rPrChange>
        </w:rPr>
        <w:t xml:space="preserve">##                                                        </w:t>
      </w:r>
      <w:r w:rsidRPr="00D71E32">
        <w:rPr>
          <w:sz w:val="20"/>
          <w:szCs w:val="20"/>
          <w:rPrChange w:id="1550" w:author="Lasse Dauner" w:date="2025-02-06T00:40:00Z" w16du:dateUtc="2025-02-05T23:40:00Z">
            <w:rPr/>
          </w:rPrChange>
        </w:rPr>
        <w:br/>
      </w:r>
      <w:r w:rsidRPr="00D71E32">
        <w:rPr>
          <w:rStyle w:val="VerbatimChar"/>
          <w:sz w:val="18"/>
          <w:szCs w:val="20"/>
          <w:rPrChange w:id="1551" w:author="Lasse Dauner" w:date="2025-02-06T00:40:00Z" w16du:dateUtc="2025-02-05T23:40:00Z">
            <w:rPr>
              <w:rStyle w:val="VerbatimChar"/>
            </w:rPr>
          </w:rPrChange>
        </w:rPr>
        <w:t xml:space="preserve">## factor(gorwk)3                              0.013      </w:t>
      </w:r>
      <w:r w:rsidRPr="00D71E32">
        <w:rPr>
          <w:sz w:val="20"/>
          <w:szCs w:val="20"/>
          <w:rPrChange w:id="1552" w:author="Lasse Dauner" w:date="2025-02-06T00:40:00Z" w16du:dateUtc="2025-02-05T23:40:00Z">
            <w:rPr/>
          </w:rPrChange>
        </w:rPr>
        <w:br/>
      </w:r>
      <w:r w:rsidRPr="00D71E32">
        <w:rPr>
          <w:rStyle w:val="VerbatimChar"/>
          <w:sz w:val="18"/>
          <w:szCs w:val="20"/>
          <w:rPrChange w:id="1553" w:author="Lasse Dauner" w:date="2025-02-06T00:40:00Z" w16du:dateUtc="2025-02-05T23:40:00Z">
            <w:rPr>
              <w:rStyle w:val="VerbatimChar"/>
            </w:rPr>
          </w:rPrChange>
        </w:rPr>
        <w:t xml:space="preserve">##                                            (0.029)     </w:t>
      </w:r>
      <w:r w:rsidRPr="00D71E32">
        <w:rPr>
          <w:sz w:val="20"/>
          <w:szCs w:val="20"/>
          <w:rPrChange w:id="1554" w:author="Lasse Dauner" w:date="2025-02-06T00:40:00Z" w16du:dateUtc="2025-02-05T23:40:00Z">
            <w:rPr/>
          </w:rPrChange>
        </w:rPr>
        <w:br/>
      </w:r>
      <w:r w:rsidRPr="00D71E32">
        <w:rPr>
          <w:rStyle w:val="VerbatimChar"/>
          <w:sz w:val="18"/>
          <w:szCs w:val="20"/>
          <w:rPrChange w:id="1555" w:author="Lasse Dauner" w:date="2025-02-06T00:40:00Z" w16du:dateUtc="2025-02-05T23:40:00Z">
            <w:rPr>
              <w:rStyle w:val="VerbatimChar"/>
            </w:rPr>
          </w:rPrChange>
        </w:rPr>
        <w:t xml:space="preserve">##                                                        </w:t>
      </w:r>
      <w:r w:rsidRPr="00D71E32">
        <w:rPr>
          <w:sz w:val="20"/>
          <w:szCs w:val="20"/>
          <w:rPrChange w:id="1556" w:author="Lasse Dauner" w:date="2025-02-06T00:40:00Z" w16du:dateUtc="2025-02-05T23:40:00Z">
            <w:rPr/>
          </w:rPrChange>
        </w:rPr>
        <w:br/>
      </w:r>
      <w:r w:rsidRPr="00D71E32">
        <w:rPr>
          <w:rStyle w:val="VerbatimChar"/>
          <w:sz w:val="18"/>
          <w:szCs w:val="20"/>
          <w:rPrChange w:id="1557" w:author="Lasse Dauner" w:date="2025-02-06T00:40:00Z" w16du:dateUtc="2025-02-05T23:40:00Z">
            <w:rPr>
              <w:rStyle w:val="VerbatimChar"/>
            </w:rPr>
          </w:rPrChange>
        </w:rPr>
        <w:t xml:space="preserve">## factor(gorwk)4                              0.021      </w:t>
      </w:r>
      <w:r w:rsidRPr="00D71E32">
        <w:rPr>
          <w:sz w:val="20"/>
          <w:szCs w:val="20"/>
          <w:rPrChange w:id="1558" w:author="Lasse Dauner" w:date="2025-02-06T00:40:00Z" w16du:dateUtc="2025-02-05T23:40:00Z">
            <w:rPr/>
          </w:rPrChange>
        </w:rPr>
        <w:br/>
      </w:r>
      <w:r w:rsidRPr="00D71E32">
        <w:rPr>
          <w:rStyle w:val="VerbatimChar"/>
          <w:sz w:val="18"/>
          <w:szCs w:val="20"/>
          <w:rPrChange w:id="1559" w:author="Lasse Dauner" w:date="2025-02-06T00:40:00Z" w16du:dateUtc="2025-02-05T23:40:00Z">
            <w:rPr>
              <w:rStyle w:val="VerbatimChar"/>
            </w:rPr>
          </w:rPrChange>
        </w:rPr>
        <w:t xml:space="preserve">##                                            (0.030)     </w:t>
      </w:r>
      <w:r w:rsidRPr="00D71E32">
        <w:rPr>
          <w:sz w:val="20"/>
          <w:szCs w:val="20"/>
          <w:rPrChange w:id="1560" w:author="Lasse Dauner" w:date="2025-02-06T00:40:00Z" w16du:dateUtc="2025-02-05T23:40:00Z">
            <w:rPr/>
          </w:rPrChange>
        </w:rPr>
        <w:br/>
      </w:r>
      <w:r w:rsidRPr="00D71E32">
        <w:rPr>
          <w:rStyle w:val="VerbatimChar"/>
          <w:sz w:val="18"/>
          <w:szCs w:val="20"/>
          <w:rPrChange w:id="1561" w:author="Lasse Dauner" w:date="2025-02-06T00:40:00Z" w16du:dateUtc="2025-02-05T23:40:00Z">
            <w:rPr>
              <w:rStyle w:val="VerbatimChar"/>
            </w:rPr>
          </w:rPrChange>
        </w:rPr>
        <w:t xml:space="preserve">##                                                        </w:t>
      </w:r>
      <w:r w:rsidRPr="00D71E32">
        <w:rPr>
          <w:sz w:val="20"/>
          <w:szCs w:val="20"/>
          <w:rPrChange w:id="1562" w:author="Lasse Dauner" w:date="2025-02-06T00:40:00Z" w16du:dateUtc="2025-02-05T23:40:00Z">
            <w:rPr/>
          </w:rPrChange>
        </w:rPr>
        <w:br/>
      </w:r>
      <w:r w:rsidRPr="00D71E32">
        <w:rPr>
          <w:rStyle w:val="VerbatimChar"/>
          <w:sz w:val="18"/>
          <w:szCs w:val="20"/>
          <w:rPrChange w:id="1563" w:author="Lasse Dauner" w:date="2025-02-06T00:40:00Z" w16du:dateUtc="2025-02-05T23:40:00Z">
            <w:rPr>
              <w:rStyle w:val="VerbatimChar"/>
            </w:rPr>
          </w:rPrChange>
        </w:rPr>
        <w:t xml:space="preserve">## factor(gorwk)5                              0.024      </w:t>
      </w:r>
      <w:r w:rsidRPr="00D71E32">
        <w:rPr>
          <w:sz w:val="20"/>
          <w:szCs w:val="20"/>
          <w:rPrChange w:id="1564" w:author="Lasse Dauner" w:date="2025-02-06T00:40:00Z" w16du:dateUtc="2025-02-05T23:40:00Z">
            <w:rPr/>
          </w:rPrChange>
        </w:rPr>
        <w:br/>
      </w:r>
      <w:r w:rsidRPr="00D71E32">
        <w:rPr>
          <w:rStyle w:val="VerbatimChar"/>
          <w:sz w:val="18"/>
          <w:szCs w:val="20"/>
          <w:rPrChange w:id="1565" w:author="Lasse Dauner" w:date="2025-02-06T00:40:00Z" w16du:dateUtc="2025-02-05T23:40:00Z">
            <w:rPr>
              <w:rStyle w:val="VerbatimChar"/>
            </w:rPr>
          </w:rPrChange>
        </w:rPr>
        <w:t xml:space="preserve">##                                            (0.026)     </w:t>
      </w:r>
      <w:r w:rsidRPr="00D71E32">
        <w:rPr>
          <w:sz w:val="20"/>
          <w:szCs w:val="20"/>
          <w:rPrChange w:id="1566" w:author="Lasse Dauner" w:date="2025-02-06T00:40:00Z" w16du:dateUtc="2025-02-05T23:40:00Z">
            <w:rPr/>
          </w:rPrChange>
        </w:rPr>
        <w:br/>
      </w:r>
      <w:r w:rsidRPr="00D71E32">
        <w:rPr>
          <w:rStyle w:val="VerbatimChar"/>
          <w:sz w:val="18"/>
          <w:szCs w:val="20"/>
          <w:rPrChange w:id="1567" w:author="Lasse Dauner" w:date="2025-02-06T00:40:00Z" w16du:dateUtc="2025-02-05T23:40:00Z">
            <w:rPr>
              <w:rStyle w:val="VerbatimChar"/>
            </w:rPr>
          </w:rPrChange>
        </w:rPr>
        <w:t xml:space="preserve">##                                                        </w:t>
      </w:r>
      <w:r w:rsidRPr="00D71E32">
        <w:rPr>
          <w:sz w:val="20"/>
          <w:szCs w:val="20"/>
          <w:rPrChange w:id="1568" w:author="Lasse Dauner" w:date="2025-02-06T00:40:00Z" w16du:dateUtc="2025-02-05T23:40:00Z">
            <w:rPr/>
          </w:rPrChange>
        </w:rPr>
        <w:br/>
      </w:r>
      <w:r w:rsidRPr="00D71E32">
        <w:rPr>
          <w:rStyle w:val="VerbatimChar"/>
          <w:sz w:val="18"/>
          <w:szCs w:val="20"/>
          <w:rPrChange w:id="1569" w:author="Lasse Dauner" w:date="2025-02-06T00:40:00Z" w16du:dateUtc="2025-02-05T23:40:00Z">
            <w:rPr>
              <w:rStyle w:val="VerbatimChar"/>
            </w:rPr>
          </w:rPrChange>
        </w:rPr>
        <w:t xml:space="preserve">## factor(gorwk)6                              0.009      </w:t>
      </w:r>
      <w:r w:rsidRPr="00D71E32">
        <w:rPr>
          <w:sz w:val="20"/>
          <w:szCs w:val="20"/>
          <w:rPrChange w:id="1570" w:author="Lasse Dauner" w:date="2025-02-06T00:40:00Z" w16du:dateUtc="2025-02-05T23:40:00Z">
            <w:rPr/>
          </w:rPrChange>
        </w:rPr>
        <w:br/>
      </w:r>
      <w:r w:rsidRPr="00D71E32">
        <w:rPr>
          <w:rStyle w:val="VerbatimChar"/>
          <w:sz w:val="18"/>
          <w:szCs w:val="20"/>
          <w:rPrChange w:id="1571" w:author="Lasse Dauner" w:date="2025-02-06T00:40:00Z" w16du:dateUtc="2025-02-05T23:40:00Z">
            <w:rPr>
              <w:rStyle w:val="VerbatimChar"/>
            </w:rPr>
          </w:rPrChange>
        </w:rPr>
        <w:t xml:space="preserve">##                                            (0.026)     </w:t>
      </w:r>
      <w:r w:rsidRPr="00D71E32">
        <w:rPr>
          <w:sz w:val="20"/>
          <w:szCs w:val="20"/>
          <w:rPrChange w:id="1572" w:author="Lasse Dauner" w:date="2025-02-06T00:40:00Z" w16du:dateUtc="2025-02-05T23:40:00Z">
            <w:rPr/>
          </w:rPrChange>
        </w:rPr>
        <w:br/>
      </w:r>
      <w:r w:rsidRPr="00D71E32">
        <w:rPr>
          <w:rStyle w:val="VerbatimChar"/>
          <w:sz w:val="18"/>
          <w:szCs w:val="20"/>
          <w:rPrChange w:id="1573" w:author="Lasse Dauner" w:date="2025-02-06T00:40:00Z" w16du:dateUtc="2025-02-05T23:40:00Z">
            <w:rPr>
              <w:rStyle w:val="VerbatimChar"/>
            </w:rPr>
          </w:rPrChange>
        </w:rPr>
        <w:t xml:space="preserve">##                                                        </w:t>
      </w:r>
      <w:r w:rsidRPr="00D71E32">
        <w:rPr>
          <w:sz w:val="20"/>
          <w:szCs w:val="20"/>
          <w:rPrChange w:id="1574" w:author="Lasse Dauner" w:date="2025-02-06T00:40:00Z" w16du:dateUtc="2025-02-05T23:40:00Z">
            <w:rPr/>
          </w:rPrChange>
        </w:rPr>
        <w:br/>
      </w:r>
      <w:r w:rsidRPr="00D71E32">
        <w:rPr>
          <w:rStyle w:val="VerbatimChar"/>
          <w:sz w:val="18"/>
          <w:szCs w:val="20"/>
          <w:rPrChange w:id="1575" w:author="Lasse Dauner" w:date="2025-02-06T00:40:00Z" w16du:dateUtc="2025-02-05T23:40:00Z">
            <w:rPr>
              <w:rStyle w:val="VerbatimChar"/>
            </w:rPr>
          </w:rPrChange>
        </w:rPr>
        <w:t xml:space="preserve">## factor(gorwk)7                             -0.021      </w:t>
      </w:r>
      <w:r w:rsidRPr="00D71E32">
        <w:rPr>
          <w:sz w:val="20"/>
          <w:szCs w:val="20"/>
          <w:rPrChange w:id="1576" w:author="Lasse Dauner" w:date="2025-02-06T00:40:00Z" w16du:dateUtc="2025-02-05T23:40:00Z">
            <w:rPr/>
          </w:rPrChange>
        </w:rPr>
        <w:br/>
      </w:r>
      <w:r w:rsidRPr="00D71E32">
        <w:rPr>
          <w:rStyle w:val="VerbatimChar"/>
          <w:sz w:val="18"/>
          <w:szCs w:val="20"/>
          <w:rPrChange w:id="1577" w:author="Lasse Dauner" w:date="2025-02-06T00:40:00Z" w16du:dateUtc="2025-02-05T23:40:00Z">
            <w:rPr>
              <w:rStyle w:val="VerbatimChar"/>
            </w:rPr>
          </w:rPrChange>
        </w:rPr>
        <w:t xml:space="preserve">##                                            (0.027)     </w:t>
      </w:r>
      <w:r w:rsidRPr="00D71E32">
        <w:rPr>
          <w:sz w:val="20"/>
          <w:szCs w:val="20"/>
          <w:rPrChange w:id="1578" w:author="Lasse Dauner" w:date="2025-02-06T00:40:00Z" w16du:dateUtc="2025-02-05T23:40:00Z">
            <w:rPr/>
          </w:rPrChange>
        </w:rPr>
        <w:br/>
      </w:r>
      <w:r w:rsidRPr="00D71E32">
        <w:rPr>
          <w:rStyle w:val="VerbatimChar"/>
          <w:sz w:val="18"/>
          <w:szCs w:val="20"/>
          <w:rPrChange w:id="1579" w:author="Lasse Dauner" w:date="2025-02-06T00:40:00Z" w16du:dateUtc="2025-02-05T23:40:00Z">
            <w:rPr>
              <w:rStyle w:val="VerbatimChar"/>
            </w:rPr>
          </w:rPrChange>
        </w:rPr>
        <w:t xml:space="preserve">##                                                        </w:t>
      </w:r>
      <w:r w:rsidRPr="00D71E32">
        <w:rPr>
          <w:sz w:val="20"/>
          <w:szCs w:val="20"/>
          <w:rPrChange w:id="1580" w:author="Lasse Dauner" w:date="2025-02-06T00:40:00Z" w16du:dateUtc="2025-02-05T23:40:00Z">
            <w:rPr/>
          </w:rPrChange>
        </w:rPr>
        <w:br/>
      </w:r>
      <w:r w:rsidRPr="00D71E32">
        <w:rPr>
          <w:rStyle w:val="VerbatimChar"/>
          <w:sz w:val="18"/>
          <w:szCs w:val="20"/>
          <w:rPrChange w:id="1581" w:author="Lasse Dauner" w:date="2025-02-06T00:40:00Z" w16du:dateUtc="2025-02-05T23:40:00Z">
            <w:rPr>
              <w:rStyle w:val="VerbatimChar"/>
            </w:rPr>
          </w:rPrChange>
        </w:rPr>
        <w:t xml:space="preserve">## factor(gorwk)8                             -0.011      </w:t>
      </w:r>
      <w:r w:rsidRPr="00D71E32">
        <w:rPr>
          <w:sz w:val="20"/>
          <w:szCs w:val="20"/>
          <w:rPrChange w:id="1582" w:author="Lasse Dauner" w:date="2025-02-06T00:40:00Z" w16du:dateUtc="2025-02-05T23:40:00Z">
            <w:rPr/>
          </w:rPrChange>
        </w:rPr>
        <w:br/>
      </w:r>
      <w:r w:rsidRPr="00D71E32">
        <w:rPr>
          <w:rStyle w:val="VerbatimChar"/>
          <w:sz w:val="18"/>
          <w:szCs w:val="20"/>
          <w:rPrChange w:id="1583" w:author="Lasse Dauner" w:date="2025-02-06T00:40:00Z" w16du:dateUtc="2025-02-05T23:40:00Z">
            <w:rPr>
              <w:rStyle w:val="VerbatimChar"/>
            </w:rPr>
          </w:rPrChange>
        </w:rPr>
        <w:t xml:space="preserve">##                                            (0.040)     </w:t>
      </w:r>
      <w:r w:rsidRPr="00D71E32">
        <w:rPr>
          <w:sz w:val="20"/>
          <w:szCs w:val="20"/>
          <w:rPrChange w:id="1584" w:author="Lasse Dauner" w:date="2025-02-06T00:40:00Z" w16du:dateUtc="2025-02-05T23:40:00Z">
            <w:rPr/>
          </w:rPrChange>
        </w:rPr>
        <w:br/>
      </w:r>
      <w:r w:rsidRPr="00D71E32">
        <w:rPr>
          <w:rStyle w:val="VerbatimChar"/>
          <w:sz w:val="18"/>
          <w:szCs w:val="20"/>
          <w:rPrChange w:id="1585" w:author="Lasse Dauner" w:date="2025-02-06T00:40:00Z" w16du:dateUtc="2025-02-05T23:40:00Z">
            <w:rPr>
              <w:rStyle w:val="VerbatimChar"/>
            </w:rPr>
          </w:rPrChange>
        </w:rPr>
        <w:t xml:space="preserve">##                                                        </w:t>
      </w:r>
      <w:r w:rsidRPr="00D71E32">
        <w:rPr>
          <w:sz w:val="20"/>
          <w:szCs w:val="20"/>
          <w:rPrChange w:id="1586" w:author="Lasse Dauner" w:date="2025-02-06T00:40:00Z" w16du:dateUtc="2025-02-05T23:40:00Z">
            <w:rPr/>
          </w:rPrChange>
        </w:rPr>
        <w:br/>
      </w:r>
      <w:r w:rsidRPr="00D71E32">
        <w:rPr>
          <w:rStyle w:val="VerbatimChar"/>
          <w:sz w:val="18"/>
          <w:szCs w:val="20"/>
          <w:rPrChange w:id="1587" w:author="Lasse Dauner" w:date="2025-02-06T00:40:00Z" w16du:dateUtc="2025-02-05T23:40:00Z">
            <w:rPr>
              <w:rStyle w:val="VerbatimChar"/>
            </w:rPr>
          </w:rPrChange>
        </w:rPr>
        <w:t xml:space="preserve">## factor(gorwk)9                              0.026      </w:t>
      </w:r>
      <w:r w:rsidRPr="00D71E32">
        <w:rPr>
          <w:sz w:val="20"/>
          <w:szCs w:val="20"/>
          <w:rPrChange w:id="1588" w:author="Lasse Dauner" w:date="2025-02-06T00:40:00Z" w16du:dateUtc="2025-02-05T23:40:00Z">
            <w:rPr/>
          </w:rPrChange>
        </w:rPr>
        <w:br/>
      </w:r>
      <w:r w:rsidRPr="00D71E32">
        <w:rPr>
          <w:rStyle w:val="VerbatimChar"/>
          <w:sz w:val="18"/>
          <w:szCs w:val="20"/>
          <w:rPrChange w:id="1589" w:author="Lasse Dauner" w:date="2025-02-06T00:40:00Z" w16du:dateUtc="2025-02-05T23:40:00Z">
            <w:rPr>
              <w:rStyle w:val="VerbatimChar"/>
            </w:rPr>
          </w:rPrChange>
        </w:rPr>
        <w:t xml:space="preserve">##                                            (0.025)     </w:t>
      </w:r>
      <w:r w:rsidRPr="00D71E32">
        <w:rPr>
          <w:sz w:val="20"/>
          <w:szCs w:val="20"/>
          <w:rPrChange w:id="1590" w:author="Lasse Dauner" w:date="2025-02-06T00:40:00Z" w16du:dateUtc="2025-02-05T23:40:00Z">
            <w:rPr/>
          </w:rPrChange>
        </w:rPr>
        <w:br/>
      </w:r>
      <w:r w:rsidRPr="00D71E32">
        <w:rPr>
          <w:rStyle w:val="VerbatimChar"/>
          <w:sz w:val="18"/>
          <w:szCs w:val="20"/>
          <w:rPrChange w:id="1591" w:author="Lasse Dauner" w:date="2025-02-06T00:40:00Z" w16du:dateUtc="2025-02-05T23:40:00Z">
            <w:rPr>
              <w:rStyle w:val="VerbatimChar"/>
            </w:rPr>
          </w:rPrChange>
        </w:rPr>
        <w:t xml:space="preserve">##                                                        </w:t>
      </w:r>
      <w:r w:rsidRPr="00D71E32">
        <w:rPr>
          <w:sz w:val="20"/>
          <w:szCs w:val="20"/>
          <w:rPrChange w:id="1592" w:author="Lasse Dauner" w:date="2025-02-06T00:40:00Z" w16du:dateUtc="2025-02-05T23:40:00Z">
            <w:rPr/>
          </w:rPrChange>
        </w:rPr>
        <w:br/>
      </w:r>
      <w:r w:rsidRPr="00D71E32">
        <w:rPr>
          <w:rStyle w:val="VerbatimChar"/>
          <w:sz w:val="18"/>
          <w:szCs w:val="20"/>
          <w:rPrChange w:id="1593" w:author="Lasse Dauner" w:date="2025-02-06T00:40:00Z" w16du:dateUtc="2025-02-05T23:40:00Z">
            <w:rPr>
              <w:rStyle w:val="VerbatimChar"/>
            </w:rPr>
          </w:rPrChange>
        </w:rPr>
        <w:t xml:space="preserve">## factor(gorwk)10                             0.007      </w:t>
      </w:r>
      <w:r w:rsidRPr="00D71E32">
        <w:rPr>
          <w:sz w:val="20"/>
          <w:szCs w:val="20"/>
          <w:rPrChange w:id="1594" w:author="Lasse Dauner" w:date="2025-02-06T00:40:00Z" w16du:dateUtc="2025-02-05T23:40:00Z">
            <w:rPr/>
          </w:rPrChange>
        </w:rPr>
        <w:br/>
      </w:r>
      <w:r w:rsidRPr="00D71E32">
        <w:rPr>
          <w:rStyle w:val="VerbatimChar"/>
          <w:sz w:val="18"/>
          <w:szCs w:val="20"/>
          <w:rPrChange w:id="1595" w:author="Lasse Dauner" w:date="2025-02-06T00:40:00Z" w16du:dateUtc="2025-02-05T23:40:00Z">
            <w:rPr>
              <w:rStyle w:val="VerbatimChar"/>
            </w:rPr>
          </w:rPrChange>
        </w:rPr>
        <w:t xml:space="preserve">##                                            (0.028)     </w:t>
      </w:r>
      <w:r w:rsidRPr="00D71E32">
        <w:rPr>
          <w:sz w:val="20"/>
          <w:szCs w:val="20"/>
          <w:rPrChange w:id="1596" w:author="Lasse Dauner" w:date="2025-02-06T00:40:00Z" w16du:dateUtc="2025-02-05T23:40:00Z">
            <w:rPr/>
          </w:rPrChange>
        </w:rPr>
        <w:br/>
      </w:r>
      <w:r w:rsidRPr="00D71E32">
        <w:rPr>
          <w:rStyle w:val="VerbatimChar"/>
          <w:sz w:val="18"/>
          <w:szCs w:val="20"/>
          <w:rPrChange w:id="1597" w:author="Lasse Dauner" w:date="2025-02-06T00:40:00Z" w16du:dateUtc="2025-02-05T23:40:00Z">
            <w:rPr>
              <w:rStyle w:val="VerbatimChar"/>
            </w:rPr>
          </w:rPrChange>
        </w:rPr>
        <w:t xml:space="preserve">##                                                        </w:t>
      </w:r>
      <w:r w:rsidRPr="00D71E32">
        <w:rPr>
          <w:sz w:val="20"/>
          <w:szCs w:val="20"/>
          <w:rPrChange w:id="1598" w:author="Lasse Dauner" w:date="2025-02-06T00:40:00Z" w16du:dateUtc="2025-02-05T23:40:00Z">
            <w:rPr/>
          </w:rPrChange>
        </w:rPr>
        <w:br/>
      </w:r>
      <w:r w:rsidRPr="00D71E32">
        <w:rPr>
          <w:rStyle w:val="VerbatimChar"/>
          <w:sz w:val="18"/>
          <w:szCs w:val="20"/>
          <w:rPrChange w:id="1599" w:author="Lasse Dauner" w:date="2025-02-06T00:40:00Z" w16du:dateUtc="2025-02-05T23:40:00Z">
            <w:rPr>
              <w:rStyle w:val="VerbatimChar"/>
            </w:rPr>
          </w:rPrChange>
        </w:rPr>
        <w:t xml:space="preserve">## factor(gorwk)11                             0.008      </w:t>
      </w:r>
      <w:r w:rsidRPr="00D71E32">
        <w:rPr>
          <w:sz w:val="20"/>
          <w:szCs w:val="20"/>
          <w:rPrChange w:id="1600" w:author="Lasse Dauner" w:date="2025-02-06T00:40:00Z" w16du:dateUtc="2025-02-05T23:40:00Z">
            <w:rPr/>
          </w:rPrChange>
        </w:rPr>
        <w:br/>
      </w:r>
      <w:r w:rsidRPr="00D71E32">
        <w:rPr>
          <w:rStyle w:val="VerbatimChar"/>
          <w:sz w:val="18"/>
          <w:szCs w:val="20"/>
          <w:rPrChange w:id="1601" w:author="Lasse Dauner" w:date="2025-02-06T00:40:00Z" w16du:dateUtc="2025-02-05T23:40:00Z">
            <w:rPr>
              <w:rStyle w:val="VerbatimChar"/>
            </w:rPr>
          </w:rPrChange>
        </w:rPr>
        <w:t xml:space="preserve">##                                            (0.025)     </w:t>
      </w:r>
      <w:r w:rsidRPr="00D71E32">
        <w:rPr>
          <w:sz w:val="20"/>
          <w:szCs w:val="20"/>
          <w:rPrChange w:id="1602" w:author="Lasse Dauner" w:date="2025-02-06T00:40:00Z" w16du:dateUtc="2025-02-05T23:40:00Z">
            <w:rPr/>
          </w:rPrChange>
        </w:rPr>
        <w:br/>
      </w:r>
      <w:r w:rsidRPr="00D71E32">
        <w:rPr>
          <w:rStyle w:val="VerbatimChar"/>
          <w:sz w:val="18"/>
          <w:szCs w:val="20"/>
          <w:rPrChange w:id="1603" w:author="Lasse Dauner" w:date="2025-02-06T00:40:00Z" w16du:dateUtc="2025-02-05T23:40:00Z">
            <w:rPr>
              <w:rStyle w:val="VerbatimChar"/>
            </w:rPr>
          </w:rPrChange>
        </w:rPr>
        <w:lastRenderedPageBreak/>
        <w:t xml:space="preserve">##                                                        </w:t>
      </w:r>
      <w:r w:rsidRPr="00D71E32">
        <w:rPr>
          <w:sz w:val="20"/>
          <w:szCs w:val="20"/>
          <w:rPrChange w:id="1604" w:author="Lasse Dauner" w:date="2025-02-06T00:40:00Z" w16du:dateUtc="2025-02-05T23:40:00Z">
            <w:rPr/>
          </w:rPrChange>
        </w:rPr>
        <w:br/>
      </w:r>
      <w:r w:rsidRPr="00D71E32">
        <w:rPr>
          <w:rStyle w:val="VerbatimChar"/>
          <w:sz w:val="18"/>
          <w:szCs w:val="20"/>
          <w:rPrChange w:id="1605" w:author="Lasse Dauner" w:date="2025-02-06T00:40:00Z" w16du:dateUtc="2025-02-05T23:40:00Z">
            <w:rPr>
              <w:rStyle w:val="VerbatimChar"/>
            </w:rPr>
          </w:rPrChange>
        </w:rPr>
        <w:t xml:space="preserve">## factor(gorwk)13                             0.028      </w:t>
      </w:r>
      <w:r w:rsidRPr="00D71E32">
        <w:rPr>
          <w:sz w:val="20"/>
          <w:szCs w:val="20"/>
          <w:rPrChange w:id="1606" w:author="Lasse Dauner" w:date="2025-02-06T00:40:00Z" w16du:dateUtc="2025-02-05T23:40:00Z">
            <w:rPr/>
          </w:rPrChange>
        </w:rPr>
        <w:br/>
      </w:r>
      <w:r w:rsidRPr="00D71E32">
        <w:rPr>
          <w:rStyle w:val="VerbatimChar"/>
          <w:sz w:val="18"/>
          <w:szCs w:val="20"/>
          <w:rPrChange w:id="1607" w:author="Lasse Dauner" w:date="2025-02-06T00:40:00Z" w16du:dateUtc="2025-02-05T23:40:00Z">
            <w:rPr>
              <w:rStyle w:val="VerbatimChar"/>
            </w:rPr>
          </w:rPrChange>
        </w:rPr>
        <w:t xml:space="preserve">##                                            (0.032)     </w:t>
      </w:r>
      <w:r w:rsidRPr="00D71E32">
        <w:rPr>
          <w:sz w:val="20"/>
          <w:szCs w:val="20"/>
          <w:rPrChange w:id="1608" w:author="Lasse Dauner" w:date="2025-02-06T00:40:00Z" w16du:dateUtc="2025-02-05T23:40:00Z">
            <w:rPr/>
          </w:rPrChange>
        </w:rPr>
        <w:br/>
      </w:r>
      <w:r w:rsidRPr="00D71E32">
        <w:rPr>
          <w:rStyle w:val="VerbatimChar"/>
          <w:sz w:val="18"/>
          <w:szCs w:val="20"/>
          <w:rPrChange w:id="1609" w:author="Lasse Dauner" w:date="2025-02-06T00:40:00Z" w16du:dateUtc="2025-02-05T23:40:00Z">
            <w:rPr>
              <w:rStyle w:val="VerbatimChar"/>
            </w:rPr>
          </w:rPrChange>
        </w:rPr>
        <w:t xml:space="preserve">##                                                        </w:t>
      </w:r>
      <w:r w:rsidRPr="00D71E32">
        <w:rPr>
          <w:sz w:val="20"/>
          <w:szCs w:val="20"/>
          <w:rPrChange w:id="1610" w:author="Lasse Dauner" w:date="2025-02-06T00:40:00Z" w16du:dateUtc="2025-02-05T23:40:00Z">
            <w:rPr/>
          </w:rPrChange>
        </w:rPr>
        <w:br/>
      </w:r>
      <w:r w:rsidRPr="00D71E32">
        <w:rPr>
          <w:rStyle w:val="VerbatimChar"/>
          <w:sz w:val="18"/>
          <w:szCs w:val="20"/>
          <w:rPrChange w:id="1611" w:author="Lasse Dauner" w:date="2025-02-06T00:40:00Z" w16du:dateUtc="2025-02-05T23:40:00Z">
            <w:rPr>
              <w:rStyle w:val="VerbatimChar"/>
            </w:rPr>
          </w:rPrChange>
        </w:rPr>
        <w:t xml:space="preserve">## factor(gorwk)14                             0.031      </w:t>
      </w:r>
      <w:r w:rsidRPr="00D71E32">
        <w:rPr>
          <w:sz w:val="20"/>
          <w:szCs w:val="20"/>
          <w:rPrChange w:id="1612" w:author="Lasse Dauner" w:date="2025-02-06T00:40:00Z" w16du:dateUtc="2025-02-05T23:40:00Z">
            <w:rPr/>
          </w:rPrChange>
        </w:rPr>
        <w:br/>
      </w:r>
      <w:r w:rsidRPr="00D71E32">
        <w:rPr>
          <w:rStyle w:val="VerbatimChar"/>
          <w:sz w:val="18"/>
          <w:szCs w:val="20"/>
          <w:rPrChange w:id="1613" w:author="Lasse Dauner" w:date="2025-02-06T00:40:00Z" w16du:dateUtc="2025-02-05T23:40:00Z">
            <w:rPr>
              <w:rStyle w:val="VerbatimChar"/>
            </w:rPr>
          </w:rPrChange>
        </w:rPr>
        <w:t xml:space="preserve">##                                            (0.029)     </w:t>
      </w:r>
      <w:r w:rsidRPr="00D71E32">
        <w:rPr>
          <w:sz w:val="20"/>
          <w:szCs w:val="20"/>
          <w:rPrChange w:id="1614" w:author="Lasse Dauner" w:date="2025-02-06T00:40:00Z" w16du:dateUtc="2025-02-05T23:40:00Z">
            <w:rPr/>
          </w:rPrChange>
        </w:rPr>
        <w:br/>
      </w:r>
      <w:r w:rsidRPr="00D71E32">
        <w:rPr>
          <w:rStyle w:val="VerbatimChar"/>
          <w:sz w:val="18"/>
          <w:szCs w:val="20"/>
          <w:rPrChange w:id="1615" w:author="Lasse Dauner" w:date="2025-02-06T00:40:00Z" w16du:dateUtc="2025-02-05T23:40:00Z">
            <w:rPr>
              <w:rStyle w:val="VerbatimChar"/>
            </w:rPr>
          </w:rPrChange>
        </w:rPr>
        <w:t xml:space="preserve">##                                                        </w:t>
      </w:r>
      <w:r w:rsidRPr="00D71E32">
        <w:rPr>
          <w:sz w:val="20"/>
          <w:szCs w:val="20"/>
          <w:rPrChange w:id="1616" w:author="Lasse Dauner" w:date="2025-02-06T00:40:00Z" w16du:dateUtc="2025-02-05T23:40:00Z">
            <w:rPr/>
          </w:rPrChange>
        </w:rPr>
        <w:br/>
      </w:r>
      <w:r w:rsidRPr="00D71E32">
        <w:rPr>
          <w:rStyle w:val="VerbatimChar"/>
          <w:sz w:val="18"/>
          <w:szCs w:val="20"/>
          <w:rPrChange w:id="1617" w:author="Lasse Dauner" w:date="2025-02-06T00:40:00Z" w16du:dateUtc="2025-02-05T23:40:00Z">
            <w:rPr>
              <w:rStyle w:val="VerbatimChar"/>
            </w:rPr>
          </w:rPrChange>
        </w:rPr>
        <w:t xml:space="preserve">## factor(gorwk)15                             0.020      </w:t>
      </w:r>
      <w:r w:rsidRPr="00D71E32">
        <w:rPr>
          <w:sz w:val="20"/>
          <w:szCs w:val="20"/>
          <w:rPrChange w:id="1618" w:author="Lasse Dauner" w:date="2025-02-06T00:40:00Z" w16du:dateUtc="2025-02-05T23:40:00Z">
            <w:rPr/>
          </w:rPrChange>
        </w:rPr>
        <w:br/>
      </w:r>
      <w:r w:rsidRPr="00D71E32">
        <w:rPr>
          <w:rStyle w:val="VerbatimChar"/>
          <w:sz w:val="18"/>
          <w:szCs w:val="20"/>
          <w:rPrChange w:id="1619" w:author="Lasse Dauner" w:date="2025-02-06T00:40:00Z" w16du:dateUtc="2025-02-05T23:40:00Z">
            <w:rPr>
              <w:rStyle w:val="VerbatimChar"/>
            </w:rPr>
          </w:rPrChange>
        </w:rPr>
        <w:t xml:space="preserve">##                                            (0.026)     </w:t>
      </w:r>
      <w:r w:rsidRPr="00D71E32">
        <w:rPr>
          <w:sz w:val="20"/>
          <w:szCs w:val="20"/>
          <w:rPrChange w:id="1620" w:author="Lasse Dauner" w:date="2025-02-06T00:40:00Z" w16du:dateUtc="2025-02-05T23:40:00Z">
            <w:rPr/>
          </w:rPrChange>
        </w:rPr>
        <w:br/>
      </w:r>
      <w:r w:rsidRPr="00D71E32">
        <w:rPr>
          <w:rStyle w:val="VerbatimChar"/>
          <w:sz w:val="18"/>
          <w:szCs w:val="20"/>
          <w:rPrChange w:id="1621" w:author="Lasse Dauner" w:date="2025-02-06T00:40:00Z" w16du:dateUtc="2025-02-05T23:40:00Z">
            <w:rPr>
              <w:rStyle w:val="VerbatimChar"/>
            </w:rPr>
          </w:rPrChange>
        </w:rPr>
        <w:t xml:space="preserve">##                                                        </w:t>
      </w:r>
      <w:r w:rsidRPr="00D71E32">
        <w:rPr>
          <w:sz w:val="20"/>
          <w:szCs w:val="20"/>
          <w:rPrChange w:id="1622" w:author="Lasse Dauner" w:date="2025-02-06T00:40:00Z" w16du:dateUtc="2025-02-05T23:40:00Z">
            <w:rPr/>
          </w:rPrChange>
        </w:rPr>
        <w:br/>
      </w:r>
      <w:r w:rsidRPr="00D71E32">
        <w:rPr>
          <w:rStyle w:val="VerbatimChar"/>
          <w:sz w:val="18"/>
          <w:szCs w:val="20"/>
          <w:rPrChange w:id="1623" w:author="Lasse Dauner" w:date="2025-02-06T00:40:00Z" w16du:dateUtc="2025-02-05T23:40:00Z">
            <w:rPr>
              <w:rStyle w:val="VerbatimChar"/>
            </w:rPr>
          </w:rPrChange>
        </w:rPr>
        <w:t xml:space="preserve">## factor(gorwk)16                             0.016      </w:t>
      </w:r>
      <w:r w:rsidRPr="00D71E32">
        <w:rPr>
          <w:sz w:val="20"/>
          <w:szCs w:val="20"/>
          <w:rPrChange w:id="1624" w:author="Lasse Dauner" w:date="2025-02-06T00:40:00Z" w16du:dateUtc="2025-02-05T23:40:00Z">
            <w:rPr/>
          </w:rPrChange>
        </w:rPr>
        <w:br/>
      </w:r>
      <w:r w:rsidRPr="00D71E32">
        <w:rPr>
          <w:rStyle w:val="VerbatimChar"/>
          <w:sz w:val="18"/>
          <w:szCs w:val="20"/>
          <w:rPrChange w:id="1625" w:author="Lasse Dauner" w:date="2025-02-06T00:40:00Z" w16du:dateUtc="2025-02-05T23:40:00Z">
            <w:rPr>
              <w:rStyle w:val="VerbatimChar"/>
            </w:rPr>
          </w:rPrChange>
        </w:rPr>
        <w:t xml:space="preserve">##                                            (0.025)     </w:t>
      </w:r>
      <w:r w:rsidRPr="00D71E32">
        <w:rPr>
          <w:sz w:val="20"/>
          <w:szCs w:val="20"/>
          <w:rPrChange w:id="1626" w:author="Lasse Dauner" w:date="2025-02-06T00:40:00Z" w16du:dateUtc="2025-02-05T23:40:00Z">
            <w:rPr/>
          </w:rPrChange>
        </w:rPr>
        <w:br/>
      </w:r>
      <w:r w:rsidRPr="00D71E32">
        <w:rPr>
          <w:rStyle w:val="VerbatimChar"/>
          <w:sz w:val="18"/>
          <w:szCs w:val="20"/>
          <w:rPrChange w:id="1627" w:author="Lasse Dauner" w:date="2025-02-06T00:40:00Z" w16du:dateUtc="2025-02-05T23:40:00Z">
            <w:rPr>
              <w:rStyle w:val="VerbatimChar"/>
            </w:rPr>
          </w:rPrChange>
        </w:rPr>
        <w:t xml:space="preserve">##                                                        </w:t>
      </w:r>
      <w:r w:rsidRPr="00D71E32">
        <w:rPr>
          <w:sz w:val="20"/>
          <w:szCs w:val="20"/>
          <w:rPrChange w:id="1628" w:author="Lasse Dauner" w:date="2025-02-06T00:40:00Z" w16du:dateUtc="2025-02-05T23:40:00Z">
            <w:rPr/>
          </w:rPrChange>
        </w:rPr>
        <w:br/>
      </w:r>
      <w:r w:rsidRPr="00D71E32">
        <w:rPr>
          <w:rStyle w:val="VerbatimChar"/>
          <w:sz w:val="18"/>
          <w:szCs w:val="20"/>
          <w:rPrChange w:id="1629" w:author="Lasse Dauner" w:date="2025-02-06T00:40:00Z" w16du:dateUtc="2025-02-05T23:40:00Z">
            <w:rPr>
              <w:rStyle w:val="VerbatimChar"/>
            </w:rPr>
          </w:rPrChange>
        </w:rPr>
        <w:t xml:space="preserve">## factor(gorwk)17                             0.013      </w:t>
      </w:r>
      <w:r w:rsidRPr="00D71E32">
        <w:rPr>
          <w:sz w:val="20"/>
          <w:szCs w:val="20"/>
          <w:rPrChange w:id="1630" w:author="Lasse Dauner" w:date="2025-02-06T00:40:00Z" w16du:dateUtc="2025-02-05T23:40:00Z">
            <w:rPr/>
          </w:rPrChange>
        </w:rPr>
        <w:br/>
      </w:r>
      <w:r w:rsidRPr="00D71E32">
        <w:rPr>
          <w:rStyle w:val="VerbatimChar"/>
          <w:sz w:val="18"/>
          <w:szCs w:val="20"/>
          <w:rPrChange w:id="1631" w:author="Lasse Dauner" w:date="2025-02-06T00:40:00Z" w16du:dateUtc="2025-02-05T23:40:00Z">
            <w:rPr>
              <w:rStyle w:val="VerbatimChar"/>
            </w:rPr>
          </w:rPrChange>
        </w:rPr>
        <w:t xml:space="preserve">##                                            (0.032)     </w:t>
      </w:r>
      <w:r w:rsidRPr="00D71E32">
        <w:rPr>
          <w:sz w:val="20"/>
          <w:szCs w:val="20"/>
          <w:rPrChange w:id="1632" w:author="Lasse Dauner" w:date="2025-02-06T00:40:00Z" w16du:dateUtc="2025-02-05T23:40:00Z">
            <w:rPr/>
          </w:rPrChange>
        </w:rPr>
        <w:br/>
      </w:r>
      <w:r w:rsidRPr="00D71E32">
        <w:rPr>
          <w:rStyle w:val="VerbatimChar"/>
          <w:sz w:val="18"/>
          <w:szCs w:val="20"/>
          <w:rPrChange w:id="1633" w:author="Lasse Dauner" w:date="2025-02-06T00:40:00Z" w16du:dateUtc="2025-02-05T23:40:00Z">
            <w:rPr>
              <w:rStyle w:val="VerbatimChar"/>
            </w:rPr>
          </w:rPrChange>
        </w:rPr>
        <w:t xml:space="preserve">##                                                        </w:t>
      </w:r>
      <w:r w:rsidRPr="00D71E32">
        <w:rPr>
          <w:sz w:val="20"/>
          <w:szCs w:val="20"/>
          <w:rPrChange w:id="1634" w:author="Lasse Dauner" w:date="2025-02-06T00:40:00Z" w16du:dateUtc="2025-02-05T23:40:00Z">
            <w:rPr/>
          </w:rPrChange>
        </w:rPr>
        <w:br/>
      </w:r>
      <w:r w:rsidRPr="00D71E32">
        <w:rPr>
          <w:rStyle w:val="VerbatimChar"/>
          <w:sz w:val="18"/>
          <w:szCs w:val="20"/>
          <w:rPrChange w:id="1635" w:author="Lasse Dauner" w:date="2025-02-06T00:40:00Z" w16du:dateUtc="2025-02-05T23:40:00Z">
            <w:rPr>
              <w:rStyle w:val="VerbatimChar"/>
            </w:rPr>
          </w:rPrChange>
        </w:rPr>
        <w:t xml:space="preserve">## factor(gorwk)19                             0.014      </w:t>
      </w:r>
      <w:r w:rsidRPr="00D71E32">
        <w:rPr>
          <w:sz w:val="20"/>
          <w:szCs w:val="20"/>
          <w:rPrChange w:id="1636" w:author="Lasse Dauner" w:date="2025-02-06T00:40:00Z" w16du:dateUtc="2025-02-05T23:40:00Z">
            <w:rPr/>
          </w:rPrChange>
        </w:rPr>
        <w:br/>
      </w:r>
      <w:r w:rsidRPr="00D71E32">
        <w:rPr>
          <w:rStyle w:val="VerbatimChar"/>
          <w:sz w:val="18"/>
          <w:szCs w:val="20"/>
          <w:rPrChange w:id="1637" w:author="Lasse Dauner" w:date="2025-02-06T00:40:00Z" w16du:dateUtc="2025-02-05T23:40:00Z">
            <w:rPr>
              <w:rStyle w:val="VerbatimChar"/>
            </w:rPr>
          </w:rPrChange>
        </w:rPr>
        <w:t xml:space="preserve">##                                            (0.025)     </w:t>
      </w:r>
      <w:r w:rsidRPr="00D71E32">
        <w:rPr>
          <w:sz w:val="20"/>
          <w:szCs w:val="20"/>
          <w:rPrChange w:id="1638" w:author="Lasse Dauner" w:date="2025-02-06T00:40:00Z" w16du:dateUtc="2025-02-05T23:40:00Z">
            <w:rPr/>
          </w:rPrChange>
        </w:rPr>
        <w:br/>
      </w:r>
      <w:r w:rsidRPr="00D71E32">
        <w:rPr>
          <w:rStyle w:val="VerbatimChar"/>
          <w:sz w:val="18"/>
          <w:szCs w:val="20"/>
          <w:rPrChange w:id="1639" w:author="Lasse Dauner" w:date="2025-02-06T00:40:00Z" w16du:dateUtc="2025-02-05T23:40:00Z">
            <w:rPr>
              <w:rStyle w:val="VerbatimChar"/>
            </w:rPr>
          </w:rPrChange>
        </w:rPr>
        <w:t xml:space="preserve">##                                                        </w:t>
      </w:r>
      <w:r w:rsidRPr="00D71E32">
        <w:rPr>
          <w:sz w:val="20"/>
          <w:szCs w:val="20"/>
          <w:rPrChange w:id="1640" w:author="Lasse Dauner" w:date="2025-02-06T00:40:00Z" w16du:dateUtc="2025-02-05T23:40:00Z">
            <w:rPr/>
          </w:rPrChange>
        </w:rPr>
        <w:br/>
      </w:r>
      <w:r w:rsidRPr="00D71E32">
        <w:rPr>
          <w:rStyle w:val="VerbatimChar"/>
          <w:sz w:val="18"/>
          <w:szCs w:val="20"/>
          <w:rPrChange w:id="1641" w:author="Lasse Dauner" w:date="2025-02-06T00:40:00Z" w16du:dateUtc="2025-02-05T23:40:00Z">
            <w:rPr>
              <w:rStyle w:val="VerbatimChar"/>
            </w:rPr>
          </w:rPrChange>
        </w:rPr>
        <w:t xml:space="preserve">## factor(gorwk)20                             0.023      </w:t>
      </w:r>
      <w:r w:rsidRPr="00D71E32">
        <w:rPr>
          <w:sz w:val="20"/>
          <w:szCs w:val="20"/>
          <w:rPrChange w:id="1642" w:author="Lasse Dauner" w:date="2025-02-06T00:40:00Z" w16du:dateUtc="2025-02-05T23:40:00Z">
            <w:rPr/>
          </w:rPrChange>
        </w:rPr>
        <w:br/>
      </w:r>
      <w:r w:rsidRPr="00D71E32">
        <w:rPr>
          <w:rStyle w:val="VerbatimChar"/>
          <w:sz w:val="18"/>
          <w:szCs w:val="20"/>
          <w:rPrChange w:id="1643" w:author="Lasse Dauner" w:date="2025-02-06T00:40:00Z" w16du:dateUtc="2025-02-05T23:40:00Z">
            <w:rPr>
              <w:rStyle w:val="VerbatimChar"/>
            </w:rPr>
          </w:rPrChange>
        </w:rPr>
        <w:t xml:space="preserve">##                                            (0.032)     </w:t>
      </w:r>
      <w:r w:rsidRPr="00D71E32">
        <w:rPr>
          <w:sz w:val="20"/>
          <w:szCs w:val="20"/>
          <w:rPrChange w:id="1644" w:author="Lasse Dauner" w:date="2025-02-06T00:40:00Z" w16du:dateUtc="2025-02-05T23:40:00Z">
            <w:rPr/>
          </w:rPrChange>
        </w:rPr>
        <w:br/>
      </w:r>
      <w:r w:rsidRPr="00D71E32">
        <w:rPr>
          <w:rStyle w:val="VerbatimChar"/>
          <w:sz w:val="18"/>
          <w:szCs w:val="20"/>
          <w:rPrChange w:id="1645" w:author="Lasse Dauner" w:date="2025-02-06T00:40:00Z" w16du:dateUtc="2025-02-05T23:40:00Z">
            <w:rPr>
              <w:rStyle w:val="VerbatimChar"/>
            </w:rPr>
          </w:rPrChange>
        </w:rPr>
        <w:t xml:space="preserve">##                                                        </w:t>
      </w:r>
      <w:r w:rsidRPr="00D71E32">
        <w:rPr>
          <w:sz w:val="20"/>
          <w:szCs w:val="20"/>
          <w:rPrChange w:id="1646" w:author="Lasse Dauner" w:date="2025-02-06T00:40:00Z" w16du:dateUtc="2025-02-05T23:40:00Z">
            <w:rPr/>
          </w:rPrChange>
        </w:rPr>
        <w:br/>
      </w:r>
      <w:r w:rsidRPr="00D71E32">
        <w:rPr>
          <w:rStyle w:val="VerbatimChar"/>
          <w:sz w:val="18"/>
          <w:szCs w:val="20"/>
          <w:rPrChange w:id="1647" w:author="Lasse Dauner" w:date="2025-02-06T00:40:00Z" w16du:dateUtc="2025-02-05T23:40:00Z">
            <w:rPr>
              <w:rStyle w:val="VerbatimChar"/>
            </w:rPr>
          </w:rPrChange>
        </w:rPr>
        <w:t xml:space="preserve">## Constant                0.070***            0.018      </w:t>
      </w:r>
      <w:r w:rsidRPr="00D71E32">
        <w:rPr>
          <w:sz w:val="20"/>
          <w:szCs w:val="20"/>
          <w:rPrChange w:id="1648" w:author="Lasse Dauner" w:date="2025-02-06T00:40:00Z" w16du:dateUtc="2025-02-05T23:40:00Z">
            <w:rPr/>
          </w:rPrChange>
        </w:rPr>
        <w:br/>
      </w:r>
      <w:r w:rsidRPr="00D71E32">
        <w:rPr>
          <w:rStyle w:val="VerbatimChar"/>
          <w:sz w:val="18"/>
          <w:szCs w:val="20"/>
          <w:rPrChange w:id="1649" w:author="Lasse Dauner" w:date="2025-02-06T00:40:00Z" w16du:dateUtc="2025-02-05T23:40:00Z">
            <w:rPr>
              <w:rStyle w:val="VerbatimChar"/>
            </w:rPr>
          </w:rPrChange>
        </w:rPr>
        <w:t xml:space="preserve">##                          (0.005)           (0.033)     </w:t>
      </w:r>
      <w:r w:rsidRPr="00D71E32">
        <w:rPr>
          <w:sz w:val="20"/>
          <w:szCs w:val="20"/>
          <w:rPrChange w:id="1650" w:author="Lasse Dauner" w:date="2025-02-06T00:40:00Z" w16du:dateUtc="2025-02-05T23:40:00Z">
            <w:rPr/>
          </w:rPrChange>
        </w:rPr>
        <w:br/>
      </w:r>
      <w:r w:rsidRPr="00D71E32">
        <w:rPr>
          <w:rStyle w:val="VerbatimChar"/>
          <w:sz w:val="18"/>
          <w:szCs w:val="20"/>
          <w:rPrChange w:id="1651" w:author="Lasse Dauner" w:date="2025-02-06T00:40:00Z" w16du:dateUtc="2025-02-05T23:40:00Z">
            <w:rPr>
              <w:rStyle w:val="VerbatimChar"/>
            </w:rPr>
          </w:rPrChange>
        </w:rPr>
        <w:t xml:space="preserve">##                                                        </w:t>
      </w:r>
      <w:r w:rsidRPr="00D71E32">
        <w:rPr>
          <w:sz w:val="20"/>
          <w:szCs w:val="20"/>
          <w:rPrChange w:id="1652" w:author="Lasse Dauner" w:date="2025-02-06T00:40:00Z" w16du:dateUtc="2025-02-05T23:40:00Z">
            <w:rPr/>
          </w:rPrChange>
        </w:rPr>
        <w:br/>
      </w:r>
      <w:r w:rsidRPr="00D71E32">
        <w:rPr>
          <w:rStyle w:val="VerbatimChar"/>
          <w:sz w:val="18"/>
          <w:szCs w:val="20"/>
          <w:rPrChange w:id="1653" w:author="Lasse Dauner" w:date="2025-02-06T00:40:00Z" w16du:dateUtc="2025-02-05T23:40:00Z">
            <w:rPr>
              <w:rStyle w:val="VerbatimChar"/>
            </w:rPr>
          </w:rPrChange>
        </w:rPr>
        <w:t>## -------------------------------------------------------</w:t>
      </w:r>
      <w:r w:rsidRPr="00D71E32">
        <w:rPr>
          <w:sz w:val="20"/>
          <w:szCs w:val="20"/>
          <w:rPrChange w:id="1654" w:author="Lasse Dauner" w:date="2025-02-06T00:40:00Z" w16du:dateUtc="2025-02-05T23:40:00Z">
            <w:rPr/>
          </w:rPrChange>
        </w:rPr>
        <w:br/>
      </w:r>
      <w:r w:rsidRPr="00D71E32">
        <w:rPr>
          <w:rStyle w:val="VerbatimChar"/>
          <w:sz w:val="18"/>
          <w:szCs w:val="20"/>
          <w:rPrChange w:id="1655" w:author="Lasse Dauner" w:date="2025-02-06T00:40:00Z" w16du:dateUtc="2025-02-05T23:40:00Z">
            <w:rPr>
              <w:rStyle w:val="VerbatimChar"/>
            </w:rPr>
          </w:rPrChange>
        </w:rPr>
        <w:t xml:space="preserve">## Observations              4,112             4,112      </w:t>
      </w:r>
      <w:r w:rsidRPr="00D71E32">
        <w:rPr>
          <w:sz w:val="20"/>
          <w:szCs w:val="20"/>
          <w:rPrChange w:id="1656" w:author="Lasse Dauner" w:date="2025-02-06T00:40:00Z" w16du:dateUtc="2025-02-05T23:40:00Z">
            <w:rPr/>
          </w:rPrChange>
        </w:rPr>
        <w:br/>
      </w:r>
      <w:r w:rsidRPr="00D71E32">
        <w:rPr>
          <w:rStyle w:val="VerbatimChar"/>
          <w:sz w:val="18"/>
          <w:szCs w:val="20"/>
          <w:rPrChange w:id="1657" w:author="Lasse Dauner" w:date="2025-02-06T00:40:00Z" w16du:dateUtc="2025-02-05T23:40:00Z">
            <w:rPr>
              <w:rStyle w:val="VerbatimChar"/>
            </w:rPr>
          </w:rPrChange>
        </w:rPr>
        <w:t xml:space="preserve">## R2                        0.020             0.294      </w:t>
      </w:r>
      <w:r w:rsidRPr="00D71E32">
        <w:rPr>
          <w:sz w:val="20"/>
          <w:szCs w:val="20"/>
          <w:rPrChange w:id="1658" w:author="Lasse Dauner" w:date="2025-02-06T00:40:00Z" w16du:dateUtc="2025-02-05T23:40:00Z">
            <w:rPr/>
          </w:rPrChange>
        </w:rPr>
        <w:br/>
      </w:r>
      <w:r w:rsidRPr="00D71E32">
        <w:rPr>
          <w:rStyle w:val="VerbatimChar"/>
          <w:sz w:val="18"/>
          <w:szCs w:val="20"/>
          <w:rPrChange w:id="1659" w:author="Lasse Dauner" w:date="2025-02-06T00:40:00Z" w16du:dateUtc="2025-02-05T23:40:00Z">
            <w:rPr>
              <w:rStyle w:val="VerbatimChar"/>
            </w:rPr>
          </w:rPrChange>
        </w:rPr>
        <w:t xml:space="preserve">## Adjusted R2               0.019             0.281      </w:t>
      </w:r>
      <w:r w:rsidRPr="00D71E32">
        <w:rPr>
          <w:sz w:val="20"/>
          <w:szCs w:val="20"/>
          <w:rPrChange w:id="1660" w:author="Lasse Dauner" w:date="2025-02-06T00:40:00Z" w16du:dateUtc="2025-02-05T23:40:00Z">
            <w:rPr/>
          </w:rPrChange>
        </w:rPr>
        <w:br/>
      </w:r>
      <w:r w:rsidRPr="00D71E32">
        <w:rPr>
          <w:rStyle w:val="VerbatimChar"/>
          <w:sz w:val="18"/>
          <w:szCs w:val="20"/>
          <w:rPrChange w:id="1661" w:author="Lasse Dauner" w:date="2025-02-06T00:40:00Z" w16du:dateUtc="2025-02-05T23:40:00Z">
            <w:rPr>
              <w:rStyle w:val="VerbatimChar"/>
            </w:rPr>
          </w:rPrChange>
        </w:rPr>
        <w:t>## Residual Std. Error 0.152 (df = 4108) 0.130 (df = 4035)</w:t>
      </w:r>
      <w:r w:rsidRPr="00D71E32">
        <w:rPr>
          <w:sz w:val="20"/>
          <w:szCs w:val="20"/>
          <w:rPrChange w:id="1662" w:author="Lasse Dauner" w:date="2025-02-06T00:40:00Z" w16du:dateUtc="2025-02-05T23:40:00Z">
            <w:rPr/>
          </w:rPrChange>
        </w:rPr>
        <w:br/>
      </w:r>
      <w:r w:rsidRPr="00D71E32">
        <w:rPr>
          <w:rStyle w:val="VerbatimChar"/>
          <w:sz w:val="18"/>
          <w:szCs w:val="20"/>
          <w:rPrChange w:id="1663" w:author="Lasse Dauner" w:date="2025-02-06T00:40:00Z" w16du:dateUtc="2025-02-05T23:40:00Z">
            <w:rPr>
              <w:rStyle w:val="VerbatimChar"/>
            </w:rPr>
          </w:rPrChange>
        </w:rPr>
        <w:t>## =======================================================</w:t>
      </w:r>
      <w:r w:rsidRPr="00D71E32">
        <w:rPr>
          <w:sz w:val="20"/>
          <w:szCs w:val="20"/>
          <w:rPrChange w:id="1664" w:author="Lasse Dauner" w:date="2025-02-06T00:40:00Z" w16du:dateUtc="2025-02-05T23:40:00Z">
            <w:rPr/>
          </w:rPrChange>
        </w:rPr>
        <w:br/>
      </w:r>
      <w:r w:rsidRPr="00D71E32">
        <w:rPr>
          <w:rStyle w:val="VerbatimChar"/>
          <w:sz w:val="18"/>
          <w:szCs w:val="20"/>
          <w:rPrChange w:id="1665" w:author="Lasse Dauner" w:date="2025-02-06T00:40:00Z" w16du:dateUtc="2025-02-05T23:40:00Z">
            <w:rPr>
              <w:rStyle w:val="VerbatimChar"/>
            </w:rPr>
          </w:rPrChange>
        </w:rPr>
        <w:t>## Note:                       *p&lt;0.1; **p&lt;0.05; ***p&lt;0.01</w:t>
      </w:r>
    </w:p>
    <w:p w14:paraId="7D334C71" w14:textId="77777777" w:rsidR="00D71E32" w:rsidRPr="00D71E32" w:rsidRDefault="00D71E32" w:rsidP="0023645B">
      <w:pPr>
        <w:pStyle w:val="SourceCode"/>
        <w:wordWrap/>
        <w:spacing w:afterLines="25" w:after="60" w:line="276" w:lineRule="auto"/>
        <w:rPr>
          <w:sz w:val="20"/>
          <w:szCs w:val="20"/>
          <w:rPrChange w:id="1666" w:author="Lasse Dauner" w:date="2025-02-06T00:40:00Z" w16du:dateUtc="2025-02-05T23:40:00Z">
            <w:rPr/>
          </w:rPrChange>
        </w:rPr>
      </w:pPr>
    </w:p>
    <w:p w14:paraId="352B459D" w14:textId="77777777" w:rsidR="00D71E32" w:rsidRDefault="00D71E32" w:rsidP="0023645B">
      <w:pPr>
        <w:pStyle w:val="berschrift2"/>
        <w:spacing w:afterLines="25" w:after="60" w:line="276" w:lineRule="auto"/>
        <w:rPr>
          <w:ins w:id="1667" w:author="Lasse Dauner" w:date="2025-02-06T00:40:00Z" w16du:dateUtc="2025-02-05T23:40:00Z"/>
        </w:rPr>
      </w:pPr>
      <w:bookmarkStart w:id="1668" w:name="exercise-referenzen"/>
      <w:bookmarkEnd w:id="664"/>
      <w:bookmarkEnd w:id="1163"/>
    </w:p>
    <w:p w14:paraId="0B31E585" w14:textId="77777777" w:rsidR="00D71E32" w:rsidRDefault="00D71E32" w:rsidP="00D71E32">
      <w:pPr>
        <w:pStyle w:val="Textkrper"/>
        <w:rPr>
          <w:ins w:id="1669" w:author="Lasse Dauner" w:date="2025-02-06T00:40:00Z" w16du:dateUtc="2025-02-05T23:40:00Z"/>
        </w:rPr>
      </w:pPr>
    </w:p>
    <w:p w14:paraId="400DAD68" w14:textId="77777777" w:rsidR="00D71E32" w:rsidRDefault="00D71E32" w:rsidP="00D71E32">
      <w:pPr>
        <w:pStyle w:val="Textkrper"/>
        <w:rPr>
          <w:ins w:id="1670" w:author="Lasse Dauner" w:date="2025-02-06T00:40:00Z" w16du:dateUtc="2025-02-05T23:40:00Z"/>
        </w:rPr>
      </w:pPr>
    </w:p>
    <w:p w14:paraId="48099DD9" w14:textId="77777777" w:rsidR="00D71E32" w:rsidRDefault="00D71E32" w:rsidP="00D71E32">
      <w:pPr>
        <w:pStyle w:val="Textkrper"/>
        <w:rPr>
          <w:ins w:id="1671" w:author="Lasse Dauner" w:date="2025-02-06T00:40:00Z" w16du:dateUtc="2025-02-05T23:40:00Z"/>
        </w:rPr>
      </w:pPr>
    </w:p>
    <w:p w14:paraId="759B51FB" w14:textId="77777777" w:rsidR="00D71E32" w:rsidRDefault="00D71E32" w:rsidP="00D71E32">
      <w:pPr>
        <w:pStyle w:val="Textkrper"/>
        <w:rPr>
          <w:ins w:id="1672" w:author="Lasse Dauner" w:date="2025-02-06T00:40:00Z" w16du:dateUtc="2025-02-05T23:40:00Z"/>
        </w:rPr>
      </w:pPr>
    </w:p>
    <w:p w14:paraId="54873E72" w14:textId="77777777" w:rsidR="00D71E32" w:rsidRDefault="00D71E32" w:rsidP="00D71E32">
      <w:pPr>
        <w:pStyle w:val="Textkrper"/>
        <w:rPr>
          <w:ins w:id="1673" w:author="Lasse Dauner" w:date="2025-02-06T00:40:00Z" w16du:dateUtc="2025-02-05T23:40:00Z"/>
        </w:rPr>
      </w:pPr>
    </w:p>
    <w:p w14:paraId="49038579" w14:textId="77777777" w:rsidR="00D71E32" w:rsidRDefault="00D71E32" w:rsidP="00D71E32">
      <w:pPr>
        <w:pStyle w:val="Textkrper"/>
        <w:rPr>
          <w:ins w:id="1674" w:author="Lasse Dauner" w:date="2025-02-06T00:40:00Z" w16du:dateUtc="2025-02-05T23:40:00Z"/>
        </w:rPr>
      </w:pPr>
    </w:p>
    <w:p w14:paraId="2FF5579B" w14:textId="77777777" w:rsidR="00D71E32" w:rsidRDefault="00D71E32" w:rsidP="00D71E32">
      <w:pPr>
        <w:pStyle w:val="Textkrper"/>
        <w:rPr>
          <w:ins w:id="1675" w:author="Lasse Dauner" w:date="2025-02-06T00:40:00Z" w16du:dateUtc="2025-02-05T23:40:00Z"/>
        </w:rPr>
      </w:pPr>
    </w:p>
    <w:p w14:paraId="69091CEB" w14:textId="77777777" w:rsidR="00D71E32" w:rsidRPr="00D71E32" w:rsidRDefault="00D71E32" w:rsidP="00D71E32">
      <w:pPr>
        <w:pStyle w:val="Textkrper"/>
        <w:rPr>
          <w:ins w:id="1676" w:author="Lasse Dauner" w:date="2025-02-06T00:40:00Z" w16du:dateUtc="2025-02-05T23:40:00Z"/>
        </w:rPr>
        <w:pPrChange w:id="1677" w:author="Lasse Dauner" w:date="2025-02-06T00:40:00Z" w16du:dateUtc="2025-02-05T23:40:00Z">
          <w:pPr>
            <w:pStyle w:val="berschrift2"/>
            <w:spacing w:afterLines="25" w:after="60" w:line="276" w:lineRule="auto"/>
          </w:pPr>
        </w:pPrChange>
      </w:pPr>
    </w:p>
    <w:p w14:paraId="22D1F801" w14:textId="39FDE3E5" w:rsidR="002B6076" w:rsidRDefault="00000000" w:rsidP="0023645B">
      <w:pPr>
        <w:pStyle w:val="berschrift2"/>
        <w:spacing w:afterLines="25" w:after="60" w:line="276" w:lineRule="auto"/>
      </w:pPr>
      <w:del w:id="1678" w:author="Lasse Dauner" w:date="2025-02-06T00:41:00Z" w16du:dateUtc="2025-02-05T23:41:00Z">
        <w:r w:rsidDel="00D71E32">
          <w:lastRenderedPageBreak/>
          <w:delText xml:space="preserve">Exercise </w:delText>
        </w:r>
      </w:del>
      <w:r>
        <w:t>Referenzen</w:t>
      </w:r>
    </w:p>
    <w:p w14:paraId="6C23F43C" w14:textId="77777777" w:rsidR="002B6076" w:rsidRDefault="00000000" w:rsidP="0023645B">
      <w:pPr>
        <w:pStyle w:val="FirstParagraph"/>
        <w:spacing w:afterLines="25" w:after="60" w:line="276" w:lineRule="auto"/>
      </w:pPr>
      <w:r>
        <w:rPr>
          <w:b/>
          <w:bCs/>
        </w:rPr>
        <w:t>Literatur</w:t>
      </w:r>
    </w:p>
    <w:p w14:paraId="3A5D92A4"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79" w:author="Lasse Dauner" w:date="2025-02-06T00:41:00Z" w16du:dateUtc="2025-02-05T23:41:00Z">
            <w:rPr/>
          </w:rPrChange>
        </w:rPr>
      </w:pPr>
      <w:r w:rsidRPr="003D2D99">
        <w:rPr>
          <w:rFonts w:ascii="Times New Roman" w:hAnsi="Times New Roman" w:cs="Times New Roman"/>
          <w:rPrChange w:id="1680" w:author="Lasse Dauner" w:date="2025-02-06T00:41:00Z" w16du:dateUtc="2025-02-05T23:41:00Z">
            <w:rPr/>
          </w:rPrChange>
        </w:rPr>
        <w:t>Aarts, E., Verhage, M., Veenvliet, J. V., Dolan, C. V., &amp; Van Der Sluis, S. (2014). A solution to dependency: using multilevel analysis to accommodate nested data. Nature neuroscience, 17(4), 491-496.</w:t>
      </w:r>
    </w:p>
    <w:p w14:paraId="32CF6656"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81" w:author="Lasse Dauner" w:date="2025-02-06T00:41:00Z" w16du:dateUtc="2025-02-05T23:41:00Z">
            <w:rPr/>
          </w:rPrChange>
        </w:rPr>
      </w:pPr>
      <w:r w:rsidRPr="003D2D99">
        <w:rPr>
          <w:rFonts w:ascii="Times New Roman" w:hAnsi="Times New Roman" w:cs="Times New Roman"/>
          <w:rPrChange w:id="1682" w:author="Lasse Dauner" w:date="2025-02-06T00:41:00Z" w16du:dateUtc="2025-02-05T23:41:00Z">
            <w:rPr/>
          </w:rPrChange>
        </w:rPr>
        <w:t>Abadie, A., Athey, S., Imbens, G. W., &amp; Wooldridge, J. M. (2023). When should you adjust standard errors for clustering?. The Quarterly Journal of Economics, 138(1), 1-35.</w:t>
      </w:r>
    </w:p>
    <w:p w14:paraId="5995B307"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83" w:author="Lasse Dauner" w:date="2025-02-06T00:41:00Z" w16du:dateUtc="2025-02-05T23:41:00Z">
            <w:rPr/>
          </w:rPrChange>
        </w:rPr>
      </w:pPr>
      <w:r w:rsidRPr="003D2D99">
        <w:rPr>
          <w:rFonts w:ascii="Times New Roman" w:hAnsi="Times New Roman" w:cs="Times New Roman"/>
          <w:rPrChange w:id="1684" w:author="Lasse Dauner" w:date="2025-02-06T00:41:00Z" w16du:dateUtc="2025-02-05T23:41:00Z">
            <w:rPr/>
          </w:rPrChange>
        </w:rPr>
        <w:t>Angrist, J. D., &amp; Pischke, J. S. (2009). Mostly harmless econometrics: An empiricist’s companion. Princeton university press.</w:t>
      </w:r>
    </w:p>
    <w:p w14:paraId="5F01FFD0"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85" w:author="Lasse Dauner" w:date="2025-02-06T00:41:00Z" w16du:dateUtc="2025-02-05T23:41:00Z">
            <w:rPr/>
          </w:rPrChange>
        </w:rPr>
      </w:pPr>
      <w:r w:rsidRPr="003D2D99">
        <w:rPr>
          <w:rFonts w:ascii="Times New Roman" w:hAnsi="Times New Roman" w:cs="Times New Roman"/>
          <w:rPrChange w:id="1686" w:author="Lasse Dauner" w:date="2025-02-06T00:41:00Z" w16du:dateUtc="2025-02-05T23:41:00Z">
            <w:rPr/>
          </w:rPrChange>
        </w:rPr>
        <w:t>Callaway, B., &amp; Sant’Anna, P. H. (2021). Difference-in-differences with multiple time periods. Journal of econometrics, 225(2), 200-230.</w:t>
      </w:r>
    </w:p>
    <w:p w14:paraId="6ABFBA75"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87" w:author="Lasse Dauner" w:date="2025-02-06T00:41:00Z" w16du:dateUtc="2025-02-05T23:41:00Z">
            <w:rPr/>
          </w:rPrChange>
        </w:rPr>
      </w:pPr>
      <w:r w:rsidRPr="003D2D99">
        <w:rPr>
          <w:rFonts w:ascii="Times New Roman" w:hAnsi="Times New Roman" w:cs="Times New Roman"/>
          <w:rPrChange w:id="1688" w:author="Lasse Dauner" w:date="2025-02-06T00:41:00Z" w16du:dateUtc="2025-02-05T23:41:00Z">
            <w:rPr/>
          </w:rPrChange>
        </w:rPr>
        <w:t xml:space="preserve">Cohen, J., Cohen, P., West, S. G., &amp; Aiken, L. S. (2013). Applied multiple regression/correlation analysis for the behavioral sciences. Routledge.; Abrufbar unter: </w:t>
      </w:r>
      <w:r w:rsidR="002B6076" w:rsidRPr="003D2D99">
        <w:rPr>
          <w:rFonts w:ascii="Times New Roman" w:hAnsi="Times New Roman" w:cs="Times New Roman"/>
          <w:rPrChange w:id="1689" w:author="Lasse Dauner" w:date="2025-02-06T00:41:00Z" w16du:dateUtc="2025-02-05T23:41:00Z">
            <w:rPr/>
          </w:rPrChange>
        </w:rPr>
        <w:fldChar w:fldCharType="begin"/>
      </w:r>
      <w:r w:rsidR="002B6076" w:rsidRPr="003D2D99">
        <w:rPr>
          <w:rFonts w:ascii="Times New Roman" w:hAnsi="Times New Roman" w:cs="Times New Roman"/>
          <w:rPrChange w:id="1690" w:author="Lasse Dauner" w:date="2025-02-06T00:41:00Z" w16du:dateUtc="2025-02-05T23:41:00Z">
            <w:rPr/>
          </w:rPrChange>
        </w:rPr>
        <w:instrText>HYPERLINK "https://doi.org/10.4324/9780203774441" \h</w:instrText>
      </w:r>
      <w:r w:rsidR="002B6076" w:rsidRPr="003D2D99">
        <w:rPr>
          <w:rFonts w:ascii="Times New Roman" w:hAnsi="Times New Roman" w:cs="Times New Roman"/>
          <w:rPrChange w:id="1691" w:author="Lasse Dauner" w:date="2025-02-06T00:41:00Z" w16du:dateUtc="2025-02-05T23:41:00Z">
            <w:rPr/>
          </w:rPrChange>
        </w:rPr>
      </w:r>
      <w:r w:rsidR="002B6076" w:rsidRPr="003D2D99">
        <w:rPr>
          <w:rFonts w:ascii="Times New Roman" w:hAnsi="Times New Roman" w:cs="Times New Roman"/>
          <w:rPrChange w:id="1692" w:author="Lasse Dauner" w:date="2025-02-06T00:41:00Z" w16du:dateUtc="2025-02-05T23:41:00Z">
            <w:rPr/>
          </w:rPrChange>
        </w:rPr>
        <w:fldChar w:fldCharType="separate"/>
      </w:r>
      <w:r w:rsidR="002B6076" w:rsidRPr="003D2D99">
        <w:rPr>
          <w:rStyle w:val="Hyperlink"/>
          <w:rFonts w:ascii="Times New Roman" w:hAnsi="Times New Roman" w:cs="Times New Roman"/>
          <w:rPrChange w:id="1693" w:author="Lasse Dauner" w:date="2025-02-06T00:41:00Z" w16du:dateUtc="2025-02-05T23:41:00Z">
            <w:rPr>
              <w:rStyle w:val="Hyperlink"/>
            </w:rPr>
          </w:rPrChange>
        </w:rPr>
        <w:t>https://doi.org/10.4324/9780203774441</w:t>
      </w:r>
      <w:r w:rsidR="002B6076" w:rsidRPr="003D2D99">
        <w:rPr>
          <w:rFonts w:ascii="Times New Roman" w:hAnsi="Times New Roman" w:cs="Times New Roman"/>
          <w:rPrChange w:id="1694" w:author="Lasse Dauner" w:date="2025-02-06T00:41:00Z" w16du:dateUtc="2025-02-05T23:41:00Z">
            <w:rPr/>
          </w:rPrChange>
        </w:rPr>
        <w:fldChar w:fldCharType="end"/>
      </w:r>
    </w:p>
    <w:p w14:paraId="586109EC"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95" w:author="Lasse Dauner" w:date="2025-02-06T00:41:00Z" w16du:dateUtc="2025-02-05T23:41:00Z">
            <w:rPr/>
          </w:rPrChange>
        </w:rPr>
      </w:pPr>
      <w:r w:rsidRPr="003D2D99">
        <w:rPr>
          <w:rFonts w:ascii="Times New Roman" w:hAnsi="Times New Roman" w:cs="Times New Roman"/>
          <w:rPrChange w:id="1696" w:author="Lasse Dauner" w:date="2025-02-06T00:41:00Z" w16du:dateUtc="2025-02-05T23:41:00Z">
            <w:rPr/>
          </w:rPrChange>
        </w:rPr>
        <w:t>Draca, M., Machin, S., &amp; Van Reenen, J. (2011). Minimum wages and firm profitability. American economic journal: applied economics, 3(1), 129-151.</w:t>
      </w:r>
    </w:p>
    <w:p w14:paraId="1DC68066" w14:textId="77777777" w:rsidR="002B6076" w:rsidRPr="003D2D99" w:rsidRDefault="00000000" w:rsidP="0023645B">
      <w:pPr>
        <w:numPr>
          <w:ilvl w:val="0"/>
          <w:numId w:val="24"/>
        </w:numPr>
        <w:spacing w:afterLines="25" w:after="60" w:line="276" w:lineRule="auto"/>
        <w:rPr>
          <w:rFonts w:ascii="Times New Roman" w:hAnsi="Times New Roman" w:cs="Times New Roman"/>
          <w:rPrChange w:id="1697" w:author="Lasse Dauner" w:date="2025-02-06T00:41:00Z" w16du:dateUtc="2025-02-05T23:41:00Z">
            <w:rPr/>
          </w:rPrChange>
        </w:rPr>
      </w:pPr>
      <w:r w:rsidRPr="003D2D99">
        <w:rPr>
          <w:rFonts w:ascii="Times New Roman" w:hAnsi="Times New Roman" w:cs="Times New Roman"/>
          <w:rPrChange w:id="1698" w:author="Lasse Dauner" w:date="2025-02-06T00:41:00Z" w16du:dateUtc="2025-02-05T23:41:00Z">
            <w:rPr/>
          </w:rPrChange>
        </w:rPr>
        <w:t xml:space="preserve">Brown, William (2007), Friedrich-Ebert-Stiftung, Büro London, London; abrufbar unter: </w:t>
      </w:r>
      <w:r w:rsidR="002B6076" w:rsidRPr="003D2D99">
        <w:rPr>
          <w:rFonts w:ascii="Times New Roman" w:hAnsi="Times New Roman" w:cs="Times New Roman"/>
          <w:rPrChange w:id="1699" w:author="Lasse Dauner" w:date="2025-02-06T00:41:00Z" w16du:dateUtc="2025-02-05T23:41:00Z">
            <w:rPr/>
          </w:rPrChange>
        </w:rPr>
        <w:fldChar w:fldCharType="begin"/>
      </w:r>
      <w:r w:rsidR="002B6076" w:rsidRPr="003D2D99">
        <w:rPr>
          <w:rFonts w:ascii="Times New Roman" w:hAnsi="Times New Roman" w:cs="Times New Roman"/>
          <w:rPrChange w:id="1700" w:author="Lasse Dauner" w:date="2025-02-06T00:41:00Z" w16du:dateUtc="2025-02-05T23:41:00Z">
            <w:rPr/>
          </w:rPrChange>
        </w:rPr>
        <w:instrText>HYPERLINK "https://library.fes.de/pdf-files/bueros/london/04855-20071107.pdf" \h</w:instrText>
      </w:r>
      <w:r w:rsidR="002B6076" w:rsidRPr="003D2D99">
        <w:rPr>
          <w:rFonts w:ascii="Times New Roman" w:hAnsi="Times New Roman" w:cs="Times New Roman"/>
          <w:rPrChange w:id="1701" w:author="Lasse Dauner" w:date="2025-02-06T00:41:00Z" w16du:dateUtc="2025-02-05T23:41:00Z">
            <w:rPr/>
          </w:rPrChange>
        </w:rPr>
      </w:r>
      <w:r w:rsidR="002B6076" w:rsidRPr="003D2D99">
        <w:rPr>
          <w:rFonts w:ascii="Times New Roman" w:hAnsi="Times New Roman" w:cs="Times New Roman"/>
          <w:rPrChange w:id="1702" w:author="Lasse Dauner" w:date="2025-02-06T00:41:00Z" w16du:dateUtc="2025-02-05T23:41:00Z">
            <w:rPr/>
          </w:rPrChange>
        </w:rPr>
        <w:fldChar w:fldCharType="separate"/>
      </w:r>
      <w:r w:rsidR="002B6076" w:rsidRPr="003D2D99">
        <w:rPr>
          <w:rStyle w:val="Hyperlink"/>
          <w:rFonts w:ascii="Times New Roman" w:hAnsi="Times New Roman" w:cs="Times New Roman"/>
          <w:rPrChange w:id="1703" w:author="Lasse Dauner" w:date="2025-02-06T00:41:00Z" w16du:dateUtc="2025-02-05T23:41:00Z">
            <w:rPr>
              <w:rStyle w:val="Hyperlink"/>
            </w:rPr>
          </w:rPrChange>
        </w:rPr>
        <w:t>https://library.fes.de/pdf-files/bueros/london/04855-20071107.pdf</w:t>
      </w:r>
      <w:r w:rsidR="002B6076" w:rsidRPr="003D2D99">
        <w:rPr>
          <w:rFonts w:ascii="Times New Roman" w:hAnsi="Times New Roman" w:cs="Times New Roman"/>
          <w:rPrChange w:id="1704" w:author="Lasse Dauner" w:date="2025-02-06T00:41:00Z" w16du:dateUtc="2025-02-05T23:41:00Z">
            <w:rPr/>
          </w:rPrChange>
        </w:rPr>
        <w:fldChar w:fldCharType="end"/>
      </w:r>
    </w:p>
    <w:p w14:paraId="63387E7A" w14:textId="77777777" w:rsidR="002B6076" w:rsidRPr="003D2D99" w:rsidRDefault="00000000" w:rsidP="0023645B">
      <w:pPr>
        <w:numPr>
          <w:ilvl w:val="0"/>
          <w:numId w:val="24"/>
        </w:numPr>
        <w:spacing w:afterLines="25" w:after="60" w:line="276" w:lineRule="auto"/>
        <w:rPr>
          <w:rFonts w:ascii="Times New Roman" w:hAnsi="Times New Roman" w:cs="Times New Roman"/>
          <w:rPrChange w:id="1705" w:author="Lasse Dauner" w:date="2025-02-06T00:41:00Z" w16du:dateUtc="2025-02-05T23:41:00Z">
            <w:rPr/>
          </w:rPrChange>
        </w:rPr>
      </w:pPr>
      <w:r w:rsidRPr="003D2D99">
        <w:rPr>
          <w:rFonts w:ascii="Times New Roman" w:hAnsi="Times New Roman" w:cs="Times New Roman"/>
          <w:rPrChange w:id="1706" w:author="Lasse Dauner" w:date="2025-02-06T00:41:00Z" w16du:dateUtc="2025-02-05T23:41:00Z">
            <w:rPr/>
          </w:rPrChange>
        </w:rPr>
        <w:t>OECD (2002), OECD Employment Outlook 2002, OECD Publishing, Paris</w:t>
      </w:r>
    </w:p>
    <w:p w14:paraId="0958FBB8" w14:textId="77777777" w:rsidR="002B6076" w:rsidRPr="003D2D99" w:rsidRDefault="002B6076" w:rsidP="0023645B">
      <w:pPr>
        <w:numPr>
          <w:ilvl w:val="0"/>
          <w:numId w:val="24"/>
        </w:numPr>
        <w:spacing w:afterLines="25" w:after="60" w:line="276" w:lineRule="auto"/>
        <w:rPr>
          <w:rFonts w:ascii="Times New Roman" w:hAnsi="Times New Roman" w:cs="Times New Roman"/>
          <w:rPrChange w:id="1707" w:author="Lasse Dauner" w:date="2025-02-06T00:41:00Z" w16du:dateUtc="2025-02-05T23:41:00Z">
            <w:rPr/>
          </w:rPrChange>
        </w:rPr>
      </w:pPr>
      <w:r w:rsidRPr="003D2D99">
        <w:rPr>
          <w:rFonts w:ascii="Times New Roman" w:hAnsi="Times New Roman" w:cs="Times New Roman"/>
          <w:rPrChange w:id="1708" w:author="Lasse Dauner" w:date="2025-02-06T00:41:00Z" w16du:dateUtc="2025-02-05T23:41:00Z">
            <w:rPr/>
          </w:rPrChange>
        </w:rPr>
        <w:fldChar w:fldCharType="begin"/>
      </w:r>
      <w:r w:rsidRPr="003D2D99">
        <w:rPr>
          <w:rFonts w:ascii="Times New Roman" w:hAnsi="Times New Roman" w:cs="Times New Roman"/>
          <w:rPrChange w:id="1709" w:author="Lasse Dauner" w:date="2025-02-06T00:41:00Z" w16du:dateUtc="2025-02-05T23:41:00Z">
            <w:rPr/>
          </w:rPrChange>
        </w:rPr>
        <w:instrText>HYPERLINK "https://webarchive.nationalarchives.gov.uk/ukgwa/20160105160709/http://www.ons.gov.uk/ons/guide-method/classifications/archived-standard-classifications/uk-standard-industrial-classification-1992--sic92-/uk-sic-2003.pdf" \h</w:instrText>
      </w:r>
      <w:r w:rsidRPr="003D2D99">
        <w:rPr>
          <w:rFonts w:ascii="Times New Roman" w:hAnsi="Times New Roman" w:cs="Times New Roman"/>
          <w:rPrChange w:id="1710" w:author="Lasse Dauner" w:date="2025-02-06T00:41:00Z" w16du:dateUtc="2025-02-05T23:41:00Z">
            <w:rPr/>
          </w:rPrChange>
        </w:rPr>
      </w:r>
      <w:r w:rsidRPr="003D2D99">
        <w:rPr>
          <w:rFonts w:ascii="Times New Roman" w:hAnsi="Times New Roman" w:cs="Times New Roman"/>
          <w:rPrChange w:id="1711" w:author="Lasse Dauner" w:date="2025-02-06T00:41:00Z" w16du:dateUtc="2025-02-05T23:41:00Z">
            <w:rPr/>
          </w:rPrChange>
        </w:rPr>
        <w:fldChar w:fldCharType="separate"/>
      </w:r>
      <w:r w:rsidRPr="003D2D99">
        <w:rPr>
          <w:rStyle w:val="Hyperlink"/>
          <w:rFonts w:ascii="Times New Roman" w:hAnsi="Times New Roman" w:cs="Times New Roman"/>
          <w:rPrChange w:id="1712" w:author="Lasse Dauner" w:date="2025-02-06T00:41:00Z" w16du:dateUtc="2025-02-05T23:41:00Z">
            <w:rPr>
              <w:rStyle w:val="Hyperlink"/>
            </w:rPr>
          </w:rPrChange>
        </w:rPr>
        <w:t>https://webarchive.nationalarchives.gov.uk/ukgwa/20160105160709/http://www.ons.gov.uk/ons/guide-method/classifications/archived-standard-classifications/uk-standard-industrial-classification-1992--sic92-/uk-sic-2003.pdf</w:t>
      </w:r>
      <w:r w:rsidRPr="003D2D99">
        <w:rPr>
          <w:rFonts w:ascii="Times New Roman" w:hAnsi="Times New Roman" w:cs="Times New Roman"/>
          <w:rPrChange w:id="1713" w:author="Lasse Dauner" w:date="2025-02-06T00:41:00Z" w16du:dateUtc="2025-02-05T23:41:00Z">
            <w:rPr/>
          </w:rPrChange>
        </w:rPr>
        <w:fldChar w:fldCharType="end"/>
      </w:r>
      <w:r w:rsidR="00000000" w:rsidRPr="003D2D99">
        <w:rPr>
          <w:rFonts w:ascii="Times New Roman" w:hAnsi="Times New Roman" w:cs="Times New Roman"/>
          <w:rPrChange w:id="1714" w:author="Lasse Dauner" w:date="2025-02-06T00:41:00Z" w16du:dateUtc="2025-02-05T23:41:00Z">
            <w:rPr/>
          </w:rPrChange>
        </w:rPr>
        <w:t xml:space="preserve"> (Letzter Aufruf: 05.02.2025)</w:t>
      </w:r>
    </w:p>
    <w:p w14:paraId="35BD7CD0" w14:textId="77777777" w:rsidR="002B6076" w:rsidRDefault="00000000" w:rsidP="0023645B">
      <w:pPr>
        <w:pStyle w:val="FirstParagraph"/>
        <w:spacing w:afterLines="25" w:after="60" w:line="276" w:lineRule="auto"/>
      </w:pPr>
      <w:r>
        <w:rPr>
          <w:b/>
          <w:bCs/>
        </w:rPr>
        <w:t>R Pakete und Darstellungen</w:t>
      </w:r>
    </w:p>
    <w:p w14:paraId="416A0F87"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15" w:author="Lasse Dauner" w:date="2025-02-06T00:41:00Z" w16du:dateUtc="2025-02-05T23:41:00Z">
            <w:rPr/>
          </w:rPrChange>
        </w:rPr>
      </w:pPr>
      <w:r w:rsidRPr="003D2D99">
        <w:rPr>
          <w:rFonts w:ascii="Times New Roman" w:hAnsi="Times New Roman" w:cs="Times New Roman"/>
          <w:rPrChange w:id="1716" w:author="Lasse Dauner" w:date="2025-02-06T00:41:00Z" w16du:dateUtc="2025-02-05T23:41:00Z">
            <w:rPr/>
          </w:rPrChange>
        </w:rPr>
        <w:fldChar w:fldCharType="begin"/>
      </w:r>
      <w:r w:rsidRPr="003D2D99">
        <w:rPr>
          <w:rFonts w:ascii="Times New Roman" w:hAnsi="Times New Roman" w:cs="Times New Roman"/>
          <w:rPrChange w:id="1717" w:author="Lasse Dauner" w:date="2025-02-06T00:41:00Z" w16du:dateUtc="2025-02-05T23:41:00Z">
            <w:rPr/>
          </w:rPrChange>
        </w:rPr>
        <w:instrText>HYPERLINK "https://dplyr.tidyverse.org/reference/group_by.html" \h</w:instrText>
      </w:r>
      <w:r w:rsidRPr="003D2D99">
        <w:rPr>
          <w:rFonts w:ascii="Times New Roman" w:hAnsi="Times New Roman" w:cs="Times New Roman"/>
          <w:rPrChange w:id="1718" w:author="Lasse Dauner" w:date="2025-02-06T00:41:00Z" w16du:dateUtc="2025-02-05T23:41:00Z">
            <w:rPr/>
          </w:rPrChange>
        </w:rPr>
      </w:r>
      <w:r w:rsidRPr="003D2D99">
        <w:rPr>
          <w:rFonts w:ascii="Times New Roman" w:hAnsi="Times New Roman" w:cs="Times New Roman"/>
          <w:rPrChange w:id="1719" w:author="Lasse Dauner" w:date="2025-02-06T00:41:00Z" w16du:dateUtc="2025-02-05T23:41:00Z">
            <w:rPr/>
          </w:rPrChange>
        </w:rPr>
        <w:fldChar w:fldCharType="separate"/>
      </w:r>
      <w:r w:rsidRPr="003D2D99">
        <w:rPr>
          <w:rStyle w:val="Hyperlink"/>
          <w:rFonts w:ascii="Times New Roman" w:hAnsi="Times New Roman" w:cs="Times New Roman"/>
          <w:rPrChange w:id="1720" w:author="Lasse Dauner" w:date="2025-02-06T00:41:00Z" w16du:dateUtc="2025-02-05T23:41:00Z">
            <w:rPr>
              <w:rStyle w:val="Hyperlink"/>
            </w:rPr>
          </w:rPrChange>
        </w:rPr>
        <w:t>https://dplyr.tidyverse.org/reference/group_by.html</w:t>
      </w:r>
      <w:r w:rsidRPr="003D2D99">
        <w:rPr>
          <w:rFonts w:ascii="Times New Roman" w:hAnsi="Times New Roman" w:cs="Times New Roman"/>
          <w:rPrChange w:id="1721" w:author="Lasse Dauner" w:date="2025-02-06T00:41:00Z" w16du:dateUtc="2025-02-05T23:41:00Z">
            <w:rPr/>
          </w:rPrChange>
        </w:rPr>
        <w:fldChar w:fldCharType="end"/>
      </w:r>
      <w:r w:rsidR="00000000" w:rsidRPr="003D2D99">
        <w:rPr>
          <w:rFonts w:ascii="Times New Roman" w:hAnsi="Times New Roman" w:cs="Times New Roman"/>
          <w:rPrChange w:id="1722" w:author="Lasse Dauner" w:date="2025-02-06T00:41:00Z" w16du:dateUtc="2025-02-05T23:41:00Z">
            <w:rPr/>
          </w:rPrChange>
        </w:rPr>
        <w:t xml:space="preserve"> (Letzter Aufruf: 05.02.2025)</w:t>
      </w:r>
    </w:p>
    <w:p w14:paraId="1CE29153"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23" w:author="Lasse Dauner" w:date="2025-02-06T00:41:00Z" w16du:dateUtc="2025-02-05T23:41:00Z">
            <w:rPr/>
          </w:rPrChange>
        </w:rPr>
      </w:pPr>
      <w:r w:rsidRPr="003D2D99">
        <w:rPr>
          <w:rFonts w:ascii="Times New Roman" w:hAnsi="Times New Roman" w:cs="Times New Roman"/>
          <w:rPrChange w:id="1724" w:author="Lasse Dauner" w:date="2025-02-06T00:41:00Z" w16du:dateUtc="2025-02-05T23:41:00Z">
            <w:rPr/>
          </w:rPrChange>
        </w:rPr>
        <w:fldChar w:fldCharType="begin"/>
      </w:r>
      <w:r w:rsidRPr="003D2D99">
        <w:rPr>
          <w:rFonts w:ascii="Times New Roman" w:hAnsi="Times New Roman" w:cs="Times New Roman"/>
          <w:rPrChange w:id="1725" w:author="Lasse Dauner" w:date="2025-02-06T00:41:00Z" w16du:dateUtc="2025-02-05T23:41:00Z">
            <w:rPr/>
          </w:rPrChange>
        </w:rPr>
        <w:instrText>HYPERLINK "https://cran.r-project.org/web/packages/ggdag/vignettes/intro-to-dags.html" \h</w:instrText>
      </w:r>
      <w:r w:rsidRPr="003D2D99">
        <w:rPr>
          <w:rFonts w:ascii="Times New Roman" w:hAnsi="Times New Roman" w:cs="Times New Roman"/>
          <w:rPrChange w:id="1726" w:author="Lasse Dauner" w:date="2025-02-06T00:41:00Z" w16du:dateUtc="2025-02-05T23:41:00Z">
            <w:rPr/>
          </w:rPrChange>
        </w:rPr>
      </w:r>
      <w:r w:rsidRPr="003D2D99">
        <w:rPr>
          <w:rFonts w:ascii="Times New Roman" w:hAnsi="Times New Roman" w:cs="Times New Roman"/>
          <w:rPrChange w:id="1727" w:author="Lasse Dauner" w:date="2025-02-06T00:41:00Z" w16du:dateUtc="2025-02-05T23:41:00Z">
            <w:rPr/>
          </w:rPrChange>
        </w:rPr>
        <w:fldChar w:fldCharType="separate"/>
      </w:r>
      <w:r w:rsidRPr="003D2D99">
        <w:rPr>
          <w:rStyle w:val="Hyperlink"/>
          <w:rFonts w:ascii="Times New Roman" w:hAnsi="Times New Roman" w:cs="Times New Roman"/>
          <w:rPrChange w:id="1728" w:author="Lasse Dauner" w:date="2025-02-06T00:41:00Z" w16du:dateUtc="2025-02-05T23:41:00Z">
            <w:rPr>
              <w:rStyle w:val="Hyperlink"/>
            </w:rPr>
          </w:rPrChange>
        </w:rPr>
        <w:t>https://cran.r-project.org/web/packages/ggdag/vignettes/intro-to-dags.html</w:t>
      </w:r>
      <w:r w:rsidRPr="003D2D99">
        <w:rPr>
          <w:rFonts w:ascii="Times New Roman" w:hAnsi="Times New Roman" w:cs="Times New Roman"/>
          <w:rPrChange w:id="1729" w:author="Lasse Dauner" w:date="2025-02-06T00:41:00Z" w16du:dateUtc="2025-02-05T23:41:00Z">
            <w:rPr/>
          </w:rPrChange>
        </w:rPr>
        <w:fldChar w:fldCharType="end"/>
      </w:r>
      <w:r w:rsidR="00000000" w:rsidRPr="003D2D99">
        <w:rPr>
          <w:rFonts w:ascii="Times New Roman" w:hAnsi="Times New Roman" w:cs="Times New Roman"/>
          <w:rPrChange w:id="1730" w:author="Lasse Dauner" w:date="2025-02-06T00:41:00Z" w16du:dateUtc="2025-02-05T23:41:00Z">
            <w:rPr/>
          </w:rPrChange>
        </w:rPr>
        <w:t xml:space="preserve"> (Letzter Aufruf: 05.02.2025)</w:t>
      </w:r>
    </w:p>
    <w:p w14:paraId="3AEDEA7B"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31" w:author="Lasse Dauner" w:date="2025-02-06T00:41:00Z" w16du:dateUtc="2025-02-05T23:41:00Z">
            <w:rPr/>
          </w:rPrChange>
        </w:rPr>
      </w:pPr>
      <w:r w:rsidRPr="003D2D99">
        <w:rPr>
          <w:rFonts w:ascii="Times New Roman" w:hAnsi="Times New Roman" w:cs="Times New Roman"/>
          <w:rPrChange w:id="1732" w:author="Lasse Dauner" w:date="2025-02-06T00:41:00Z" w16du:dateUtc="2025-02-05T23:41:00Z">
            <w:rPr/>
          </w:rPrChange>
        </w:rPr>
        <w:fldChar w:fldCharType="begin"/>
      </w:r>
      <w:r w:rsidRPr="003D2D99">
        <w:rPr>
          <w:rFonts w:ascii="Times New Roman" w:hAnsi="Times New Roman" w:cs="Times New Roman"/>
          <w:rPrChange w:id="1733" w:author="Lasse Dauner" w:date="2025-02-06T00:41:00Z" w16du:dateUtc="2025-02-05T23:41:00Z">
            <w:rPr/>
          </w:rPrChange>
        </w:rPr>
        <w:instrText>HYPERLINK "https://r-causal.github.io/ggdag/" \h</w:instrText>
      </w:r>
      <w:r w:rsidRPr="003D2D99">
        <w:rPr>
          <w:rFonts w:ascii="Times New Roman" w:hAnsi="Times New Roman" w:cs="Times New Roman"/>
          <w:rPrChange w:id="1734" w:author="Lasse Dauner" w:date="2025-02-06T00:41:00Z" w16du:dateUtc="2025-02-05T23:41:00Z">
            <w:rPr/>
          </w:rPrChange>
        </w:rPr>
      </w:r>
      <w:r w:rsidRPr="003D2D99">
        <w:rPr>
          <w:rFonts w:ascii="Times New Roman" w:hAnsi="Times New Roman" w:cs="Times New Roman"/>
          <w:rPrChange w:id="1735" w:author="Lasse Dauner" w:date="2025-02-06T00:41:00Z" w16du:dateUtc="2025-02-05T23:41:00Z">
            <w:rPr/>
          </w:rPrChange>
        </w:rPr>
        <w:fldChar w:fldCharType="separate"/>
      </w:r>
      <w:r w:rsidRPr="003D2D99">
        <w:rPr>
          <w:rStyle w:val="Hyperlink"/>
          <w:rFonts w:ascii="Times New Roman" w:hAnsi="Times New Roman" w:cs="Times New Roman"/>
          <w:rPrChange w:id="1736" w:author="Lasse Dauner" w:date="2025-02-06T00:41:00Z" w16du:dateUtc="2025-02-05T23:41:00Z">
            <w:rPr>
              <w:rStyle w:val="Hyperlink"/>
            </w:rPr>
          </w:rPrChange>
        </w:rPr>
        <w:t>https://r-causal.github.io/ggdag/</w:t>
      </w:r>
      <w:r w:rsidRPr="003D2D99">
        <w:rPr>
          <w:rFonts w:ascii="Times New Roman" w:hAnsi="Times New Roman" w:cs="Times New Roman"/>
          <w:rPrChange w:id="1737" w:author="Lasse Dauner" w:date="2025-02-06T00:41:00Z" w16du:dateUtc="2025-02-05T23:41:00Z">
            <w:rPr/>
          </w:rPrChange>
        </w:rPr>
        <w:fldChar w:fldCharType="end"/>
      </w:r>
      <w:r w:rsidR="00000000" w:rsidRPr="003D2D99">
        <w:rPr>
          <w:rFonts w:ascii="Times New Roman" w:hAnsi="Times New Roman" w:cs="Times New Roman"/>
          <w:rPrChange w:id="1738" w:author="Lasse Dauner" w:date="2025-02-06T00:41:00Z" w16du:dateUtc="2025-02-05T23:41:00Z">
            <w:rPr/>
          </w:rPrChange>
        </w:rPr>
        <w:t xml:space="preserve"> (Letzter Aufruf: 05.02.2025)</w:t>
      </w:r>
    </w:p>
    <w:p w14:paraId="5449358B"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39" w:author="Lasse Dauner" w:date="2025-02-06T00:41:00Z" w16du:dateUtc="2025-02-05T23:41:00Z">
            <w:rPr/>
          </w:rPrChange>
        </w:rPr>
      </w:pPr>
      <w:r w:rsidRPr="003D2D99">
        <w:rPr>
          <w:rFonts w:ascii="Times New Roman" w:hAnsi="Times New Roman" w:cs="Times New Roman"/>
          <w:rPrChange w:id="1740" w:author="Lasse Dauner" w:date="2025-02-06T00:41:00Z" w16du:dateUtc="2025-02-05T23:41:00Z">
            <w:rPr/>
          </w:rPrChange>
        </w:rPr>
        <w:fldChar w:fldCharType="begin"/>
      </w:r>
      <w:r w:rsidRPr="003D2D99">
        <w:rPr>
          <w:rFonts w:ascii="Times New Roman" w:hAnsi="Times New Roman" w:cs="Times New Roman"/>
          <w:rPrChange w:id="1741" w:author="Lasse Dauner" w:date="2025-02-06T00:41:00Z" w16du:dateUtc="2025-02-05T23:41:00Z">
            <w:rPr/>
          </w:rPrChange>
        </w:rPr>
        <w:instrText>HYPERLINK "https://markdown-syntax.de/Syntax-GFM/Tabellen/" \h</w:instrText>
      </w:r>
      <w:r w:rsidRPr="003D2D99">
        <w:rPr>
          <w:rFonts w:ascii="Times New Roman" w:hAnsi="Times New Roman" w:cs="Times New Roman"/>
          <w:rPrChange w:id="1742" w:author="Lasse Dauner" w:date="2025-02-06T00:41:00Z" w16du:dateUtc="2025-02-05T23:41:00Z">
            <w:rPr/>
          </w:rPrChange>
        </w:rPr>
      </w:r>
      <w:r w:rsidRPr="003D2D99">
        <w:rPr>
          <w:rFonts w:ascii="Times New Roman" w:hAnsi="Times New Roman" w:cs="Times New Roman"/>
          <w:rPrChange w:id="1743" w:author="Lasse Dauner" w:date="2025-02-06T00:41:00Z" w16du:dateUtc="2025-02-05T23:41:00Z">
            <w:rPr/>
          </w:rPrChange>
        </w:rPr>
        <w:fldChar w:fldCharType="separate"/>
      </w:r>
      <w:r w:rsidRPr="003D2D99">
        <w:rPr>
          <w:rStyle w:val="Hyperlink"/>
          <w:rFonts w:ascii="Times New Roman" w:hAnsi="Times New Roman" w:cs="Times New Roman"/>
          <w:rPrChange w:id="1744" w:author="Lasse Dauner" w:date="2025-02-06T00:41:00Z" w16du:dateUtc="2025-02-05T23:41:00Z">
            <w:rPr>
              <w:rStyle w:val="Hyperlink"/>
            </w:rPr>
          </w:rPrChange>
        </w:rPr>
        <w:t>https://markdown-syntax.de/Syntax-GFM/Tabellen/</w:t>
      </w:r>
      <w:r w:rsidRPr="003D2D99">
        <w:rPr>
          <w:rFonts w:ascii="Times New Roman" w:hAnsi="Times New Roman" w:cs="Times New Roman"/>
          <w:rPrChange w:id="1745" w:author="Lasse Dauner" w:date="2025-02-06T00:41:00Z" w16du:dateUtc="2025-02-05T23:41:00Z">
            <w:rPr/>
          </w:rPrChange>
        </w:rPr>
        <w:fldChar w:fldCharType="end"/>
      </w:r>
      <w:r w:rsidR="00000000" w:rsidRPr="003D2D99">
        <w:rPr>
          <w:rFonts w:ascii="Times New Roman" w:hAnsi="Times New Roman" w:cs="Times New Roman"/>
          <w:rPrChange w:id="1746" w:author="Lasse Dauner" w:date="2025-02-06T00:41:00Z" w16du:dateUtc="2025-02-05T23:41:00Z">
            <w:rPr/>
          </w:rPrChange>
        </w:rPr>
        <w:t xml:space="preserve"> (Letzter Aufruf: 05.02.2025)</w:t>
      </w:r>
    </w:p>
    <w:p w14:paraId="1797EC91"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47" w:author="Lasse Dauner" w:date="2025-02-06T00:41:00Z" w16du:dateUtc="2025-02-05T23:41:00Z">
            <w:rPr/>
          </w:rPrChange>
        </w:rPr>
      </w:pPr>
      <w:r w:rsidRPr="003D2D99">
        <w:rPr>
          <w:rFonts w:ascii="Times New Roman" w:hAnsi="Times New Roman" w:cs="Times New Roman"/>
          <w:rPrChange w:id="1748" w:author="Lasse Dauner" w:date="2025-02-06T00:41:00Z" w16du:dateUtc="2025-02-05T23:41:00Z">
            <w:rPr/>
          </w:rPrChange>
        </w:rPr>
        <w:fldChar w:fldCharType="begin"/>
      </w:r>
      <w:r w:rsidRPr="003D2D99">
        <w:rPr>
          <w:rFonts w:ascii="Times New Roman" w:hAnsi="Times New Roman" w:cs="Times New Roman"/>
          <w:rPrChange w:id="1749" w:author="Lasse Dauner" w:date="2025-02-06T00:41:00Z" w16du:dateUtc="2025-02-05T23:41:00Z">
            <w:rPr/>
          </w:rPrChange>
        </w:rPr>
        <w:instrText>HYPERLINK "https://www.rdocumentation.org/packages/stargazer/versions/5.2.3/topics/stargazer" \h</w:instrText>
      </w:r>
      <w:r w:rsidRPr="003D2D99">
        <w:rPr>
          <w:rFonts w:ascii="Times New Roman" w:hAnsi="Times New Roman" w:cs="Times New Roman"/>
          <w:rPrChange w:id="1750" w:author="Lasse Dauner" w:date="2025-02-06T00:41:00Z" w16du:dateUtc="2025-02-05T23:41:00Z">
            <w:rPr/>
          </w:rPrChange>
        </w:rPr>
      </w:r>
      <w:r w:rsidRPr="003D2D99">
        <w:rPr>
          <w:rFonts w:ascii="Times New Roman" w:hAnsi="Times New Roman" w:cs="Times New Roman"/>
          <w:rPrChange w:id="1751" w:author="Lasse Dauner" w:date="2025-02-06T00:41:00Z" w16du:dateUtc="2025-02-05T23:41:00Z">
            <w:rPr/>
          </w:rPrChange>
        </w:rPr>
        <w:fldChar w:fldCharType="separate"/>
      </w:r>
      <w:r w:rsidRPr="003D2D99">
        <w:rPr>
          <w:rStyle w:val="Hyperlink"/>
          <w:rFonts w:ascii="Times New Roman" w:hAnsi="Times New Roman" w:cs="Times New Roman"/>
          <w:rPrChange w:id="1752" w:author="Lasse Dauner" w:date="2025-02-06T00:41:00Z" w16du:dateUtc="2025-02-05T23:41:00Z">
            <w:rPr>
              <w:rStyle w:val="Hyperlink"/>
            </w:rPr>
          </w:rPrChange>
        </w:rPr>
        <w:t>https://www.rdocumentation.org/packages/stargazer/versions/5.2.3/topics/stargazer</w:t>
      </w:r>
      <w:r w:rsidRPr="003D2D99">
        <w:rPr>
          <w:rFonts w:ascii="Times New Roman" w:hAnsi="Times New Roman" w:cs="Times New Roman"/>
          <w:rPrChange w:id="1753" w:author="Lasse Dauner" w:date="2025-02-06T00:41:00Z" w16du:dateUtc="2025-02-05T23:41:00Z">
            <w:rPr/>
          </w:rPrChange>
        </w:rPr>
        <w:fldChar w:fldCharType="end"/>
      </w:r>
      <w:r w:rsidR="00000000" w:rsidRPr="003D2D99">
        <w:rPr>
          <w:rFonts w:ascii="Times New Roman" w:hAnsi="Times New Roman" w:cs="Times New Roman"/>
          <w:rPrChange w:id="1754" w:author="Lasse Dauner" w:date="2025-02-06T00:41:00Z" w16du:dateUtc="2025-02-05T23:41:00Z">
            <w:rPr/>
          </w:rPrChange>
        </w:rPr>
        <w:t xml:space="preserve"> (Letzter Aufruf: 05.02.2025)</w:t>
      </w:r>
    </w:p>
    <w:p w14:paraId="3A5B2CB3"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55" w:author="Lasse Dauner" w:date="2025-02-06T00:41:00Z" w16du:dateUtc="2025-02-05T23:41:00Z">
            <w:rPr/>
          </w:rPrChange>
        </w:rPr>
      </w:pPr>
      <w:r w:rsidRPr="003D2D99">
        <w:rPr>
          <w:rFonts w:ascii="Times New Roman" w:hAnsi="Times New Roman" w:cs="Times New Roman"/>
          <w:rPrChange w:id="1756" w:author="Lasse Dauner" w:date="2025-02-06T00:41:00Z" w16du:dateUtc="2025-02-05T23:41:00Z">
            <w:rPr/>
          </w:rPrChange>
        </w:rPr>
        <w:fldChar w:fldCharType="begin"/>
      </w:r>
      <w:r w:rsidRPr="003D2D99">
        <w:rPr>
          <w:rFonts w:ascii="Times New Roman" w:hAnsi="Times New Roman" w:cs="Times New Roman"/>
          <w:rPrChange w:id="1757" w:author="Lasse Dauner" w:date="2025-02-06T00:41:00Z" w16du:dateUtc="2025-02-05T23:41:00Z">
            <w:rPr/>
          </w:rPrChange>
        </w:rPr>
        <w:instrText>HYPERLINK "https://www.rdocumentation.org/packages/lfe/versions/2.9-0/topics/felm" \h</w:instrText>
      </w:r>
      <w:r w:rsidRPr="003D2D99">
        <w:rPr>
          <w:rFonts w:ascii="Times New Roman" w:hAnsi="Times New Roman" w:cs="Times New Roman"/>
          <w:rPrChange w:id="1758" w:author="Lasse Dauner" w:date="2025-02-06T00:41:00Z" w16du:dateUtc="2025-02-05T23:41:00Z">
            <w:rPr/>
          </w:rPrChange>
        </w:rPr>
      </w:r>
      <w:r w:rsidRPr="003D2D99">
        <w:rPr>
          <w:rFonts w:ascii="Times New Roman" w:hAnsi="Times New Roman" w:cs="Times New Roman"/>
          <w:rPrChange w:id="1759" w:author="Lasse Dauner" w:date="2025-02-06T00:41:00Z" w16du:dateUtc="2025-02-05T23:41:00Z">
            <w:rPr/>
          </w:rPrChange>
        </w:rPr>
        <w:fldChar w:fldCharType="separate"/>
      </w:r>
      <w:r w:rsidRPr="003D2D99">
        <w:rPr>
          <w:rStyle w:val="Hyperlink"/>
          <w:rFonts w:ascii="Times New Roman" w:hAnsi="Times New Roman" w:cs="Times New Roman"/>
          <w:rPrChange w:id="1760" w:author="Lasse Dauner" w:date="2025-02-06T00:41:00Z" w16du:dateUtc="2025-02-05T23:41:00Z">
            <w:rPr>
              <w:rStyle w:val="Hyperlink"/>
            </w:rPr>
          </w:rPrChange>
        </w:rPr>
        <w:t>https://www.rdocumentation.org/packages/lfe/versions/2.9-0/topics/felm</w:t>
      </w:r>
      <w:r w:rsidRPr="003D2D99">
        <w:rPr>
          <w:rFonts w:ascii="Times New Roman" w:hAnsi="Times New Roman" w:cs="Times New Roman"/>
          <w:rPrChange w:id="1761" w:author="Lasse Dauner" w:date="2025-02-06T00:41:00Z" w16du:dateUtc="2025-02-05T23:41:00Z">
            <w:rPr/>
          </w:rPrChange>
        </w:rPr>
        <w:fldChar w:fldCharType="end"/>
      </w:r>
      <w:r w:rsidR="00000000" w:rsidRPr="003D2D99">
        <w:rPr>
          <w:rFonts w:ascii="Times New Roman" w:hAnsi="Times New Roman" w:cs="Times New Roman"/>
          <w:rPrChange w:id="1762" w:author="Lasse Dauner" w:date="2025-02-06T00:41:00Z" w16du:dateUtc="2025-02-05T23:41:00Z">
            <w:rPr/>
          </w:rPrChange>
        </w:rPr>
        <w:t xml:space="preserve"> (Letzter Aufruf: 05.02.2025)</w:t>
      </w:r>
    </w:p>
    <w:p w14:paraId="56CEA771" w14:textId="77777777" w:rsidR="002B6076" w:rsidRPr="003D2D99" w:rsidRDefault="002B6076" w:rsidP="0023645B">
      <w:pPr>
        <w:numPr>
          <w:ilvl w:val="0"/>
          <w:numId w:val="25"/>
        </w:numPr>
        <w:spacing w:afterLines="25" w:after="60" w:line="276" w:lineRule="auto"/>
        <w:rPr>
          <w:rFonts w:ascii="Times New Roman" w:hAnsi="Times New Roman" w:cs="Times New Roman"/>
          <w:rPrChange w:id="1763" w:author="Lasse Dauner" w:date="2025-02-06T00:41:00Z" w16du:dateUtc="2025-02-05T23:41:00Z">
            <w:rPr/>
          </w:rPrChange>
        </w:rPr>
      </w:pPr>
      <w:r w:rsidRPr="003D2D99">
        <w:rPr>
          <w:rFonts w:ascii="Times New Roman" w:hAnsi="Times New Roman" w:cs="Times New Roman"/>
          <w:rPrChange w:id="1764" w:author="Lasse Dauner" w:date="2025-02-06T00:41:00Z" w16du:dateUtc="2025-02-05T23:41:00Z">
            <w:rPr/>
          </w:rPrChange>
        </w:rPr>
        <w:lastRenderedPageBreak/>
        <w:fldChar w:fldCharType="begin"/>
      </w:r>
      <w:r w:rsidRPr="003D2D99">
        <w:rPr>
          <w:rFonts w:ascii="Times New Roman" w:hAnsi="Times New Roman" w:cs="Times New Roman"/>
          <w:rPrChange w:id="1765" w:author="Lasse Dauner" w:date="2025-02-06T00:41:00Z" w16du:dateUtc="2025-02-05T23:41:00Z">
            <w:rPr/>
          </w:rPrChange>
        </w:rPr>
        <w:instrText>HYPERLINK "https://cran.r-project.org/web/packages/broom/vignettes/broom.html" \h</w:instrText>
      </w:r>
      <w:r w:rsidRPr="003D2D99">
        <w:rPr>
          <w:rFonts w:ascii="Times New Roman" w:hAnsi="Times New Roman" w:cs="Times New Roman"/>
          <w:rPrChange w:id="1766" w:author="Lasse Dauner" w:date="2025-02-06T00:41:00Z" w16du:dateUtc="2025-02-05T23:41:00Z">
            <w:rPr/>
          </w:rPrChange>
        </w:rPr>
      </w:r>
      <w:r w:rsidRPr="003D2D99">
        <w:rPr>
          <w:rFonts w:ascii="Times New Roman" w:hAnsi="Times New Roman" w:cs="Times New Roman"/>
          <w:rPrChange w:id="1767" w:author="Lasse Dauner" w:date="2025-02-06T00:41:00Z" w16du:dateUtc="2025-02-05T23:41:00Z">
            <w:rPr/>
          </w:rPrChange>
        </w:rPr>
        <w:fldChar w:fldCharType="separate"/>
      </w:r>
      <w:r w:rsidRPr="003D2D99">
        <w:rPr>
          <w:rStyle w:val="Hyperlink"/>
          <w:rFonts w:ascii="Times New Roman" w:hAnsi="Times New Roman" w:cs="Times New Roman"/>
          <w:rPrChange w:id="1768" w:author="Lasse Dauner" w:date="2025-02-06T00:41:00Z" w16du:dateUtc="2025-02-05T23:41:00Z">
            <w:rPr>
              <w:rStyle w:val="Hyperlink"/>
            </w:rPr>
          </w:rPrChange>
        </w:rPr>
        <w:t>https://cran.r-project.org/web/packages/broom/vignettes/broom.html</w:t>
      </w:r>
      <w:r w:rsidRPr="003D2D99">
        <w:rPr>
          <w:rFonts w:ascii="Times New Roman" w:hAnsi="Times New Roman" w:cs="Times New Roman"/>
          <w:rPrChange w:id="1769" w:author="Lasse Dauner" w:date="2025-02-06T00:41:00Z" w16du:dateUtc="2025-02-05T23:41:00Z">
            <w:rPr/>
          </w:rPrChange>
        </w:rPr>
        <w:fldChar w:fldCharType="end"/>
      </w:r>
      <w:r w:rsidR="00000000" w:rsidRPr="003D2D99">
        <w:rPr>
          <w:rFonts w:ascii="Times New Roman" w:hAnsi="Times New Roman" w:cs="Times New Roman"/>
          <w:rPrChange w:id="1770" w:author="Lasse Dauner" w:date="2025-02-06T00:41:00Z" w16du:dateUtc="2025-02-05T23:41:00Z">
            <w:rPr/>
          </w:rPrChange>
        </w:rPr>
        <w:t xml:space="preserve"> (Letzter Aufruf: 05.02.2025)</w:t>
      </w:r>
    </w:p>
    <w:p w14:paraId="50FA80C7" w14:textId="59EE85AA" w:rsidR="002B6076" w:rsidRDefault="00000000" w:rsidP="0023645B">
      <w:pPr>
        <w:pStyle w:val="berschrift2"/>
        <w:spacing w:afterLines="25" w:after="60" w:line="276" w:lineRule="auto"/>
      </w:pPr>
      <w:bookmarkStart w:id="1771" w:name="exercise-einreichen-ihrer-lösung"/>
      <w:bookmarkEnd w:id="1668"/>
      <w:del w:id="1772" w:author="Lasse Dauner" w:date="2025-02-06T00:41:00Z" w16du:dateUtc="2025-02-05T23:41:00Z">
        <w:r w:rsidDel="003D2D99">
          <w:delText xml:space="preserve">Exercise </w:delText>
        </w:r>
      </w:del>
      <w:r>
        <w:t>Einreichen Ihrer Lösung</w:t>
      </w:r>
    </w:p>
    <w:p w14:paraId="352B2D42" w14:textId="77777777" w:rsidR="002B6076" w:rsidRPr="003D2D99" w:rsidRDefault="00000000" w:rsidP="0023645B">
      <w:pPr>
        <w:pStyle w:val="FirstParagraph"/>
        <w:spacing w:afterLines="25" w:after="60" w:line="276" w:lineRule="auto"/>
        <w:rPr>
          <w:rFonts w:cs="Times New Roman"/>
        </w:rPr>
      </w:pPr>
      <w:r w:rsidRPr="003D2D99">
        <w:rPr>
          <w:rFonts w:cs="Times New Roman"/>
        </w:rPr>
        <w:t>Um Ihre Lösung abzugeben, gehen Sie wie folgt vor:</w:t>
      </w:r>
    </w:p>
    <w:p w14:paraId="54740415" w14:textId="77777777" w:rsidR="002B6076" w:rsidRPr="003D2D99" w:rsidRDefault="00000000" w:rsidP="0023645B">
      <w:pPr>
        <w:numPr>
          <w:ilvl w:val="0"/>
          <w:numId w:val="26"/>
        </w:numPr>
        <w:spacing w:afterLines="25" w:after="60" w:line="276" w:lineRule="auto"/>
        <w:rPr>
          <w:rFonts w:ascii="Times New Roman" w:hAnsi="Times New Roman" w:cs="Times New Roman"/>
          <w:rPrChange w:id="1773" w:author="Lasse Dauner" w:date="2025-02-06T00:41:00Z" w16du:dateUtc="2025-02-05T23:41:00Z">
            <w:rPr/>
          </w:rPrChange>
        </w:rPr>
      </w:pPr>
      <w:r w:rsidRPr="003D2D99">
        <w:rPr>
          <w:rFonts w:ascii="Times New Roman" w:hAnsi="Times New Roman" w:cs="Times New Roman"/>
          <w:rPrChange w:id="1774" w:author="Lasse Dauner" w:date="2025-02-06T00:41:00Z" w16du:dateUtc="2025-02-05T23:41:00Z">
            <w:rPr/>
          </w:rPrChange>
        </w:rPr>
        <w:t>Scrollen Sie nach oben und drücken auf das Balkensymbol  um zu sehen, wie viele Punkte Sie bisher erreicht haben. Um eine höhere Punktzahl zu erlangen, können Sie sich an den noch ungelösten Aufgaben versuchen.</w:t>
      </w:r>
    </w:p>
    <w:p w14:paraId="01CD81EF" w14:textId="77777777" w:rsidR="002B6076" w:rsidRPr="003D2D99" w:rsidRDefault="00000000" w:rsidP="0023645B">
      <w:pPr>
        <w:numPr>
          <w:ilvl w:val="0"/>
          <w:numId w:val="26"/>
        </w:numPr>
        <w:spacing w:afterLines="25" w:after="60" w:line="276" w:lineRule="auto"/>
        <w:rPr>
          <w:rFonts w:ascii="Times New Roman" w:hAnsi="Times New Roman" w:cs="Times New Roman"/>
          <w:rPrChange w:id="1775" w:author="Lasse Dauner" w:date="2025-02-06T00:41:00Z" w16du:dateUtc="2025-02-05T23:41:00Z">
            <w:rPr/>
          </w:rPrChange>
        </w:rPr>
      </w:pPr>
      <w:r w:rsidRPr="003D2D99">
        <w:rPr>
          <w:rFonts w:ascii="Times New Roman" w:hAnsi="Times New Roman" w:cs="Times New Roman"/>
          <w:rPrChange w:id="1776" w:author="Lasse Dauner" w:date="2025-02-06T00:41:00Z" w16du:dateUtc="2025-02-05T23:41:00Z">
            <w:rPr/>
          </w:rPrChange>
        </w:rPr>
        <w:t>Wenn Sie Ihre Lösung abgeben wollen, drücken Sie auf den Download  ganz rechts.</w:t>
      </w:r>
    </w:p>
    <w:p w14:paraId="43FE5B4E" w14:textId="77777777" w:rsidR="002B6076" w:rsidRPr="003D2D99" w:rsidRDefault="00000000" w:rsidP="0023645B">
      <w:pPr>
        <w:numPr>
          <w:ilvl w:val="0"/>
          <w:numId w:val="26"/>
        </w:numPr>
        <w:spacing w:afterLines="25" w:after="60" w:line="276" w:lineRule="auto"/>
        <w:rPr>
          <w:rFonts w:ascii="Times New Roman" w:hAnsi="Times New Roman" w:cs="Times New Roman"/>
          <w:rPrChange w:id="1777" w:author="Lasse Dauner" w:date="2025-02-06T00:41:00Z" w16du:dateUtc="2025-02-05T23:41:00Z">
            <w:rPr/>
          </w:rPrChange>
        </w:rPr>
      </w:pPr>
      <w:r w:rsidRPr="003D2D99">
        <w:rPr>
          <w:rFonts w:ascii="Times New Roman" w:hAnsi="Times New Roman" w:cs="Times New Roman"/>
          <w:rPrChange w:id="1778" w:author="Lasse Dauner" w:date="2025-02-06T00:41:00Z" w16du:dateUtc="2025-02-05T23:41:00Z">
            <w:rPr/>
          </w:rPrChange>
        </w:rPr>
        <w:t xml:space="preserve">Im geöffneten Tab wählen Sie die Schaltfläche “Download Submission File”. Ihr Browser sollte daraufhin eine Datei mit der Endung </w:t>
      </w:r>
      <w:r w:rsidRPr="003D2D99">
        <w:rPr>
          <w:rStyle w:val="VerbatimChar"/>
          <w:rFonts w:ascii="Times New Roman" w:hAnsi="Times New Roman" w:cs="Times New Roman"/>
          <w:rPrChange w:id="1779" w:author="Lasse Dauner" w:date="2025-02-06T00:41:00Z" w16du:dateUtc="2025-02-05T23:41:00Z">
            <w:rPr>
              <w:rStyle w:val="VerbatimChar"/>
            </w:rPr>
          </w:rPrChange>
        </w:rPr>
        <w:t>.sub</w:t>
      </w:r>
      <w:r w:rsidRPr="003D2D99">
        <w:rPr>
          <w:rFonts w:ascii="Times New Roman" w:hAnsi="Times New Roman" w:cs="Times New Roman"/>
          <w:rPrChange w:id="1780" w:author="Lasse Dauner" w:date="2025-02-06T00:41:00Z" w16du:dateUtc="2025-02-05T23:41:00Z">
            <w:rPr/>
          </w:rPrChange>
        </w:rPr>
        <w:t xml:space="preserve"> herunterladen.</w:t>
      </w:r>
    </w:p>
    <w:p w14:paraId="1001A2FF" w14:textId="77777777" w:rsidR="002B6076" w:rsidRPr="003D2D99" w:rsidRDefault="00000000" w:rsidP="0023645B">
      <w:pPr>
        <w:numPr>
          <w:ilvl w:val="0"/>
          <w:numId w:val="26"/>
        </w:numPr>
        <w:spacing w:afterLines="25" w:after="60" w:line="276" w:lineRule="auto"/>
        <w:rPr>
          <w:rFonts w:ascii="Times New Roman" w:hAnsi="Times New Roman" w:cs="Times New Roman"/>
          <w:rPrChange w:id="1781" w:author="Lasse Dauner" w:date="2025-02-06T00:41:00Z" w16du:dateUtc="2025-02-05T23:41:00Z">
            <w:rPr/>
          </w:rPrChange>
        </w:rPr>
      </w:pPr>
      <w:r w:rsidRPr="003D2D99">
        <w:rPr>
          <w:rFonts w:ascii="Times New Roman" w:hAnsi="Times New Roman" w:cs="Times New Roman"/>
          <w:rPrChange w:id="1782" w:author="Lasse Dauner" w:date="2025-02-06T00:41:00Z" w16du:dateUtc="2025-02-05T23:41:00Z">
            <w:rPr/>
          </w:rPrChange>
        </w:rPr>
        <w:t>Laden Sie Ihre heruntergeladene Datei auf einer entsprechenden Lernplattform wie Moodle hoch, genaue Anweisungen erhalten Sie von Ihrem Dozenten.</w:t>
      </w:r>
      <w:bookmarkEnd w:id="1771"/>
    </w:p>
    <w:sectPr w:rsidR="002B6076" w:rsidRPr="003D2D99">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5" w:author="Lasse Dauner" w:date="2025-02-06T00:09:00Z" w:initials="LD">
    <w:p w14:paraId="206030A7" w14:textId="77777777" w:rsidR="001A5403" w:rsidRDefault="001A5403" w:rsidP="001A5403">
      <w:pPr>
        <w:pStyle w:val="Kommentartext"/>
      </w:pPr>
      <w:r>
        <w:rPr>
          <w:rStyle w:val="Kommentarzeichen"/>
        </w:rPr>
        <w:annotationRef/>
      </w:r>
      <w:r>
        <w:t>Titel nicht leserlich, evtl. Screenshot</w:t>
      </w:r>
    </w:p>
  </w:comment>
  <w:comment w:id="166" w:author="Lasse Dauner" w:date="2025-02-06T00:11:00Z" w:initials="LD">
    <w:p w14:paraId="67AEE2A7" w14:textId="77777777" w:rsidR="00614B88" w:rsidRDefault="00614B88" w:rsidP="00614B88">
      <w:pPr>
        <w:pStyle w:val="Kommentartext"/>
      </w:pPr>
      <w:r>
        <w:rPr>
          <w:rStyle w:val="Kommentarzeichen"/>
        </w:rPr>
        <w:annotationRef/>
      </w:r>
      <w:r>
        <w:t>**Aufgabe**:… hinzufügen</w:t>
      </w:r>
    </w:p>
  </w:comment>
  <w:comment w:id="177" w:author="Lasse Dauner" w:date="2025-02-06T00:15:00Z" w:initials="LD">
    <w:p w14:paraId="196281A1" w14:textId="77777777" w:rsidR="00614B88" w:rsidRDefault="00614B88" w:rsidP="00614B88">
      <w:pPr>
        <w:pStyle w:val="Kommentartext"/>
      </w:pPr>
      <w:r>
        <w:rPr>
          <w:rStyle w:val="Kommentarzeichen"/>
        </w:rPr>
        <w:annotationRef/>
      </w:r>
      <w:r>
        <w:t>Richtigen Namen hinschreiben</w:t>
      </w:r>
    </w:p>
  </w:comment>
  <w:comment w:id="271" w:author="Lasse Dauner" w:date="2025-02-06T00:23:00Z" w:initials="LD">
    <w:p w14:paraId="13301663" w14:textId="77777777" w:rsidR="00B5658E" w:rsidRDefault="00B5658E" w:rsidP="00B5658E">
      <w:pPr>
        <w:pStyle w:val="Kommentartext"/>
      </w:pPr>
      <w:r>
        <w:rPr>
          <w:rStyle w:val="Kommentarzeichen"/>
        </w:rPr>
        <w:annotationRef/>
      </w:r>
      <w:r>
        <w:t>Muss noch fett in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6030A7" w15:done="0"/>
  <w15:commentEx w15:paraId="67AEE2A7" w15:done="0"/>
  <w15:commentEx w15:paraId="196281A1" w15:done="0"/>
  <w15:commentEx w15:paraId="133016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D9A33C" w16cex:dateUtc="2025-02-05T23:09:00Z"/>
  <w16cex:commentExtensible w16cex:durableId="340C4C97" w16cex:dateUtc="2025-02-05T23:11:00Z"/>
  <w16cex:commentExtensible w16cex:durableId="682A8323" w16cex:dateUtc="2025-02-05T23:15:00Z"/>
  <w16cex:commentExtensible w16cex:durableId="4AA2C357" w16cex:dateUtc="2025-02-05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6030A7" w16cid:durableId="2FD9A33C"/>
  <w16cid:commentId w16cid:paraId="67AEE2A7" w16cid:durableId="340C4C97"/>
  <w16cid:commentId w16cid:paraId="196281A1" w16cid:durableId="682A8323"/>
  <w16cid:commentId w16cid:paraId="13301663" w16cid:durableId="4AA2C3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BDED9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BAC1F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3A07D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01391774">
    <w:abstractNumId w:val="0"/>
  </w:num>
  <w:num w:numId="2" w16cid:durableId="222057952">
    <w:abstractNumId w:val="0"/>
  </w:num>
  <w:num w:numId="3" w16cid:durableId="1976569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0091478">
    <w:abstractNumId w:val="1"/>
  </w:num>
  <w:num w:numId="5" w16cid:durableId="618947996">
    <w:abstractNumId w:val="1"/>
  </w:num>
  <w:num w:numId="6" w16cid:durableId="1121921578">
    <w:abstractNumId w:val="1"/>
  </w:num>
  <w:num w:numId="7" w16cid:durableId="1796752975">
    <w:abstractNumId w:val="1"/>
  </w:num>
  <w:num w:numId="8" w16cid:durableId="1955214954">
    <w:abstractNumId w:val="1"/>
  </w:num>
  <w:num w:numId="9" w16cid:durableId="625160398">
    <w:abstractNumId w:val="1"/>
  </w:num>
  <w:num w:numId="10" w16cid:durableId="327486581">
    <w:abstractNumId w:val="1"/>
  </w:num>
  <w:num w:numId="11" w16cid:durableId="1477063857">
    <w:abstractNumId w:val="1"/>
  </w:num>
  <w:num w:numId="12" w16cid:durableId="248658031">
    <w:abstractNumId w:val="1"/>
  </w:num>
  <w:num w:numId="13" w16cid:durableId="1902906987">
    <w:abstractNumId w:val="1"/>
  </w:num>
  <w:num w:numId="14" w16cid:durableId="1234583120">
    <w:abstractNumId w:val="1"/>
  </w:num>
  <w:num w:numId="15" w16cid:durableId="265695260">
    <w:abstractNumId w:val="1"/>
  </w:num>
  <w:num w:numId="16" w16cid:durableId="722676583">
    <w:abstractNumId w:val="1"/>
  </w:num>
  <w:num w:numId="17" w16cid:durableId="504173935">
    <w:abstractNumId w:val="1"/>
  </w:num>
  <w:num w:numId="18" w16cid:durableId="1416054132">
    <w:abstractNumId w:val="1"/>
  </w:num>
  <w:num w:numId="19" w16cid:durableId="448209150">
    <w:abstractNumId w:val="1"/>
  </w:num>
  <w:num w:numId="20" w16cid:durableId="1435325840">
    <w:abstractNumId w:val="1"/>
  </w:num>
  <w:num w:numId="21" w16cid:durableId="1547527782">
    <w:abstractNumId w:val="1"/>
  </w:num>
  <w:num w:numId="22" w16cid:durableId="422149318">
    <w:abstractNumId w:val="1"/>
  </w:num>
  <w:num w:numId="23" w16cid:durableId="780800361">
    <w:abstractNumId w:val="1"/>
  </w:num>
  <w:num w:numId="24" w16cid:durableId="319236884">
    <w:abstractNumId w:val="1"/>
  </w:num>
  <w:num w:numId="25" w16cid:durableId="658197566">
    <w:abstractNumId w:val="1"/>
  </w:num>
  <w:num w:numId="26" w16cid:durableId="1345665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sse Dauner">
    <w15:presenceInfo w15:providerId="Windows Live" w15:userId="4ec17c6a54f07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37E12"/>
    <w:rsid w:val="00137E12"/>
    <w:rsid w:val="001A5403"/>
    <w:rsid w:val="001E6305"/>
    <w:rsid w:val="0023645B"/>
    <w:rsid w:val="00276740"/>
    <w:rsid w:val="002B6076"/>
    <w:rsid w:val="003D2D99"/>
    <w:rsid w:val="00614B88"/>
    <w:rsid w:val="009B10DC"/>
    <w:rsid w:val="00AC2DFE"/>
    <w:rsid w:val="00B5658E"/>
    <w:rsid w:val="00BB48D7"/>
    <w:rsid w:val="00D71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A939"/>
  <w15:docId w15:val="{833E578A-F567-4847-89AF-268B0AF7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C2DFE"/>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C2DFE"/>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C2DFE"/>
    <w:pPr>
      <w:spacing w:after="80"/>
      <w:contextualSpacing/>
      <w:jc w:val="center"/>
    </w:pPr>
    <w:rPr>
      <w:rFonts w:ascii="Times New Roman" w:eastAsiaTheme="majorEastAsia" w:hAnsi="Times New Roman" w:cstheme="majorBidi"/>
      <w:spacing w:val="-10"/>
      <w:kern w:val="28"/>
      <w:sz w:val="56"/>
      <w:szCs w:val="56"/>
    </w:rPr>
  </w:style>
  <w:style w:type="character" w:customStyle="1" w:styleId="TitelZchn">
    <w:name w:val="Titel Zchn"/>
    <w:basedOn w:val="Absatz-Standardschriftart"/>
    <w:link w:val="Titel"/>
    <w:uiPriority w:val="10"/>
    <w:rsid w:val="00AC2DFE"/>
    <w:rPr>
      <w:rFonts w:ascii="Times New Roman" w:eastAsiaTheme="majorEastAsia" w:hAnsi="Times New Roman" w:cstheme="majorBidi"/>
      <w:spacing w:val="-10"/>
      <w:kern w:val="28"/>
      <w:sz w:val="56"/>
      <w:szCs w:val="56"/>
    </w:rPr>
  </w:style>
  <w:style w:type="paragraph" w:styleId="Untertitel">
    <w:name w:val="Subtitle"/>
    <w:basedOn w:val="Standard"/>
    <w:next w:val="Textkrper"/>
    <w:link w:val="UntertitelZch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krper"/>
    <w:qFormat/>
    <w:pPr>
      <w:keepNext/>
      <w:keepLines/>
      <w:jc w:val="center"/>
    </w:pPr>
  </w:style>
  <w:style w:type="paragraph" w:styleId="Datum">
    <w:name w:val="Date"/>
    <w:next w:val="Textkrper"/>
    <w:qFormat/>
    <w:rsid w:val="00AC2DFE"/>
    <w:pPr>
      <w:keepNext/>
      <w:keepLines/>
      <w:jc w:val="center"/>
    </w:pPr>
    <w:rPr>
      <w:rFonts w:ascii="Times New Roman" w:hAnsi="Times New Roman"/>
    </w:r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C2DFE"/>
    <w:rPr>
      <w:rFonts w:ascii="Times New Roman" w:eastAsiaTheme="majorEastAsia" w:hAnsi="Times New Roman" w:cstheme="majorBidi"/>
      <w:color w:val="000000" w:themeColor="text1"/>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krper2">
    <w:name w:val="Body Text 2"/>
    <w:basedOn w:val="Standard"/>
    <w:link w:val="Textkrper2Zchn"/>
    <w:rsid w:val="00AC2DFE"/>
    <w:pPr>
      <w:spacing w:after="120" w:line="480" w:lineRule="auto"/>
    </w:pPr>
    <w:rPr>
      <w:rFonts w:ascii="Times New Roman" w:hAnsi="Times New Roman"/>
    </w:rPr>
  </w:style>
  <w:style w:type="character" w:customStyle="1" w:styleId="Textkrper2Zchn">
    <w:name w:val="Textkörper 2 Zchn"/>
    <w:basedOn w:val="Absatz-Standardschriftart"/>
    <w:link w:val="Textkrper2"/>
    <w:rsid w:val="00AC2DFE"/>
    <w:rPr>
      <w:rFonts w:ascii="Times New Roman" w:hAnsi="Times New Roman"/>
    </w:rPr>
  </w:style>
  <w:style w:type="paragraph" w:styleId="berarbeitung">
    <w:name w:val="Revision"/>
    <w:hidden/>
    <w:rsid w:val="0023645B"/>
    <w:pPr>
      <w:spacing w:after="0"/>
    </w:pPr>
  </w:style>
  <w:style w:type="character" w:styleId="Kommentarzeichen">
    <w:name w:val="annotation reference"/>
    <w:basedOn w:val="Absatz-Standardschriftart"/>
    <w:rsid w:val="001A5403"/>
    <w:rPr>
      <w:sz w:val="16"/>
      <w:szCs w:val="16"/>
    </w:rPr>
  </w:style>
  <w:style w:type="paragraph" w:styleId="Kommentartext">
    <w:name w:val="annotation text"/>
    <w:basedOn w:val="Standard"/>
    <w:link w:val="KommentartextZchn"/>
    <w:rsid w:val="001A5403"/>
    <w:rPr>
      <w:sz w:val="20"/>
      <w:szCs w:val="20"/>
    </w:rPr>
  </w:style>
  <w:style w:type="character" w:customStyle="1" w:styleId="KommentartextZchn">
    <w:name w:val="Kommentartext Zchn"/>
    <w:basedOn w:val="Absatz-Standardschriftart"/>
    <w:link w:val="Kommentartext"/>
    <w:rsid w:val="001A5403"/>
    <w:rPr>
      <w:sz w:val="20"/>
      <w:szCs w:val="20"/>
    </w:rPr>
  </w:style>
  <w:style w:type="paragraph" w:styleId="Kommentarthema">
    <w:name w:val="annotation subject"/>
    <w:basedOn w:val="Kommentartext"/>
    <w:next w:val="Kommentartext"/>
    <w:link w:val="KommentarthemaZchn"/>
    <w:rsid w:val="001A5403"/>
    <w:rPr>
      <w:b/>
      <w:bCs/>
    </w:rPr>
  </w:style>
  <w:style w:type="character" w:customStyle="1" w:styleId="KommentarthemaZchn">
    <w:name w:val="Kommentarthema Zchn"/>
    <w:basedOn w:val="KommentartextZchn"/>
    <w:link w:val="Kommentarthema"/>
    <w:rsid w:val="001A54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r-causal.github.io/ggdag/" TargetMode="External"/><Relationship Id="rId7" Type="http://schemas.openxmlformats.org/officeDocument/2006/relationships/hyperlink" Target="https://www.gov.uk/national-minimum-wage-rates"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cran.r-project.org/web/packages/broom/vignettes/broom.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cran.r-project.org/web/packages/ggdag/vignettes/intro-to-dags.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aeaweb.org/articles?id=10.1257/app.3.1.129" TargetMode="External"/><Relationship Id="rId11" Type="http://schemas.openxmlformats.org/officeDocument/2006/relationships/image" Target="media/image2.png"/><Relationship Id="rId24" Type="http://schemas.openxmlformats.org/officeDocument/2006/relationships/hyperlink" Target="https://www.rdocumentation.org/packages/lfe/versions/2.9-0/topics/felm" TargetMode="External"/><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rdocumentation.org/packages/stargazer/versions/5.2.3/topics/stargazer" TargetMode="External"/><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academic.oup.com/ije/article/50/2/620/601281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plyr.tidyverse.org/reference/group_by.html"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webarchive.nationalarchives.gov.uk/ukgwa/20160105160709/http://www.ons.gov.uk/ons/guide-method/classifications/archived-standard-classifications/uk-standard-industrial-classification-1992--sic92-/uk-sic-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1D745-ADAC-48B8-9BCC-A5015FA3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14987</Words>
  <Characters>94422</Characters>
  <Application>Microsoft Office Word</Application>
  <DocSecurity>0</DocSecurity>
  <Lines>786</Lines>
  <Paragraphs>218</Paragraphs>
  <ScaleCrop>false</ScaleCrop>
  <HeadingPairs>
    <vt:vector size="2" baseType="variant">
      <vt:variant>
        <vt:lpstr>Titel</vt:lpstr>
      </vt:variant>
      <vt:variant>
        <vt:i4>1</vt:i4>
      </vt:variant>
    </vt:vector>
  </HeadingPairs>
  <TitlesOfParts>
    <vt:vector size="1" baseType="lpstr">
      <vt:lpstr>Problem Set</vt:lpstr>
    </vt:vector>
  </TitlesOfParts>
  <Company/>
  <LinksUpToDate>false</LinksUpToDate>
  <CharactersWithSpaces>109191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dc:title>
  <dc:creator/>
  <cp:keywords/>
  <cp:lastModifiedBy>Lasse Dauner</cp:lastModifiedBy>
  <cp:revision>5</cp:revision>
  <dcterms:created xsi:type="dcterms:W3CDTF">2025-02-05T22:46:00Z</dcterms:created>
  <dcterms:modified xsi:type="dcterms:W3CDTF">2025-02-05T23:42:00Z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